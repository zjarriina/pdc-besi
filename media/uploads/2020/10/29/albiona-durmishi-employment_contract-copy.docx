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915DE" w:rsidRPr="00B915DE" w14:paraId="345B6C29" w14:textId="77777777" w:rsidTr="009E10F7">
        <w:tc>
          <w:tcPr>
            <w:tcW w:w="4788" w:type="dxa"/>
          </w:tcPr>
          <w:p w14:paraId="5713F033" w14:textId="77777777" w:rsidR="00B915DE" w:rsidRPr="00B915DE" w:rsidRDefault="00B915DE" w:rsidP="00884CC3">
            <w:pPr>
              <w:jc w:val="center"/>
              <w:rPr>
                <w:rFonts w:ascii="Verdana" w:hAnsi="Verdana"/>
                <w:b/>
                <w:sz w:val="20"/>
                <w:szCs w:val="20"/>
              </w:rPr>
            </w:pPr>
            <w:r w:rsidRPr="00B915DE">
              <w:rPr>
                <w:rFonts w:ascii="Verdana" w:hAnsi="Verdana"/>
                <w:b/>
                <w:sz w:val="20"/>
                <w:szCs w:val="20"/>
                <w:lang w:val="en-US"/>
              </w:rPr>
              <w:t>EMPLOYMENT CONTRACT</w:t>
            </w:r>
          </w:p>
        </w:tc>
        <w:tc>
          <w:tcPr>
            <w:tcW w:w="4788" w:type="dxa"/>
          </w:tcPr>
          <w:p w14:paraId="32F2A680" w14:textId="77777777" w:rsidR="00B915DE" w:rsidRPr="00B915DE" w:rsidRDefault="00B915DE" w:rsidP="00884CC3">
            <w:pPr>
              <w:jc w:val="center"/>
              <w:rPr>
                <w:rFonts w:ascii="Verdana" w:hAnsi="Verdana"/>
                <w:b/>
                <w:sz w:val="20"/>
                <w:szCs w:val="20"/>
                <w:lang w:val="en-US"/>
              </w:rPr>
            </w:pPr>
            <w:r w:rsidRPr="00B915DE">
              <w:rPr>
                <w:rFonts w:ascii="Verdana" w:hAnsi="Verdana"/>
                <w:b/>
                <w:sz w:val="20"/>
                <w:szCs w:val="20"/>
                <w:lang w:val="en-US"/>
              </w:rPr>
              <w:t>KONTRAT</w:t>
            </w:r>
            <w:r w:rsidR="00AE1268">
              <w:rPr>
                <w:rFonts w:ascii="Verdana" w:hAnsi="Verdana"/>
                <w:b/>
                <w:sz w:val="20"/>
                <w:szCs w:val="20"/>
                <w:lang w:val="en-US"/>
              </w:rPr>
              <w:t>Ë</w:t>
            </w:r>
            <w:r w:rsidRPr="00B915DE">
              <w:rPr>
                <w:rFonts w:ascii="Verdana" w:hAnsi="Verdana"/>
                <w:b/>
                <w:sz w:val="20"/>
                <w:szCs w:val="20"/>
                <w:lang w:val="en-US"/>
              </w:rPr>
              <w:t xml:space="preserve"> PUNE</w:t>
            </w:r>
          </w:p>
          <w:p w14:paraId="21EA4B67" w14:textId="77777777" w:rsidR="00B915DE" w:rsidRPr="00B915DE" w:rsidRDefault="00B915DE" w:rsidP="00884CC3">
            <w:pPr>
              <w:jc w:val="center"/>
              <w:rPr>
                <w:rFonts w:ascii="Verdana" w:hAnsi="Verdana"/>
                <w:b/>
                <w:sz w:val="20"/>
                <w:szCs w:val="20"/>
              </w:rPr>
            </w:pPr>
          </w:p>
        </w:tc>
      </w:tr>
      <w:tr w:rsidR="00884CC3" w:rsidRPr="00390259" w14:paraId="7006F8D9" w14:textId="77777777" w:rsidTr="009E10F7">
        <w:tc>
          <w:tcPr>
            <w:tcW w:w="4788" w:type="dxa"/>
          </w:tcPr>
          <w:p w14:paraId="32512E26" w14:textId="77777777" w:rsidR="00884CC3" w:rsidRPr="00B915DE" w:rsidRDefault="00884CC3" w:rsidP="00884CC3">
            <w:pPr>
              <w:jc w:val="both"/>
              <w:rPr>
                <w:rFonts w:ascii="Verdana" w:hAnsi="Verdana"/>
                <w:sz w:val="20"/>
                <w:szCs w:val="20"/>
                <w:lang w:val="en-US"/>
              </w:rPr>
            </w:pPr>
          </w:p>
        </w:tc>
        <w:tc>
          <w:tcPr>
            <w:tcW w:w="4788" w:type="dxa"/>
          </w:tcPr>
          <w:p w14:paraId="6F6425B1" w14:textId="77777777" w:rsidR="00884CC3" w:rsidRDefault="00884CC3" w:rsidP="00884CC3">
            <w:pPr>
              <w:jc w:val="both"/>
              <w:rPr>
                <w:rFonts w:ascii="Verdana" w:hAnsi="Verdana"/>
                <w:sz w:val="20"/>
                <w:szCs w:val="20"/>
                <w:lang w:val="en-US"/>
              </w:rPr>
            </w:pPr>
          </w:p>
        </w:tc>
      </w:tr>
      <w:tr w:rsidR="00F37074" w:rsidRPr="001843A1" w14:paraId="151B24C1" w14:textId="77777777" w:rsidTr="009E10F7">
        <w:tc>
          <w:tcPr>
            <w:tcW w:w="4788" w:type="dxa"/>
          </w:tcPr>
          <w:p w14:paraId="56859F48" w14:textId="6BD2F424" w:rsidR="00F37074" w:rsidRPr="00390259" w:rsidRDefault="00F37074" w:rsidP="00F37074">
            <w:pPr>
              <w:jc w:val="both"/>
              <w:rPr>
                <w:rFonts w:ascii="Verdana" w:hAnsi="Verdana"/>
                <w:sz w:val="20"/>
                <w:szCs w:val="20"/>
                <w:lang w:val="en-US"/>
              </w:rPr>
            </w:pPr>
            <w:r w:rsidRPr="00B915DE">
              <w:rPr>
                <w:rFonts w:ascii="Verdana" w:hAnsi="Verdana"/>
                <w:sz w:val="20"/>
                <w:szCs w:val="20"/>
                <w:lang w:val="en-US"/>
              </w:rPr>
              <w:t xml:space="preserve">Today on </w:t>
            </w:r>
            <w:r w:rsidR="009054C1">
              <w:rPr>
                <w:rFonts w:ascii="Verdana" w:hAnsi="Verdana"/>
                <w:sz w:val="20"/>
                <w:szCs w:val="20"/>
                <w:lang w:val="en-US"/>
              </w:rPr>
              <w:t>April</w:t>
            </w:r>
            <w:r>
              <w:rPr>
                <w:rFonts w:ascii="Verdana" w:hAnsi="Verdana"/>
                <w:sz w:val="20"/>
                <w:szCs w:val="20"/>
                <w:lang w:val="en-US"/>
              </w:rPr>
              <w:t xml:space="preserve"> </w:t>
            </w:r>
            <w:r w:rsidR="00185C5C">
              <w:rPr>
                <w:rFonts w:ascii="Verdana" w:hAnsi="Verdana"/>
                <w:sz w:val="20"/>
                <w:szCs w:val="20"/>
                <w:lang w:val="en-US"/>
              </w:rPr>
              <w:t>1</w:t>
            </w:r>
            <w:r w:rsidR="009054C1">
              <w:rPr>
                <w:rFonts w:ascii="Verdana" w:hAnsi="Verdana"/>
                <w:sz w:val="20"/>
                <w:szCs w:val="20"/>
                <w:lang w:val="en-US"/>
              </w:rPr>
              <w:t>0</w:t>
            </w:r>
            <w:r>
              <w:rPr>
                <w:rFonts w:ascii="Verdana" w:hAnsi="Verdana"/>
                <w:sz w:val="20"/>
                <w:szCs w:val="20"/>
                <w:lang w:val="en-US"/>
              </w:rPr>
              <w:t xml:space="preserve"> 201</w:t>
            </w:r>
            <w:r w:rsidR="009054C1">
              <w:rPr>
                <w:rFonts w:ascii="Verdana" w:hAnsi="Verdana"/>
                <w:sz w:val="20"/>
                <w:szCs w:val="20"/>
                <w:lang w:val="en-US"/>
              </w:rPr>
              <w:t>9</w:t>
            </w:r>
            <w:r w:rsidRPr="00B915DE">
              <w:rPr>
                <w:rFonts w:ascii="Verdana" w:hAnsi="Verdana"/>
                <w:sz w:val="20"/>
                <w:szCs w:val="20"/>
                <w:lang w:val="en-US"/>
              </w:rPr>
              <w:t>, in Tirana, is entered into</w:t>
            </w:r>
            <w:r>
              <w:rPr>
                <w:rFonts w:ascii="Verdana" w:hAnsi="Verdana"/>
                <w:sz w:val="20"/>
                <w:szCs w:val="20"/>
                <w:lang w:val="en-US"/>
              </w:rPr>
              <w:t xml:space="preserve"> this Employment Contract (the </w:t>
            </w:r>
            <w:r w:rsidRPr="00B915DE">
              <w:rPr>
                <w:rFonts w:ascii="Verdana" w:hAnsi="Verdana"/>
                <w:sz w:val="20"/>
                <w:szCs w:val="20"/>
                <w:lang w:val="en-US"/>
              </w:rPr>
              <w:t>“</w:t>
            </w:r>
            <w:r w:rsidRPr="00390259">
              <w:rPr>
                <w:rFonts w:ascii="Verdana" w:hAnsi="Verdana"/>
                <w:b/>
                <w:sz w:val="20"/>
                <w:szCs w:val="20"/>
                <w:lang w:val="en-US"/>
              </w:rPr>
              <w:t>Contract</w:t>
            </w:r>
            <w:r w:rsidRPr="00B915DE">
              <w:rPr>
                <w:rFonts w:ascii="Verdana" w:hAnsi="Verdana"/>
                <w:sz w:val="20"/>
                <w:szCs w:val="20"/>
                <w:lang w:val="en-US"/>
              </w:rPr>
              <w:t xml:space="preserve">”) by and between the following parties: </w:t>
            </w:r>
          </w:p>
        </w:tc>
        <w:tc>
          <w:tcPr>
            <w:tcW w:w="4788" w:type="dxa"/>
          </w:tcPr>
          <w:p w14:paraId="2AA0E6FA" w14:textId="05DD9BCD" w:rsidR="00F37074" w:rsidRPr="00B915DE" w:rsidRDefault="00F37074" w:rsidP="00F37074">
            <w:pPr>
              <w:jc w:val="both"/>
              <w:rPr>
                <w:rFonts w:ascii="Verdana" w:hAnsi="Verdana"/>
                <w:sz w:val="20"/>
                <w:szCs w:val="20"/>
                <w:lang w:val="en-US"/>
              </w:rPr>
            </w:pPr>
            <w:r>
              <w:rPr>
                <w:rFonts w:ascii="Verdana" w:hAnsi="Verdana"/>
                <w:sz w:val="20"/>
                <w:szCs w:val="20"/>
                <w:lang w:val="en-US"/>
              </w:rPr>
              <w:t xml:space="preserve">Sot më </w:t>
            </w:r>
            <w:r w:rsidR="00185C5C">
              <w:rPr>
                <w:rFonts w:ascii="Verdana" w:hAnsi="Verdana"/>
                <w:sz w:val="20"/>
                <w:szCs w:val="20"/>
                <w:lang w:val="en-US"/>
              </w:rPr>
              <w:t>1</w:t>
            </w:r>
            <w:r w:rsidR="009054C1">
              <w:rPr>
                <w:rFonts w:ascii="Verdana" w:hAnsi="Verdana"/>
                <w:sz w:val="20"/>
                <w:szCs w:val="20"/>
                <w:lang w:val="en-US"/>
              </w:rPr>
              <w:t>0</w:t>
            </w:r>
            <w:r>
              <w:rPr>
                <w:rFonts w:ascii="Verdana" w:hAnsi="Verdana"/>
                <w:sz w:val="20"/>
                <w:szCs w:val="20"/>
                <w:lang w:val="en-US"/>
              </w:rPr>
              <w:t xml:space="preserve"> </w:t>
            </w:r>
            <w:r w:rsidR="009054C1">
              <w:rPr>
                <w:rFonts w:ascii="Verdana" w:hAnsi="Verdana"/>
                <w:sz w:val="20"/>
                <w:szCs w:val="20"/>
                <w:lang w:val="en-US"/>
              </w:rPr>
              <w:t>Prill</w:t>
            </w:r>
            <w:r>
              <w:rPr>
                <w:rFonts w:ascii="Verdana" w:hAnsi="Verdana"/>
                <w:sz w:val="20"/>
                <w:szCs w:val="20"/>
                <w:lang w:val="en-US"/>
              </w:rPr>
              <w:t xml:space="preserve"> 201</w:t>
            </w:r>
            <w:r w:rsidR="00B55D71">
              <w:rPr>
                <w:rFonts w:ascii="Verdana" w:hAnsi="Verdana"/>
                <w:sz w:val="20"/>
                <w:szCs w:val="20"/>
                <w:lang w:val="en-US"/>
              </w:rPr>
              <w:t>9</w:t>
            </w:r>
            <w:r w:rsidRPr="00B915DE">
              <w:rPr>
                <w:rFonts w:ascii="Verdana" w:hAnsi="Verdana"/>
                <w:sz w:val="20"/>
                <w:szCs w:val="20"/>
                <w:lang w:val="en-US"/>
              </w:rPr>
              <w:t>, në Tiranë lidhet kjo Kontratë Pune (</w:t>
            </w:r>
            <w:r>
              <w:rPr>
                <w:rFonts w:ascii="Verdana" w:hAnsi="Verdana"/>
                <w:sz w:val="20"/>
                <w:szCs w:val="20"/>
                <w:lang w:val="en-US"/>
              </w:rPr>
              <w:t>“</w:t>
            </w:r>
            <w:r w:rsidRPr="00AE1268">
              <w:rPr>
                <w:rFonts w:ascii="Verdana" w:hAnsi="Verdana"/>
                <w:b/>
                <w:sz w:val="20"/>
                <w:szCs w:val="20"/>
                <w:lang w:val="en-US"/>
              </w:rPr>
              <w:t>Kontrata</w:t>
            </w:r>
            <w:r>
              <w:rPr>
                <w:rFonts w:ascii="Verdana" w:hAnsi="Verdana"/>
                <w:sz w:val="20"/>
                <w:szCs w:val="20"/>
                <w:lang w:val="en-US"/>
              </w:rPr>
              <w:t>”</w:t>
            </w:r>
            <w:r w:rsidRPr="00B915DE">
              <w:rPr>
                <w:rFonts w:ascii="Verdana" w:hAnsi="Verdana"/>
                <w:sz w:val="20"/>
                <w:szCs w:val="20"/>
                <w:lang w:val="en-US"/>
              </w:rPr>
              <w:t xml:space="preserve">) ndërmjet palëve të </w:t>
            </w:r>
            <w:r>
              <w:rPr>
                <w:rFonts w:ascii="Verdana" w:hAnsi="Verdana"/>
                <w:sz w:val="20"/>
                <w:szCs w:val="20"/>
                <w:lang w:val="en-US"/>
              </w:rPr>
              <w:t>m</w:t>
            </w:r>
            <w:r w:rsidRPr="00B915DE">
              <w:rPr>
                <w:rFonts w:ascii="Verdana" w:hAnsi="Verdana"/>
                <w:sz w:val="20"/>
                <w:szCs w:val="20"/>
                <w:lang w:val="en-US"/>
              </w:rPr>
              <w:t xml:space="preserve">ëposhtme: </w:t>
            </w:r>
          </w:p>
          <w:p w14:paraId="2CA6C688" w14:textId="77777777" w:rsidR="00F37074" w:rsidRPr="00390259" w:rsidRDefault="00F37074" w:rsidP="00F37074">
            <w:pPr>
              <w:jc w:val="both"/>
              <w:rPr>
                <w:rFonts w:ascii="Verdana" w:hAnsi="Verdana"/>
                <w:sz w:val="20"/>
                <w:szCs w:val="20"/>
                <w:lang w:val="en-US"/>
              </w:rPr>
            </w:pPr>
          </w:p>
        </w:tc>
      </w:tr>
      <w:tr w:rsidR="00F37074" w:rsidRPr="001843A1" w14:paraId="24F875AB" w14:textId="77777777" w:rsidTr="009E10F7">
        <w:tc>
          <w:tcPr>
            <w:tcW w:w="4788" w:type="dxa"/>
          </w:tcPr>
          <w:p w14:paraId="4D5DAF51" w14:textId="77777777" w:rsidR="00F37074" w:rsidRPr="00390259" w:rsidRDefault="00F37074" w:rsidP="00F37074">
            <w:pPr>
              <w:jc w:val="both"/>
              <w:rPr>
                <w:rFonts w:ascii="Verdana" w:hAnsi="Verdana"/>
                <w:sz w:val="20"/>
                <w:szCs w:val="20"/>
                <w:lang w:val="en-US"/>
              </w:rPr>
            </w:pPr>
          </w:p>
        </w:tc>
        <w:tc>
          <w:tcPr>
            <w:tcW w:w="4788" w:type="dxa"/>
          </w:tcPr>
          <w:p w14:paraId="1E1BA0E7" w14:textId="77777777" w:rsidR="00F37074" w:rsidRPr="00390259" w:rsidRDefault="00F37074" w:rsidP="00F37074">
            <w:pPr>
              <w:jc w:val="both"/>
              <w:rPr>
                <w:rFonts w:ascii="Verdana" w:hAnsi="Verdana"/>
                <w:sz w:val="20"/>
                <w:szCs w:val="20"/>
                <w:lang w:val="en-US"/>
              </w:rPr>
            </w:pPr>
          </w:p>
        </w:tc>
      </w:tr>
      <w:tr w:rsidR="00F37074" w:rsidRPr="001843A1" w14:paraId="15DB3649" w14:textId="77777777" w:rsidTr="009E10F7">
        <w:tc>
          <w:tcPr>
            <w:tcW w:w="4788" w:type="dxa"/>
          </w:tcPr>
          <w:p w14:paraId="6AC6D9FD" w14:textId="67DA23BF" w:rsidR="00F37074" w:rsidRPr="00185C5C" w:rsidRDefault="006601C8" w:rsidP="00F37074">
            <w:pPr>
              <w:jc w:val="both"/>
              <w:rPr>
                <w:rFonts w:ascii="Verdana" w:hAnsi="Verdana"/>
                <w:sz w:val="20"/>
                <w:szCs w:val="20"/>
                <w:lang w:val="en-US"/>
              </w:rPr>
            </w:pPr>
            <w:r w:rsidRPr="00185C5C">
              <w:rPr>
                <w:rFonts w:ascii="Verdana" w:hAnsi="Verdana"/>
                <w:sz w:val="20"/>
                <w:szCs w:val="20"/>
                <w:lang w:val="en-US"/>
              </w:rPr>
              <w:t xml:space="preserve">Energy Choice </w:t>
            </w:r>
            <w:r w:rsidR="00185C5C">
              <w:rPr>
                <w:rFonts w:ascii="Verdana" w:hAnsi="Verdana"/>
                <w:sz w:val="20"/>
                <w:szCs w:val="20"/>
                <w:lang w:val="en-US"/>
              </w:rPr>
              <w:t>Shpk</w:t>
            </w:r>
            <w:r w:rsidR="00F37074" w:rsidRPr="00185C5C">
              <w:rPr>
                <w:rFonts w:ascii="Verdana" w:hAnsi="Verdana"/>
                <w:b/>
                <w:sz w:val="20"/>
                <w:szCs w:val="20"/>
                <w:lang w:val="en-US"/>
              </w:rPr>
              <w:t>,</w:t>
            </w:r>
            <w:r w:rsidR="00F37074" w:rsidRPr="00185C5C">
              <w:rPr>
                <w:rFonts w:ascii="Verdana" w:hAnsi="Verdana"/>
                <w:sz w:val="20"/>
                <w:szCs w:val="20"/>
                <w:lang w:val="en-US"/>
              </w:rPr>
              <w:t xml:space="preserve"> a legal entity incorporated in accordance with the Laws of </w:t>
            </w:r>
            <w:r w:rsidR="00185C5C">
              <w:rPr>
                <w:rFonts w:ascii="Verdana" w:hAnsi="Verdana"/>
                <w:sz w:val="20"/>
                <w:szCs w:val="20"/>
                <w:lang w:val="en-US"/>
              </w:rPr>
              <w:t>Albania</w:t>
            </w:r>
            <w:r w:rsidR="00F37074" w:rsidRPr="00185C5C">
              <w:rPr>
                <w:rFonts w:ascii="Verdana" w:hAnsi="Verdana"/>
                <w:sz w:val="20"/>
                <w:szCs w:val="20"/>
                <w:lang w:val="en-US"/>
              </w:rPr>
              <w:t xml:space="preserve">, registered with the National Registration Center under the </w:t>
            </w:r>
            <w:r w:rsidR="00185C5C">
              <w:rPr>
                <w:rFonts w:ascii="Verdana" w:hAnsi="Verdana"/>
                <w:sz w:val="20"/>
                <w:szCs w:val="20"/>
                <w:lang w:val="en-US"/>
              </w:rPr>
              <w:t>NUIS</w:t>
            </w:r>
            <w:r w:rsidR="00F37074" w:rsidRPr="00185C5C">
              <w:rPr>
                <w:rFonts w:ascii="Verdana" w:hAnsi="Verdana"/>
                <w:sz w:val="20"/>
                <w:szCs w:val="20"/>
                <w:lang w:val="en-US"/>
              </w:rPr>
              <w:t xml:space="preserve"> no. </w:t>
            </w:r>
            <w:r w:rsidR="00185C5C">
              <w:rPr>
                <w:rFonts w:ascii="Verdana" w:hAnsi="Verdana"/>
                <w:sz w:val="20"/>
                <w:szCs w:val="20"/>
                <w:lang w:val="en-US"/>
              </w:rPr>
              <w:t>L67807001G</w:t>
            </w:r>
            <w:r w:rsidR="00F37074" w:rsidRPr="00185C5C">
              <w:rPr>
                <w:rFonts w:ascii="Verdana" w:hAnsi="Verdana"/>
                <w:sz w:val="20"/>
                <w:szCs w:val="20"/>
                <w:lang w:val="en-US"/>
              </w:rPr>
              <w:t xml:space="preserve"> having its registered office at </w:t>
            </w:r>
            <w:r w:rsidR="00185C5C">
              <w:rPr>
                <w:rFonts w:ascii="Verdana" w:hAnsi="Verdana"/>
                <w:sz w:val="20"/>
                <w:szCs w:val="20"/>
                <w:lang w:val="en-US"/>
              </w:rPr>
              <w:t>“Bedri Karapici” Street, “Golden Park” Complex, in fron of “American Hospital 3”</w:t>
            </w:r>
            <w:r w:rsidR="00F37074" w:rsidRPr="00185C5C">
              <w:rPr>
                <w:rFonts w:ascii="Verdana" w:hAnsi="Verdana"/>
                <w:sz w:val="20"/>
                <w:szCs w:val="20"/>
                <w:lang w:val="en-US"/>
              </w:rPr>
              <w:t>,</w:t>
            </w:r>
            <w:r w:rsidR="00185C5C">
              <w:rPr>
                <w:rFonts w:ascii="Verdana" w:hAnsi="Verdana"/>
                <w:sz w:val="20"/>
                <w:szCs w:val="20"/>
                <w:lang w:val="en-US"/>
              </w:rPr>
              <w:t xml:space="preserve"> Building Nr.2, Second Floor,</w:t>
            </w:r>
            <w:r w:rsidR="00F37074" w:rsidRPr="00185C5C">
              <w:rPr>
                <w:rFonts w:ascii="Verdana" w:hAnsi="Verdana"/>
                <w:sz w:val="20"/>
                <w:szCs w:val="20"/>
                <w:lang w:val="en-US"/>
              </w:rPr>
              <w:t xml:space="preserve"> represented by</w:t>
            </w:r>
            <w:r w:rsidR="00B55D71">
              <w:rPr>
                <w:rFonts w:ascii="Verdana" w:hAnsi="Verdana"/>
                <w:sz w:val="20"/>
                <w:szCs w:val="20"/>
                <w:lang w:val="en-US"/>
              </w:rPr>
              <w:t xml:space="preserve"> Edrin Dhroso</w:t>
            </w:r>
            <w:r w:rsidR="00F37074" w:rsidRPr="00185C5C">
              <w:rPr>
                <w:rFonts w:ascii="Verdana" w:hAnsi="Verdana"/>
                <w:sz w:val="20"/>
                <w:szCs w:val="20"/>
                <w:lang w:val="en-US"/>
              </w:rPr>
              <w:t>;</w:t>
            </w:r>
          </w:p>
        </w:tc>
        <w:tc>
          <w:tcPr>
            <w:tcW w:w="4788" w:type="dxa"/>
          </w:tcPr>
          <w:p w14:paraId="69A5B9F1" w14:textId="3F45C571" w:rsidR="00F37074" w:rsidRPr="00185C5C" w:rsidRDefault="006601C8" w:rsidP="00F37074">
            <w:pPr>
              <w:jc w:val="both"/>
              <w:rPr>
                <w:rFonts w:ascii="Verdana" w:hAnsi="Verdana"/>
                <w:sz w:val="20"/>
                <w:szCs w:val="20"/>
                <w:lang w:val="en-US"/>
              </w:rPr>
            </w:pPr>
            <w:r w:rsidRPr="00185C5C">
              <w:rPr>
                <w:rFonts w:ascii="Verdana" w:hAnsi="Verdana"/>
                <w:sz w:val="20"/>
                <w:szCs w:val="20"/>
                <w:lang w:val="en-US"/>
              </w:rPr>
              <w:t xml:space="preserve">Energy Choice </w:t>
            </w:r>
            <w:r w:rsidR="009054C1">
              <w:rPr>
                <w:rFonts w:ascii="Verdana" w:hAnsi="Verdana"/>
                <w:sz w:val="20"/>
                <w:szCs w:val="20"/>
                <w:lang w:val="en-US"/>
              </w:rPr>
              <w:t>Shpk</w:t>
            </w:r>
            <w:r w:rsidRPr="00185C5C">
              <w:rPr>
                <w:rFonts w:ascii="Verdana" w:hAnsi="Verdana"/>
                <w:sz w:val="20"/>
                <w:szCs w:val="20"/>
                <w:lang w:val="en-US"/>
              </w:rPr>
              <w:t>.</w:t>
            </w:r>
            <w:r w:rsidR="00F37074" w:rsidRPr="00185C5C">
              <w:rPr>
                <w:rFonts w:ascii="Verdana" w:hAnsi="Verdana"/>
                <w:b/>
                <w:sz w:val="20"/>
                <w:szCs w:val="20"/>
                <w:lang w:val="en-US"/>
              </w:rPr>
              <w:t>,</w:t>
            </w:r>
            <w:r w:rsidR="00F37074" w:rsidRPr="00185C5C">
              <w:rPr>
                <w:rFonts w:ascii="Verdana" w:hAnsi="Verdana"/>
                <w:sz w:val="20"/>
                <w:szCs w:val="20"/>
                <w:lang w:val="en-US"/>
              </w:rPr>
              <w:t xml:space="preserve"> një person juridik i themeluar në përputhje me legjislacionin </w:t>
            </w:r>
            <w:r w:rsidR="00185C5C">
              <w:rPr>
                <w:rFonts w:ascii="Verdana" w:hAnsi="Verdana"/>
                <w:sz w:val="20"/>
                <w:szCs w:val="20"/>
                <w:lang w:val="en-US"/>
              </w:rPr>
              <w:t>shqiptar</w:t>
            </w:r>
            <w:r w:rsidR="007F5744" w:rsidRPr="00185C5C">
              <w:rPr>
                <w:rFonts w:ascii="Verdana" w:hAnsi="Verdana"/>
                <w:sz w:val="20"/>
                <w:szCs w:val="20"/>
                <w:lang w:val="en-US"/>
              </w:rPr>
              <w:t xml:space="preserve">, rregjistruar ne Qendren Kombetare te Rregjistrimit me </w:t>
            </w:r>
            <w:r w:rsidR="00185C5C">
              <w:rPr>
                <w:rFonts w:ascii="Verdana" w:hAnsi="Verdana"/>
                <w:sz w:val="20"/>
                <w:szCs w:val="20"/>
                <w:lang w:val="en-US"/>
              </w:rPr>
              <w:t>NIPT nr.</w:t>
            </w:r>
            <w:r w:rsidR="007F5744" w:rsidRPr="00185C5C">
              <w:rPr>
                <w:rFonts w:ascii="Verdana" w:hAnsi="Verdana"/>
                <w:sz w:val="20"/>
                <w:szCs w:val="20"/>
                <w:lang w:val="en-US"/>
              </w:rPr>
              <w:t xml:space="preserve"> </w:t>
            </w:r>
            <w:r w:rsidR="00185C5C">
              <w:rPr>
                <w:rFonts w:ascii="Verdana" w:hAnsi="Verdana"/>
                <w:sz w:val="20"/>
                <w:szCs w:val="20"/>
                <w:lang w:val="en-US"/>
              </w:rPr>
              <w:t>L67807001G</w:t>
            </w:r>
            <w:r w:rsidR="00F37074" w:rsidRPr="00185C5C">
              <w:rPr>
                <w:rFonts w:ascii="Verdana" w:hAnsi="Verdana"/>
                <w:sz w:val="20"/>
                <w:szCs w:val="20"/>
                <w:lang w:val="en-US"/>
              </w:rPr>
              <w:t>, me seli ne</w:t>
            </w:r>
            <w:r w:rsidR="00235EAD">
              <w:rPr>
                <w:rFonts w:ascii="Verdana" w:hAnsi="Verdana"/>
                <w:sz w:val="20"/>
                <w:szCs w:val="20"/>
                <w:lang w:val="en-US"/>
              </w:rPr>
              <w:t xml:space="preserve"> Kompleksin “Golden Park”</w:t>
            </w:r>
            <w:r w:rsidR="007F5744" w:rsidRPr="00185C5C">
              <w:rPr>
                <w:rFonts w:ascii="Verdana" w:hAnsi="Verdana"/>
                <w:sz w:val="20"/>
                <w:szCs w:val="20"/>
                <w:lang w:val="en-US"/>
              </w:rPr>
              <w:t>,</w:t>
            </w:r>
            <w:r w:rsidR="00235EAD">
              <w:rPr>
                <w:rFonts w:ascii="Verdana" w:hAnsi="Verdana"/>
                <w:sz w:val="20"/>
                <w:szCs w:val="20"/>
                <w:lang w:val="en-US"/>
              </w:rPr>
              <w:t xml:space="preserve"> perballe “spitalit Amerikan 3”, Kulla 2, kati 2,</w:t>
            </w:r>
            <w:r w:rsidR="007F5744" w:rsidRPr="00185C5C">
              <w:rPr>
                <w:rFonts w:ascii="Verdana" w:hAnsi="Verdana"/>
                <w:sz w:val="20"/>
                <w:szCs w:val="20"/>
                <w:lang w:val="en-US"/>
              </w:rPr>
              <w:t xml:space="preserve"> perfaqesuar nga </w:t>
            </w:r>
            <w:r w:rsidR="00B55D71">
              <w:rPr>
                <w:rFonts w:ascii="Verdana" w:hAnsi="Verdana"/>
                <w:sz w:val="20"/>
                <w:szCs w:val="20"/>
                <w:lang w:val="en-US"/>
              </w:rPr>
              <w:t>Edrin Dhroso</w:t>
            </w:r>
            <w:r w:rsidR="007F5744" w:rsidRPr="00185C5C">
              <w:rPr>
                <w:rFonts w:ascii="Verdana" w:hAnsi="Verdana"/>
                <w:sz w:val="20"/>
                <w:szCs w:val="20"/>
                <w:lang w:val="en-US"/>
              </w:rPr>
              <w:t>;</w:t>
            </w:r>
          </w:p>
        </w:tc>
      </w:tr>
      <w:tr w:rsidR="00B915DE" w:rsidRPr="001843A1" w14:paraId="77E89451" w14:textId="77777777" w:rsidTr="009E10F7">
        <w:tc>
          <w:tcPr>
            <w:tcW w:w="4788" w:type="dxa"/>
          </w:tcPr>
          <w:p w14:paraId="15BE38EF" w14:textId="77777777" w:rsidR="00B915DE" w:rsidRPr="00390259" w:rsidRDefault="00B915DE" w:rsidP="00884CC3">
            <w:pPr>
              <w:jc w:val="both"/>
              <w:rPr>
                <w:rFonts w:ascii="Verdana" w:hAnsi="Verdana"/>
                <w:sz w:val="20"/>
                <w:szCs w:val="20"/>
                <w:lang w:val="en-US"/>
              </w:rPr>
            </w:pPr>
          </w:p>
        </w:tc>
        <w:tc>
          <w:tcPr>
            <w:tcW w:w="4788" w:type="dxa"/>
          </w:tcPr>
          <w:p w14:paraId="3D9AD4F5" w14:textId="77777777" w:rsidR="00B915DE" w:rsidRPr="00390259" w:rsidRDefault="00B915DE" w:rsidP="00884CC3">
            <w:pPr>
              <w:jc w:val="both"/>
              <w:rPr>
                <w:rFonts w:ascii="Verdana" w:hAnsi="Verdana"/>
                <w:sz w:val="20"/>
                <w:szCs w:val="20"/>
                <w:lang w:val="en-US"/>
              </w:rPr>
            </w:pPr>
          </w:p>
        </w:tc>
      </w:tr>
      <w:tr w:rsidR="00B915DE" w:rsidRPr="001843A1" w14:paraId="18F59246" w14:textId="77777777" w:rsidTr="009E10F7">
        <w:trPr>
          <w:trHeight w:val="188"/>
        </w:trPr>
        <w:tc>
          <w:tcPr>
            <w:tcW w:w="4788" w:type="dxa"/>
          </w:tcPr>
          <w:p w14:paraId="308ED50C" w14:textId="77777777" w:rsidR="00B915DE" w:rsidRPr="00390259" w:rsidRDefault="00FA19EE" w:rsidP="00884CC3">
            <w:pPr>
              <w:jc w:val="both"/>
              <w:rPr>
                <w:rFonts w:ascii="Verdana" w:hAnsi="Verdana"/>
                <w:sz w:val="20"/>
                <w:szCs w:val="20"/>
                <w:lang w:val="en-US"/>
              </w:rPr>
            </w:pPr>
            <w:r>
              <w:rPr>
                <w:rFonts w:ascii="Verdana" w:hAnsi="Verdana"/>
                <w:sz w:val="20"/>
                <w:szCs w:val="20"/>
                <w:lang w:val="en-US"/>
              </w:rPr>
              <w:t>h</w:t>
            </w:r>
            <w:r w:rsidR="0093566F" w:rsidRPr="00B915DE">
              <w:rPr>
                <w:rFonts w:ascii="Verdana" w:hAnsi="Verdana"/>
                <w:sz w:val="20"/>
                <w:szCs w:val="20"/>
                <w:lang w:val="en-US"/>
              </w:rPr>
              <w:t>ereinafter referred to as the “</w:t>
            </w:r>
            <w:r w:rsidR="0093566F" w:rsidRPr="00FA19EE">
              <w:rPr>
                <w:rFonts w:ascii="Verdana" w:hAnsi="Verdana"/>
                <w:b/>
                <w:sz w:val="20"/>
                <w:szCs w:val="20"/>
                <w:lang w:val="en-US"/>
              </w:rPr>
              <w:t>Employer</w:t>
            </w:r>
            <w:r w:rsidR="0093566F" w:rsidRPr="00B915DE">
              <w:rPr>
                <w:rFonts w:ascii="Verdana" w:hAnsi="Verdana"/>
                <w:sz w:val="20"/>
                <w:szCs w:val="20"/>
                <w:lang w:val="en-US"/>
              </w:rPr>
              <w:t>”</w:t>
            </w:r>
            <w:r>
              <w:rPr>
                <w:rFonts w:ascii="Verdana" w:hAnsi="Verdana"/>
                <w:sz w:val="20"/>
                <w:szCs w:val="20"/>
                <w:lang w:val="en-US"/>
              </w:rPr>
              <w:t>;</w:t>
            </w:r>
            <w:r w:rsidR="0093566F" w:rsidRPr="00B915DE">
              <w:rPr>
                <w:rFonts w:ascii="Verdana" w:hAnsi="Verdana"/>
                <w:sz w:val="20"/>
                <w:szCs w:val="20"/>
                <w:lang w:val="en-US"/>
              </w:rPr>
              <w:t xml:space="preserve"> </w:t>
            </w:r>
          </w:p>
        </w:tc>
        <w:tc>
          <w:tcPr>
            <w:tcW w:w="4788" w:type="dxa"/>
          </w:tcPr>
          <w:p w14:paraId="728FFD4E" w14:textId="77777777" w:rsidR="00B915DE" w:rsidRPr="00763526" w:rsidRDefault="00763526" w:rsidP="00884CC3">
            <w:pPr>
              <w:jc w:val="both"/>
              <w:rPr>
                <w:rFonts w:ascii="Verdana" w:hAnsi="Verdana"/>
                <w:sz w:val="20"/>
                <w:szCs w:val="20"/>
                <w:lang w:val="en-US"/>
              </w:rPr>
            </w:pPr>
            <w:r>
              <w:rPr>
                <w:rFonts w:ascii="Verdana" w:hAnsi="Verdana"/>
                <w:sz w:val="20"/>
                <w:szCs w:val="20"/>
                <w:lang w:val="en-US"/>
              </w:rPr>
              <w:t>n</w:t>
            </w:r>
            <w:r w:rsidR="00A34006" w:rsidRPr="00A34006">
              <w:rPr>
                <w:rFonts w:ascii="Verdana" w:hAnsi="Verdana"/>
                <w:sz w:val="20"/>
                <w:szCs w:val="20"/>
                <w:lang w:val="en-US"/>
              </w:rPr>
              <w:t>ë vijim i quajtur “</w:t>
            </w:r>
            <w:r w:rsidR="00A34006" w:rsidRPr="00763526">
              <w:rPr>
                <w:rFonts w:ascii="Verdana" w:hAnsi="Verdana"/>
                <w:b/>
                <w:sz w:val="20"/>
                <w:szCs w:val="20"/>
                <w:lang w:val="en-US"/>
              </w:rPr>
              <w:t>Punëdhënësi</w:t>
            </w:r>
            <w:r w:rsidR="00A34006" w:rsidRPr="00A34006">
              <w:rPr>
                <w:rFonts w:ascii="Verdana" w:hAnsi="Verdana"/>
                <w:sz w:val="20"/>
                <w:szCs w:val="20"/>
                <w:lang w:val="en-US"/>
              </w:rPr>
              <w:t xml:space="preserve">” </w:t>
            </w:r>
          </w:p>
        </w:tc>
      </w:tr>
      <w:tr w:rsidR="0093566F" w:rsidRPr="001843A1" w14:paraId="544D7B68" w14:textId="77777777" w:rsidTr="009E10F7">
        <w:tc>
          <w:tcPr>
            <w:tcW w:w="4788" w:type="dxa"/>
          </w:tcPr>
          <w:p w14:paraId="1FF94180" w14:textId="77777777" w:rsidR="0093566F" w:rsidRPr="00763526" w:rsidRDefault="0093566F" w:rsidP="00884CC3">
            <w:pPr>
              <w:jc w:val="both"/>
              <w:rPr>
                <w:rFonts w:ascii="Verdana" w:hAnsi="Verdana"/>
                <w:sz w:val="20"/>
                <w:szCs w:val="20"/>
                <w:lang w:val="en-US"/>
              </w:rPr>
            </w:pPr>
          </w:p>
        </w:tc>
        <w:tc>
          <w:tcPr>
            <w:tcW w:w="4788" w:type="dxa"/>
          </w:tcPr>
          <w:p w14:paraId="38529C93" w14:textId="77777777" w:rsidR="0093566F" w:rsidRPr="00763526" w:rsidRDefault="0093566F" w:rsidP="00884CC3">
            <w:pPr>
              <w:jc w:val="both"/>
              <w:rPr>
                <w:rFonts w:ascii="Verdana" w:hAnsi="Verdana"/>
                <w:sz w:val="20"/>
                <w:szCs w:val="20"/>
                <w:lang w:val="en-US"/>
              </w:rPr>
            </w:pPr>
          </w:p>
        </w:tc>
      </w:tr>
      <w:tr w:rsidR="0093566F" w:rsidRPr="00390259" w14:paraId="5330DD8D" w14:textId="77777777" w:rsidTr="009E10F7">
        <w:tc>
          <w:tcPr>
            <w:tcW w:w="4788" w:type="dxa"/>
          </w:tcPr>
          <w:p w14:paraId="3B8433FA" w14:textId="77777777" w:rsidR="0093566F" w:rsidRPr="00B915DE" w:rsidRDefault="0093566F" w:rsidP="00884CC3">
            <w:pPr>
              <w:jc w:val="both"/>
              <w:rPr>
                <w:rFonts w:ascii="Verdana" w:hAnsi="Verdana"/>
                <w:sz w:val="20"/>
                <w:szCs w:val="20"/>
                <w:lang w:val="en-US"/>
              </w:rPr>
            </w:pPr>
            <w:r w:rsidRPr="00B915DE">
              <w:rPr>
                <w:rFonts w:ascii="Verdana" w:hAnsi="Verdana"/>
                <w:sz w:val="20"/>
                <w:szCs w:val="20"/>
                <w:lang w:val="en-US"/>
              </w:rPr>
              <w:t>and</w:t>
            </w:r>
          </w:p>
        </w:tc>
        <w:tc>
          <w:tcPr>
            <w:tcW w:w="4788" w:type="dxa"/>
          </w:tcPr>
          <w:p w14:paraId="59CAC693" w14:textId="77777777" w:rsidR="0093566F" w:rsidRPr="00390259" w:rsidRDefault="00A34006" w:rsidP="00884CC3">
            <w:pPr>
              <w:jc w:val="both"/>
              <w:rPr>
                <w:rFonts w:ascii="Verdana" w:hAnsi="Verdana"/>
                <w:sz w:val="20"/>
                <w:szCs w:val="20"/>
                <w:lang w:val="en-US"/>
              </w:rPr>
            </w:pPr>
            <w:r w:rsidRPr="00A34006">
              <w:rPr>
                <w:rFonts w:ascii="Verdana" w:hAnsi="Verdana"/>
                <w:sz w:val="20"/>
                <w:szCs w:val="20"/>
                <w:lang w:val="en-US"/>
              </w:rPr>
              <w:t>dhe</w:t>
            </w:r>
          </w:p>
        </w:tc>
      </w:tr>
      <w:tr w:rsidR="00A34006" w:rsidRPr="00390259" w14:paraId="46138E8A" w14:textId="77777777" w:rsidTr="009E10F7">
        <w:tc>
          <w:tcPr>
            <w:tcW w:w="4788" w:type="dxa"/>
          </w:tcPr>
          <w:p w14:paraId="14B0567F" w14:textId="77777777" w:rsidR="00A34006" w:rsidRPr="00B915DE" w:rsidRDefault="00A34006" w:rsidP="00884CC3">
            <w:pPr>
              <w:jc w:val="both"/>
              <w:rPr>
                <w:rFonts w:ascii="Verdana" w:hAnsi="Verdana"/>
                <w:sz w:val="20"/>
                <w:szCs w:val="20"/>
                <w:lang w:val="en-US"/>
              </w:rPr>
            </w:pPr>
          </w:p>
        </w:tc>
        <w:tc>
          <w:tcPr>
            <w:tcW w:w="4788" w:type="dxa"/>
          </w:tcPr>
          <w:p w14:paraId="4BF30BAB" w14:textId="77777777" w:rsidR="00A34006" w:rsidRPr="00A34006" w:rsidRDefault="00A34006" w:rsidP="00884CC3">
            <w:pPr>
              <w:jc w:val="both"/>
              <w:rPr>
                <w:rFonts w:ascii="Verdana" w:hAnsi="Verdana"/>
                <w:sz w:val="20"/>
                <w:szCs w:val="20"/>
                <w:lang w:val="en-US"/>
              </w:rPr>
            </w:pPr>
          </w:p>
        </w:tc>
      </w:tr>
      <w:tr w:rsidR="0093566F" w:rsidRPr="00390259" w14:paraId="307434F5" w14:textId="77777777" w:rsidTr="009E10F7">
        <w:tc>
          <w:tcPr>
            <w:tcW w:w="4788" w:type="dxa"/>
          </w:tcPr>
          <w:p w14:paraId="775021CA" w14:textId="40517FFB" w:rsidR="0093566F" w:rsidRPr="00B915DE" w:rsidRDefault="009E10F7" w:rsidP="00884CC3">
            <w:pPr>
              <w:jc w:val="both"/>
              <w:rPr>
                <w:rFonts w:ascii="Verdana" w:hAnsi="Verdana"/>
                <w:sz w:val="20"/>
                <w:szCs w:val="20"/>
                <w:lang w:val="en-US"/>
              </w:rPr>
            </w:pPr>
            <w:r>
              <w:rPr>
                <w:rFonts w:ascii="Verdana" w:hAnsi="Verdana"/>
                <w:sz w:val="20"/>
                <w:szCs w:val="20"/>
                <w:highlight w:val="yellow"/>
                <w:lang w:val="en-US"/>
              </w:rPr>
              <w:t>Albiona Durmishi</w:t>
            </w:r>
            <w:r w:rsidR="0093566F" w:rsidRPr="009E72C4">
              <w:rPr>
                <w:rFonts w:ascii="Verdana" w:hAnsi="Verdana"/>
                <w:sz w:val="20"/>
                <w:szCs w:val="20"/>
                <w:highlight w:val="yellow"/>
                <w:lang w:val="en-US"/>
              </w:rPr>
              <w:t xml:space="preserve"> </w:t>
            </w:r>
            <w:r w:rsidR="00FA19EE" w:rsidRPr="009E72C4">
              <w:rPr>
                <w:rFonts w:ascii="Verdana" w:hAnsi="Verdana"/>
                <w:sz w:val="20"/>
                <w:szCs w:val="20"/>
                <w:highlight w:val="yellow"/>
                <w:lang w:val="en-US"/>
              </w:rPr>
              <w:t xml:space="preserve">major with full legal capacity to act, </w:t>
            </w:r>
            <w:r w:rsidR="0093566F" w:rsidRPr="009E72C4">
              <w:rPr>
                <w:rFonts w:ascii="Verdana" w:hAnsi="Verdana"/>
                <w:sz w:val="20"/>
                <w:szCs w:val="20"/>
                <w:highlight w:val="yellow"/>
                <w:lang w:val="en-US"/>
              </w:rPr>
              <w:t xml:space="preserve">born in </w:t>
            </w:r>
            <w:r>
              <w:rPr>
                <w:rFonts w:ascii="Verdana" w:hAnsi="Verdana"/>
                <w:sz w:val="20"/>
                <w:szCs w:val="20"/>
                <w:highlight w:val="yellow"/>
                <w:lang w:val="en-US"/>
              </w:rPr>
              <w:t>Tepelene</w:t>
            </w:r>
            <w:r w:rsidR="00235EAD" w:rsidRPr="009E72C4">
              <w:rPr>
                <w:rFonts w:ascii="Verdana" w:hAnsi="Verdana"/>
                <w:sz w:val="20"/>
                <w:szCs w:val="20"/>
                <w:highlight w:val="yellow"/>
                <w:lang w:val="en-US"/>
              </w:rPr>
              <w:t>-ALB</w:t>
            </w:r>
            <w:r w:rsidR="00FA19EE" w:rsidRPr="009E72C4">
              <w:rPr>
                <w:rFonts w:ascii="Verdana" w:hAnsi="Verdana"/>
                <w:sz w:val="20"/>
                <w:szCs w:val="20"/>
                <w:highlight w:val="yellow"/>
                <w:lang w:val="en-US"/>
              </w:rPr>
              <w:t xml:space="preserve">, </w:t>
            </w:r>
            <w:r w:rsidR="0093566F" w:rsidRPr="009E72C4">
              <w:rPr>
                <w:rFonts w:ascii="Verdana" w:hAnsi="Verdana"/>
                <w:sz w:val="20"/>
                <w:szCs w:val="20"/>
                <w:highlight w:val="yellow"/>
                <w:lang w:val="en-US"/>
              </w:rPr>
              <w:t xml:space="preserve">on </w:t>
            </w:r>
            <w:r>
              <w:rPr>
                <w:rFonts w:ascii="Verdana" w:hAnsi="Verdana"/>
                <w:sz w:val="20"/>
                <w:szCs w:val="20"/>
                <w:highlight w:val="yellow"/>
                <w:lang w:val="en-US"/>
              </w:rPr>
              <w:t>March</w:t>
            </w:r>
            <w:r w:rsidR="00C07369" w:rsidRPr="009E72C4">
              <w:rPr>
                <w:rFonts w:ascii="Verdana" w:hAnsi="Verdana"/>
                <w:sz w:val="20"/>
                <w:szCs w:val="20"/>
                <w:highlight w:val="yellow"/>
                <w:lang w:val="en-US"/>
              </w:rPr>
              <w:t xml:space="preserve"> </w:t>
            </w:r>
            <w:r w:rsidR="007F5744" w:rsidRPr="009E72C4">
              <w:rPr>
                <w:rFonts w:ascii="Verdana" w:hAnsi="Verdana"/>
                <w:sz w:val="20"/>
                <w:szCs w:val="20"/>
                <w:highlight w:val="yellow"/>
                <w:lang w:val="en-US"/>
              </w:rPr>
              <w:t>2</w:t>
            </w:r>
            <w:r>
              <w:rPr>
                <w:rFonts w:ascii="Verdana" w:hAnsi="Verdana"/>
                <w:sz w:val="20"/>
                <w:szCs w:val="20"/>
                <w:highlight w:val="yellow"/>
                <w:lang w:val="en-US"/>
              </w:rPr>
              <w:t>1</w:t>
            </w:r>
            <w:r w:rsidR="00C07369" w:rsidRPr="009E72C4">
              <w:rPr>
                <w:rFonts w:ascii="Verdana" w:hAnsi="Verdana"/>
                <w:sz w:val="20"/>
                <w:szCs w:val="20"/>
                <w:highlight w:val="yellow"/>
                <w:vertAlign w:val="superscript"/>
                <w:lang w:val="en-US"/>
              </w:rPr>
              <w:t>th</w:t>
            </w:r>
            <w:r w:rsidR="00C07369" w:rsidRPr="009E72C4">
              <w:rPr>
                <w:rFonts w:ascii="Verdana" w:hAnsi="Verdana"/>
                <w:sz w:val="20"/>
                <w:szCs w:val="20"/>
                <w:highlight w:val="yellow"/>
                <w:lang w:val="en-US"/>
              </w:rPr>
              <w:t>, 198</w:t>
            </w:r>
            <w:r>
              <w:rPr>
                <w:rFonts w:ascii="Verdana" w:hAnsi="Verdana"/>
                <w:sz w:val="20"/>
                <w:szCs w:val="20"/>
                <w:highlight w:val="yellow"/>
                <w:lang w:val="en-US"/>
              </w:rPr>
              <w:t>9</w:t>
            </w:r>
            <w:r w:rsidR="00FA19EE" w:rsidRPr="009E72C4">
              <w:rPr>
                <w:rFonts w:ascii="Verdana" w:hAnsi="Verdana"/>
                <w:sz w:val="20"/>
                <w:szCs w:val="20"/>
                <w:highlight w:val="yellow"/>
                <w:lang w:val="en-US"/>
              </w:rPr>
              <w:t>,</w:t>
            </w:r>
            <w:r w:rsidR="0093566F" w:rsidRPr="009E72C4">
              <w:rPr>
                <w:rFonts w:ascii="Verdana" w:hAnsi="Verdana"/>
                <w:sz w:val="20"/>
                <w:szCs w:val="20"/>
                <w:highlight w:val="yellow"/>
                <w:lang w:val="en-US"/>
              </w:rPr>
              <w:t xml:space="preserve"> with ID number </w:t>
            </w:r>
            <w:r w:rsidR="00C07369" w:rsidRPr="009E72C4">
              <w:rPr>
                <w:rFonts w:ascii="Verdana" w:hAnsi="Verdana"/>
                <w:sz w:val="20"/>
                <w:szCs w:val="20"/>
                <w:highlight w:val="yellow"/>
                <w:lang w:val="en-US"/>
              </w:rPr>
              <w:t>I</w:t>
            </w:r>
            <w:r>
              <w:rPr>
                <w:rFonts w:ascii="Verdana" w:hAnsi="Verdana"/>
                <w:sz w:val="20"/>
                <w:szCs w:val="20"/>
                <w:highlight w:val="yellow"/>
                <w:lang w:val="en-US"/>
              </w:rPr>
              <w:t>95321054B</w:t>
            </w:r>
            <w:r w:rsidR="00B4301F" w:rsidRPr="009E72C4">
              <w:rPr>
                <w:rFonts w:ascii="Verdana" w:hAnsi="Verdana"/>
                <w:sz w:val="20"/>
                <w:szCs w:val="20"/>
                <w:highlight w:val="yellow"/>
                <w:lang w:val="en-US"/>
              </w:rPr>
              <w:t>;</w:t>
            </w:r>
          </w:p>
          <w:p w14:paraId="582D4488" w14:textId="77777777" w:rsidR="0093566F" w:rsidRPr="00B915DE" w:rsidRDefault="0093566F" w:rsidP="00884CC3">
            <w:pPr>
              <w:jc w:val="both"/>
              <w:rPr>
                <w:rFonts w:ascii="Verdana" w:hAnsi="Verdana"/>
                <w:sz w:val="20"/>
                <w:szCs w:val="20"/>
                <w:lang w:val="en-US"/>
              </w:rPr>
            </w:pPr>
          </w:p>
          <w:p w14:paraId="5BAB02E0" w14:textId="77777777" w:rsidR="0093566F" w:rsidRPr="00B915DE" w:rsidRDefault="0093566F" w:rsidP="00884CC3">
            <w:pPr>
              <w:jc w:val="both"/>
              <w:rPr>
                <w:rFonts w:ascii="Verdana" w:hAnsi="Verdana"/>
                <w:sz w:val="20"/>
                <w:szCs w:val="20"/>
                <w:lang w:val="en-US"/>
              </w:rPr>
            </w:pPr>
          </w:p>
        </w:tc>
        <w:tc>
          <w:tcPr>
            <w:tcW w:w="4788" w:type="dxa"/>
          </w:tcPr>
          <w:p w14:paraId="4A9A33AD" w14:textId="6299069A" w:rsidR="00A34006" w:rsidRPr="00763526" w:rsidRDefault="009E10F7" w:rsidP="00884CC3">
            <w:pPr>
              <w:jc w:val="both"/>
              <w:rPr>
                <w:rFonts w:ascii="Verdana" w:hAnsi="Verdana"/>
                <w:sz w:val="20"/>
                <w:szCs w:val="20"/>
                <w:lang w:val="en-US"/>
              </w:rPr>
            </w:pPr>
            <w:r>
              <w:rPr>
                <w:rFonts w:ascii="Verdana" w:hAnsi="Verdana"/>
                <w:sz w:val="20"/>
                <w:szCs w:val="20"/>
                <w:highlight w:val="yellow"/>
                <w:lang w:val="en-US"/>
              </w:rPr>
              <w:t>Albiona Durmishi</w:t>
            </w:r>
            <w:r w:rsidR="00763526" w:rsidRPr="009E72C4">
              <w:rPr>
                <w:rFonts w:ascii="Verdana" w:hAnsi="Verdana"/>
                <w:sz w:val="20"/>
                <w:szCs w:val="20"/>
                <w:highlight w:val="yellow"/>
                <w:lang w:val="en-US"/>
              </w:rPr>
              <w:t>, madhor me zot</w:t>
            </w:r>
            <w:r w:rsidR="00AE1268" w:rsidRPr="009E72C4">
              <w:rPr>
                <w:rFonts w:ascii="Verdana" w:hAnsi="Verdana"/>
                <w:sz w:val="20"/>
                <w:szCs w:val="20"/>
                <w:highlight w:val="yellow"/>
                <w:lang w:val="en-US"/>
              </w:rPr>
              <w:t>ë</w:t>
            </w:r>
            <w:r w:rsidR="00763526" w:rsidRPr="009E72C4">
              <w:rPr>
                <w:rFonts w:ascii="Verdana" w:hAnsi="Verdana"/>
                <w:sz w:val="20"/>
                <w:szCs w:val="20"/>
                <w:highlight w:val="yellow"/>
                <w:lang w:val="en-US"/>
              </w:rPr>
              <w:t>si t</w:t>
            </w:r>
            <w:r w:rsidR="00AE1268" w:rsidRPr="009E72C4">
              <w:rPr>
                <w:rFonts w:ascii="Verdana" w:hAnsi="Verdana"/>
                <w:sz w:val="20"/>
                <w:szCs w:val="20"/>
                <w:highlight w:val="yellow"/>
                <w:lang w:val="en-US"/>
              </w:rPr>
              <w:t>ë</w:t>
            </w:r>
            <w:r w:rsidR="00763526" w:rsidRPr="009E72C4">
              <w:rPr>
                <w:rFonts w:ascii="Verdana" w:hAnsi="Verdana"/>
                <w:sz w:val="20"/>
                <w:szCs w:val="20"/>
                <w:highlight w:val="yellow"/>
                <w:lang w:val="en-US"/>
              </w:rPr>
              <w:t xml:space="preserve"> plot</w:t>
            </w:r>
            <w:r w:rsidR="00AE1268" w:rsidRPr="009E72C4">
              <w:rPr>
                <w:rFonts w:ascii="Verdana" w:hAnsi="Verdana"/>
                <w:sz w:val="20"/>
                <w:szCs w:val="20"/>
                <w:highlight w:val="yellow"/>
                <w:lang w:val="en-US"/>
              </w:rPr>
              <w:t>ë</w:t>
            </w:r>
            <w:r w:rsidR="00763526" w:rsidRPr="009E72C4">
              <w:rPr>
                <w:rFonts w:ascii="Verdana" w:hAnsi="Verdana"/>
                <w:sz w:val="20"/>
                <w:szCs w:val="20"/>
                <w:highlight w:val="yellow"/>
                <w:lang w:val="en-US"/>
              </w:rPr>
              <w:t xml:space="preserve"> p</w:t>
            </w:r>
            <w:r w:rsidR="00AE1268" w:rsidRPr="009E72C4">
              <w:rPr>
                <w:rFonts w:ascii="Verdana" w:hAnsi="Verdana"/>
                <w:sz w:val="20"/>
                <w:szCs w:val="20"/>
                <w:highlight w:val="yellow"/>
                <w:lang w:val="en-US"/>
              </w:rPr>
              <w:t>ë</w:t>
            </w:r>
            <w:r w:rsidR="00763526" w:rsidRPr="009E72C4">
              <w:rPr>
                <w:rFonts w:ascii="Verdana" w:hAnsi="Verdana"/>
                <w:sz w:val="20"/>
                <w:szCs w:val="20"/>
                <w:highlight w:val="yellow"/>
                <w:lang w:val="en-US"/>
              </w:rPr>
              <w:t>r t</w:t>
            </w:r>
            <w:r w:rsidR="00AE1268" w:rsidRPr="009E72C4">
              <w:rPr>
                <w:rFonts w:ascii="Verdana" w:hAnsi="Verdana"/>
                <w:sz w:val="20"/>
                <w:szCs w:val="20"/>
                <w:highlight w:val="yellow"/>
                <w:lang w:val="en-US"/>
              </w:rPr>
              <w:t>ë</w:t>
            </w:r>
            <w:r w:rsidR="00763526" w:rsidRPr="009E72C4">
              <w:rPr>
                <w:rFonts w:ascii="Verdana" w:hAnsi="Verdana"/>
                <w:sz w:val="20"/>
                <w:szCs w:val="20"/>
                <w:highlight w:val="yellow"/>
                <w:lang w:val="en-US"/>
              </w:rPr>
              <w:t xml:space="preserve"> vepruar, lindur n</w:t>
            </w:r>
            <w:r w:rsidR="00AE1268" w:rsidRPr="009E72C4">
              <w:rPr>
                <w:rFonts w:ascii="Verdana" w:hAnsi="Verdana"/>
                <w:sz w:val="20"/>
                <w:szCs w:val="20"/>
                <w:highlight w:val="yellow"/>
                <w:lang w:val="en-US"/>
              </w:rPr>
              <w:t>ë</w:t>
            </w:r>
            <w:r w:rsidR="00763526" w:rsidRPr="009E72C4">
              <w:rPr>
                <w:rFonts w:ascii="Verdana" w:hAnsi="Verdana"/>
                <w:sz w:val="20"/>
                <w:szCs w:val="20"/>
                <w:highlight w:val="yellow"/>
                <w:lang w:val="en-US"/>
              </w:rPr>
              <w:t xml:space="preserve"> </w:t>
            </w:r>
            <w:r>
              <w:rPr>
                <w:rFonts w:ascii="Verdana" w:hAnsi="Verdana"/>
                <w:sz w:val="20"/>
                <w:szCs w:val="20"/>
                <w:highlight w:val="yellow"/>
                <w:lang w:val="en-US"/>
              </w:rPr>
              <w:t>Tepelene</w:t>
            </w:r>
            <w:r w:rsidR="002A5055" w:rsidRPr="009E72C4">
              <w:rPr>
                <w:rFonts w:ascii="Verdana" w:hAnsi="Verdana"/>
                <w:sz w:val="20"/>
                <w:szCs w:val="20"/>
                <w:highlight w:val="yellow"/>
                <w:lang w:val="en-US"/>
              </w:rPr>
              <w:t>-Shqip</w:t>
            </w:r>
            <w:r w:rsidR="00DA0C53" w:rsidRPr="009E72C4">
              <w:rPr>
                <w:rFonts w:ascii="Verdana" w:hAnsi="Verdana"/>
                <w:sz w:val="20"/>
                <w:szCs w:val="20"/>
                <w:highlight w:val="yellow"/>
                <w:lang w:val="en-US"/>
              </w:rPr>
              <w:t>ë</w:t>
            </w:r>
            <w:r w:rsidR="002A5055" w:rsidRPr="009E72C4">
              <w:rPr>
                <w:rFonts w:ascii="Verdana" w:hAnsi="Verdana"/>
                <w:sz w:val="20"/>
                <w:szCs w:val="20"/>
                <w:highlight w:val="yellow"/>
                <w:lang w:val="en-US"/>
              </w:rPr>
              <w:t>ri</w:t>
            </w:r>
            <w:r w:rsidR="00763526" w:rsidRPr="009E72C4">
              <w:rPr>
                <w:rFonts w:ascii="Verdana" w:hAnsi="Verdana"/>
                <w:sz w:val="20"/>
                <w:szCs w:val="20"/>
                <w:highlight w:val="yellow"/>
                <w:lang w:val="en-US"/>
              </w:rPr>
              <w:t>, m</w:t>
            </w:r>
            <w:r w:rsidR="00AE1268" w:rsidRPr="009E72C4">
              <w:rPr>
                <w:rFonts w:ascii="Verdana" w:hAnsi="Verdana"/>
                <w:sz w:val="20"/>
                <w:szCs w:val="20"/>
                <w:highlight w:val="yellow"/>
                <w:lang w:val="en-US"/>
              </w:rPr>
              <w:t>ë</w:t>
            </w:r>
            <w:r w:rsidR="00763526" w:rsidRPr="009E72C4">
              <w:rPr>
                <w:rFonts w:ascii="Verdana" w:hAnsi="Verdana"/>
                <w:sz w:val="20"/>
                <w:szCs w:val="20"/>
                <w:highlight w:val="yellow"/>
                <w:lang w:val="en-US"/>
              </w:rPr>
              <w:t xml:space="preserve"> </w:t>
            </w:r>
            <w:r>
              <w:rPr>
                <w:rFonts w:ascii="Verdana" w:hAnsi="Verdana"/>
                <w:sz w:val="20"/>
                <w:szCs w:val="20"/>
                <w:highlight w:val="yellow"/>
                <w:lang w:val="en-US"/>
              </w:rPr>
              <w:t>21</w:t>
            </w:r>
            <w:r w:rsidR="00C07369" w:rsidRPr="009E72C4">
              <w:rPr>
                <w:rFonts w:ascii="Verdana" w:hAnsi="Verdana"/>
                <w:sz w:val="20"/>
                <w:szCs w:val="20"/>
                <w:highlight w:val="yellow"/>
                <w:lang w:val="en-US"/>
              </w:rPr>
              <w:t xml:space="preserve"> </w:t>
            </w:r>
            <w:r>
              <w:rPr>
                <w:rFonts w:ascii="Verdana" w:hAnsi="Verdana"/>
                <w:sz w:val="20"/>
                <w:szCs w:val="20"/>
                <w:highlight w:val="yellow"/>
                <w:lang w:val="en-US"/>
              </w:rPr>
              <w:t>Mars</w:t>
            </w:r>
            <w:r w:rsidR="00C07369" w:rsidRPr="009E72C4">
              <w:rPr>
                <w:rFonts w:ascii="Verdana" w:hAnsi="Verdana"/>
                <w:sz w:val="20"/>
                <w:szCs w:val="20"/>
                <w:highlight w:val="yellow"/>
                <w:lang w:val="en-US"/>
              </w:rPr>
              <w:t xml:space="preserve"> 198</w:t>
            </w:r>
            <w:r>
              <w:rPr>
                <w:rFonts w:ascii="Verdana" w:hAnsi="Verdana"/>
                <w:sz w:val="20"/>
                <w:szCs w:val="20"/>
                <w:highlight w:val="yellow"/>
                <w:lang w:val="en-US"/>
              </w:rPr>
              <w:t>9</w:t>
            </w:r>
            <w:r w:rsidR="00763526" w:rsidRPr="009E72C4">
              <w:rPr>
                <w:rFonts w:ascii="Verdana" w:hAnsi="Verdana"/>
                <w:sz w:val="20"/>
                <w:szCs w:val="20"/>
                <w:highlight w:val="yellow"/>
                <w:lang w:val="en-US"/>
              </w:rPr>
              <w:t xml:space="preserve">, </w:t>
            </w:r>
            <w:r w:rsidR="00A34006" w:rsidRPr="009E72C4">
              <w:rPr>
                <w:rFonts w:ascii="Verdana" w:hAnsi="Verdana"/>
                <w:sz w:val="20"/>
                <w:szCs w:val="20"/>
                <w:highlight w:val="yellow"/>
                <w:lang w:val="en-US"/>
              </w:rPr>
              <w:t>mbajt</w:t>
            </w:r>
            <w:r w:rsidR="00AE1268" w:rsidRPr="009E72C4">
              <w:rPr>
                <w:rFonts w:ascii="Verdana" w:hAnsi="Verdana"/>
                <w:sz w:val="20"/>
                <w:szCs w:val="20"/>
                <w:highlight w:val="yellow"/>
                <w:lang w:val="en-US"/>
              </w:rPr>
              <w:t>ë</w:t>
            </w:r>
            <w:r w:rsidR="00A34006" w:rsidRPr="009E72C4">
              <w:rPr>
                <w:rFonts w:ascii="Verdana" w:hAnsi="Verdana"/>
                <w:sz w:val="20"/>
                <w:szCs w:val="20"/>
                <w:highlight w:val="yellow"/>
                <w:lang w:val="en-US"/>
              </w:rPr>
              <w:t>s</w:t>
            </w:r>
            <w:r w:rsidR="00DA0C53" w:rsidRPr="009E72C4">
              <w:rPr>
                <w:rFonts w:ascii="Verdana" w:hAnsi="Verdana"/>
                <w:sz w:val="20"/>
                <w:szCs w:val="20"/>
                <w:highlight w:val="yellow"/>
                <w:lang w:val="en-US"/>
              </w:rPr>
              <w:t>e</w:t>
            </w:r>
            <w:r w:rsidR="00A34006" w:rsidRPr="009E72C4">
              <w:rPr>
                <w:rFonts w:ascii="Verdana" w:hAnsi="Verdana"/>
                <w:sz w:val="20"/>
                <w:szCs w:val="20"/>
                <w:highlight w:val="yellow"/>
                <w:lang w:val="en-US"/>
              </w:rPr>
              <w:t xml:space="preserve"> </w:t>
            </w:r>
            <w:r w:rsidR="00DA0C53" w:rsidRPr="009E72C4">
              <w:rPr>
                <w:rFonts w:ascii="Verdana" w:hAnsi="Verdana"/>
                <w:sz w:val="20"/>
                <w:szCs w:val="20"/>
                <w:highlight w:val="yellow"/>
                <w:lang w:val="en-US"/>
              </w:rPr>
              <w:t>e</w:t>
            </w:r>
            <w:r w:rsidR="00A34006" w:rsidRPr="009E72C4">
              <w:rPr>
                <w:rFonts w:ascii="Verdana" w:hAnsi="Verdana"/>
                <w:sz w:val="20"/>
                <w:szCs w:val="20"/>
                <w:highlight w:val="yellow"/>
                <w:lang w:val="en-US"/>
              </w:rPr>
              <w:t xml:space="preserve"> Let</w:t>
            </w:r>
            <w:r w:rsidR="00AE1268" w:rsidRPr="009E72C4">
              <w:rPr>
                <w:rFonts w:ascii="Verdana" w:hAnsi="Verdana"/>
                <w:sz w:val="20"/>
                <w:szCs w:val="20"/>
                <w:highlight w:val="yellow"/>
                <w:lang w:val="en-US"/>
              </w:rPr>
              <w:t>ë</w:t>
            </w:r>
            <w:r w:rsidR="00A34006" w:rsidRPr="009E72C4">
              <w:rPr>
                <w:rFonts w:ascii="Verdana" w:hAnsi="Verdana"/>
                <w:sz w:val="20"/>
                <w:szCs w:val="20"/>
                <w:highlight w:val="yellow"/>
                <w:lang w:val="en-US"/>
              </w:rPr>
              <w:t xml:space="preserve">rnjoftimit </w:t>
            </w:r>
            <w:r w:rsidR="00763526" w:rsidRPr="009E72C4">
              <w:rPr>
                <w:rFonts w:ascii="Verdana" w:hAnsi="Verdana"/>
                <w:sz w:val="20"/>
                <w:szCs w:val="20"/>
                <w:highlight w:val="yellow"/>
                <w:lang w:val="en-US"/>
              </w:rPr>
              <w:t xml:space="preserve">Elektronik </w:t>
            </w:r>
            <w:r w:rsidR="00A34006" w:rsidRPr="009E72C4">
              <w:rPr>
                <w:rFonts w:ascii="Verdana" w:hAnsi="Verdana"/>
                <w:sz w:val="20"/>
                <w:szCs w:val="20"/>
                <w:highlight w:val="yellow"/>
                <w:lang w:val="en-US"/>
              </w:rPr>
              <w:t>me nr.</w:t>
            </w:r>
            <w:r w:rsidR="00763526" w:rsidRPr="009E72C4">
              <w:rPr>
                <w:rFonts w:ascii="Verdana" w:hAnsi="Verdana"/>
                <w:sz w:val="20"/>
                <w:szCs w:val="20"/>
                <w:highlight w:val="yellow"/>
                <w:lang w:val="en-US"/>
              </w:rPr>
              <w:t xml:space="preserve"> </w:t>
            </w:r>
            <w:r w:rsidRPr="009E72C4">
              <w:rPr>
                <w:rFonts w:ascii="Verdana" w:hAnsi="Verdana"/>
                <w:sz w:val="20"/>
                <w:szCs w:val="20"/>
                <w:highlight w:val="yellow"/>
                <w:lang w:val="en-US"/>
              </w:rPr>
              <w:t>I</w:t>
            </w:r>
            <w:r>
              <w:rPr>
                <w:rFonts w:ascii="Verdana" w:hAnsi="Verdana"/>
                <w:sz w:val="20"/>
                <w:szCs w:val="20"/>
                <w:highlight w:val="yellow"/>
                <w:lang w:val="en-US"/>
              </w:rPr>
              <w:t>95321054B</w:t>
            </w:r>
            <w:r w:rsidR="00763526" w:rsidRPr="009E72C4">
              <w:rPr>
                <w:rFonts w:ascii="Verdana" w:hAnsi="Verdana"/>
                <w:sz w:val="20"/>
                <w:szCs w:val="20"/>
                <w:highlight w:val="yellow"/>
                <w:lang w:val="en-US"/>
              </w:rPr>
              <w:t>;</w:t>
            </w:r>
            <w:r w:rsidR="00A34006" w:rsidRPr="00763526">
              <w:rPr>
                <w:rFonts w:ascii="Verdana" w:hAnsi="Verdana"/>
                <w:sz w:val="20"/>
                <w:szCs w:val="20"/>
                <w:lang w:val="en-US"/>
              </w:rPr>
              <w:t xml:space="preserve"> </w:t>
            </w:r>
          </w:p>
          <w:p w14:paraId="18BD47B2" w14:textId="77777777" w:rsidR="0093566F" w:rsidRPr="00390259" w:rsidRDefault="0093566F" w:rsidP="00884CC3">
            <w:pPr>
              <w:jc w:val="both"/>
              <w:rPr>
                <w:rFonts w:ascii="Verdana" w:hAnsi="Verdana"/>
                <w:sz w:val="20"/>
                <w:szCs w:val="20"/>
                <w:lang w:val="en-US"/>
              </w:rPr>
            </w:pPr>
          </w:p>
        </w:tc>
      </w:tr>
      <w:tr w:rsidR="00A34006" w:rsidRPr="001843A1" w14:paraId="0B657207" w14:textId="77777777" w:rsidTr="009E10F7">
        <w:tc>
          <w:tcPr>
            <w:tcW w:w="4788" w:type="dxa"/>
          </w:tcPr>
          <w:p w14:paraId="752064CE" w14:textId="77777777" w:rsidR="00A34006" w:rsidRPr="00B915DE" w:rsidRDefault="00A34006" w:rsidP="00884CC3">
            <w:pPr>
              <w:jc w:val="both"/>
              <w:rPr>
                <w:rFonts w:ascii="Verdana" w:hAnsi="Verdana"/>
                <w:sz w:val="20"/>
                <w:szCs w:val="20"/>
                <w:lang w:val="en-US"/>
              </w:rPr>
            </w:pPr>
            <w:r>
              <w:rPr>
                <w:rFonts w:ascii="Verdana" w:hAnsi="Verdana"/>
                <w:sz w:val="20"/>
                <w:szCs w:val="20"/>
                <w:lang w:val="en-US"/>
              </w:rPr>
              <w:t>h</w:t>
            </w:r>
            <w:r w:rsidRPr="00B915DE">
              <w:rPr>
                <w:rFonts w:ascii="Verdana" w:hAnsi="Verdana"/>
                <w:sz w:val="20"/>
                <w:szCs w:val="20"/>
                <w:lang w:val="en-US"/>
              </w:rPr>
              <w:t>ereinafter referred to as the “</w:t>
            </w:r>
            <w:r w:rsidRPr="00763526">
              <w:rPr>
                <w:rFonts w:ascii="Verdana" w:hAnsi="Verdana"/>
                <w:b/>
                <w:sz w:val="20"/>
                <w:szCs w:val="20"/>
                <w:lang w:val="en-US"/>
              </w:rPr>
              <w:t>Employee</w:t>
            </w:r>
            <w:r w:rsidR="00763526">
              <w:rPr>
                <w:rFonts w:ascii="Verdana" w:hAnsi="Verdana"/>
                <w:sz w:val="20"/>
                <w:szCs w:val="20"/>
                <w:lang w:val="en-US"/>
              </w:rPr>
              <w:t>”.</w:t>
            </w:r>
          </w:p>
          <w:p w14:paraId="76C82FD0" w14:textId="77777777" w:rsidR="00A34006" w:rsidRDefault="00A34006" w:rsidP="00884CC3">
            <w:pPr>
              <w:jc w:val="both"/>
              <w:rPr>
                <w:rFonts w:ascii="Verdana" w:hAnsi="Verdana"/>
                <w:sz w:val="20"/>
                <w:szCs w:val="20"/>
                <w:lang w:val="en-US"/>
              </w:rPr>
            </w:pPr>
          </w:p>
        </w:tc>
        <w:tc>
          <w:tcPr>
            <w:tcW w:w="4788" w:type="dxa"/>
          </w:tcPr>
          <w:p w14:paraId="78DF3DDD" w14:textId="77777777" w:rsidR="00A34006" w:rsidRPr="00A34006" w:rsidRDefault="00763526" w:rsidP="00884CC3">
            <w:pPr>
              <w:jc w:val="both"/>
              <w:rPr>
                <w:rFonts w:ascii="Verdana" w:hAnsi="Verdana"/>
                <w:sz w:val="20"/>
                <w:szCs w:val="20"/>
                <w:lang w:val="en-US"/>
              </w:rPr>
            </w:pPr>
            <w:r>
              <w:rPr>
                <w:rFonts w:ascii="Verdana" w:hAnsi="Verdana"/>
                <w:sz w:val="20"/>
                <w:szCs w:val="20"/>
                <w:lang w:val="en-US"/>
              </w:rPr>
              <w:t>n</w:t>
            </w:r>
            <w:r w:rsidR="00A34006" w:rsidRPr="00A34006">
              <w:rPr>
                <w:rFonts w:ascii="Verdana" w:hAnsi="Verdana"/>
                <w:sz w:val="20"/>
                <w:szCs w:val="20"/>
                <w:lang w:val="en-US"/>
              </w:rPr>
              <w:t>ë vijim i quajtur “</w:t>
            </w:r>
            <w:r w:rsidR="00A34006" w:rsidRPr="00763526">
              <w:rPr>
                <w:rFonts w:ascii="Verdana" w:hAnsi="Verdana"/>
                <w:b/>
                <w:sz w:val="20"/>
                <w:szCs w:val="20"/>
                <w:lang w:val="en-US"/>
              </w:rPr>
              <w:t>Punëmarrësi</w:t>
            </w:r>
            <w:r w:rsidR="00A34006" w:rsidRPr="00A34006">
              <w:rPr>
                <w:rFonts w:ascii="Verdana" w:hAnsi="Verdana"/>
                <w:sz w:val="20"/>
                <w:szCs w:val="20"/>
                <w:lang w:val="en-US"/>
              </w:rPr>
              <w:t xml:space="preserve">” </w:t>
            </w:r>
          </w:p>
          <w:p w14:paraId="27553881" w14:textId="77777777" w:rsidR="00A34006" w:rsidRPr="00A34006" w:rsidRDefault="00A34006" w:rsidP="00884CC3">
            <w:pPr>
              <w:jc w:val="both"/>
              <w:rPr>
                <w:rFonts w:ascii="Verdana" w:hAnsi="Verdana"/>
                <w:sz w:val="20"/>
                <w:szCs w:val="20"/>
                <w:lang w:val="en-US"/>
              </w:rPr>
            </w:pPr>
          </w:p>
        </w:tc>
      </w:tr>
      <w:tr w:rsidR="00A34006" w:rsidRPr="001843A1" w14:paraId="487B0527" w14:textId="77777777" w:rsidTr="009E10F7">
        <w:tc>
          <w:tcPr>
            <w:tcW w:w="4788" w:type="dxa"/>
          </w:tcPr>
          <w:p w14:paraId="4DD41CC2" w14:textId="77777777" w:rsidR="00A34006" w:rsidRDefault="00A34006" w:rsidP="00884CC3">
            <w:pPr>
              <w:jc w:val="both"/>
              <w:rPr>
                <w:rFonts w:ascii="Verdana" w:hAnsi="Verdana"/>
                <w:sz w:val="20"/>
                <w:szCs w:val="20"/>
                <w:lang w:val="en-US"/>
              </w:rPr>
            </w:pPr>
          </w:p>
        </w:tc>
        <w:tc>
          <w:tcPr>
            <w:tcW w:w="4788" w:type="dxa"/>
          </w:tcPr>
          <w:p w14:paraId="5D600A61" w14:textId="77777777" w:rsidR="00A34006" w:rsidRPr="00A34006" w:rsidRDefault="00A34006" w:rsidP="00884CC3">
            <w:pPr>
              <w:jc w:val="both"/>
              <w:rPr>
                <w:rFonts w:ascii="Verdana" w:hAnsi="Verdana"/>
                <w:sz w:val="20"/>
                <w:szCs w:val="20"/>
                <w:lang w:val="en-US"/>
              </w:rPr>
            </w:pPr>
          </w:p>
        </w:tc>
      </w:tr>
      <w:tr w:rsidR="00B4301F" w:rsidRPr="001843A1" w14:paraId="7F544531" w14:textId="77777777" w:rsidTr="009E10F7">
        <w:tc>
          <w:tcPr>
            <w:tcW w:w="4788" w:type="dxa"/>
          </w:tcPr>
          <w:p w14:paraId="328181CF" w14:textId="77777777" w:rsidR="00B4301F" w:rsidRPr="00B4301F" w:rsidRDefault="00B02BD4" w:rsidP="00884CC3">
            <w:pPr>
              <w:jc w:val="both"/>
              <w:rPr>
                <w:rFonts w:ascii="Verdana" w:hAnsi="Verdana"/>
                <w:sz w:val="20"/>
                <w:szCs w:val="20"/>
                <w:lang w:val="en-US"/>
              </w:rPr>
            </w:pPr>
            <w:r>
              <w:rPr>
                <w:rFonts w:ascii="Verdana" w:hAnsi="Verdana"/>
                <w:sz w:val="20"/>
                <w:szCs w:val="20"/>
                <w:lang w:val="sq-AL"/>
              </w:rPr>
              <w:t>The Employer</w:t>
            </w:r>
            <w:r w:rsidR="00B4301F" w:rsidRPr="00B4301F">
              <w:rPr>
                <w:rFonts w:ascii="Verdana" w:hAnsi="Verdana"/>
                <w:sz w:val="20"/>
                <w:szCs w:val="20"/>
                <w:lang w:val="sq-AL"/>
              </w:rPr>
              <w:t xml:space="preserve"> and the </w:t>
            </w:r>
            <w:r>
              <w:rPr>
                <w:rFonts w:ascii="Verdana" w:hAnsi="Verdana"/>
                <w:sz w:val="20"/>
                <w:szCs w:val="20"/>
                <w:lang w:val="sq-AL"/>
              </w:rPr>
              <w:t>Employee</w:t>
            </w:r>
            <w:r w:rsidR="00B4301F" w:rsidRPr="00B4301F">
              <w:rPr>
                <w:rFonts w:ascii="Verdana" w:hAnsi="Verdana"/>
                <w:sz w:val="20"/>
                <w:szCs w:val="20"/>
                <w:lang w:val="sq-AL"/>
              </w:rPr>
              <w:t xml:space="preserve"> hereinafter jointly referred to as the "</w:t>
            </w:r>
            <w:r w:rsidR="00B4301F" w:rsidRPr="00B4301F">
              <w:rPr>
                <w:rFonts w:ascii="Verdana" w:hAnsi="Verdana"/>
                <w:b/>
                <w:sz w:val="20"/>
                <w:szCs w:val="20"/>
                <w:lang w:val="sq-AL"/>
              </w:rPr>
              <w:t>Parties</w:t>
            </w:r>
            <w:r w:rsidR="00B4301F" w:rsidRPr="00B4301F">
              <w:rPr>
                <w:rFonts w:ascii="Verdana" w:hAnsi="Verdana"/>
                <w:sz w:val="20"/>
                <w:szCs w:val="20"/>
                <w:lang w:val="sq-AL"/>
              </w:rPr>
              <w:t>" and individually as the "</w:t>
            </w:r>
            <w:r w:rsidR="00B4301F" w:rsidRPr="00B4301F">
              <w:rPr>
                <w:rFonts w:ascii="Verdana" w:hAnsi="Verdana"/>
                <w:b/>
                <w:sz w:val="20"/>
                <w:szCs w:val="20"/>
                <w:lang w:val="sq-AL"/>
              </w:rPr>
              <w:t>Party</w:t>
            </w:r>
            <w:r w:rsidR="00B4301F" w:rsidRPr="00B4301F">
              <w:rPr>
                <w:rFonts w:ascii="Verdana" w:hAnsi="Verdana"/>
                <w:sz w:val="20"/>
                <w:szCs w:val="20"/>
                <w:lang w:val="sq-AL"/>
              </w:rPr>
              <w:t>"</w:t>
            </w:r>
            <w:r w:rsidR="00763526">
              <w:rPr>
                <w:rFonts w:ascii="Verdana" w:hAnsi="Verdana"/>
                <w:sz w:val="20"/>
                <w:szCs w:val="20"/>
                <w:lang w:val="sq-AL"/>
              </w:rPr>
              <w:t>.</w:t>
            </w:r>
          </w:p>
        </w:tc>
        <w:tc>
          <w:tcPr>
            <w:tcW w:w="4788" w:type="dxa"/>
          </w:tcPr>
          <w:p w14:paraId="2D5DB778" w14:textId="77777777" w:rsidR="00B4301F" w:rsidRPr="0072393A" w:rsidRDefault="0072393A" w:rsidP="00884CC3">
            <w:pPr>
              <w:jc w:val="both"/>
              <w:rPr>
                <w:rFonts w:ascii="Verdana" w:hAnsi="Verdana"/>
                <w:sz w:val="20"/>
                <w:szCs w:val="20"/>
                <w:lang w:val="en-US"/>
              </w:rPr>
            </w:pPr>
            <w:r>
              <w:rPr>
                <w:rFonts w:ascii="Verdana" w:hAnsi="Verdana"/>
                <w:sz w:val="20"/>
                <w:szCs w:val="20"/>
                <w:lang w:val="sq-AL"/>
              </w:rPr>
              <w:t>Pun</w:t>
            </w:r>
            <w:r w:rsidR="00AE1268">
              <w:rPr>
                <w:rFonts w:ascii="Verdana" w:hAnsi="Verdana"/>
                <w:sz w:val="20"/>
                <w:szCs w:val="20"/>
                <w:lang w:val="sq-AL"/>
              </w:rPr>
              <w:t>ë</w:t>
            </w:r>
            <w:r>
              <w:rPr>
                <w:rFonts w:ascii="Verdana" w:hAnsi="Verdana"/>
                <w:sz w:val="20"/>
                <w:szCs w:val="20"/>
                <w:lang w:val="sq-AL"/>
              </w:rPr>
              <w:t>dh</w:t>
            </w:r>
            <w:r w:rsidR="00AE1268">
              <w:rPr>
                <w:rFonts w:ascii="Verdana" w:hAnsi="Verdana"/>
                <w:sz w:val="20"/>
                <w:szCs w:val="20"/>
                <w:lang w:val="sq-AL"/>
              </w:rPr>
              <w:t>ë</w:t>
            </w:r>
            <w:r>
              <w:rPr>
                <w:rFonts w:ascii="Verdana" w:hAnsi="Verdana"/>
                <w:sz w:val="20"/>
                <w:szCs w:val="20"/>
                <w:lang w:val="sq-AL"/>
              </w:rPr>
              <w:t>n</w:t>
            </w:r>
            <w:r w:rsidR="00AE1268">
              <w:rPr>
                <w:rFonts w:ascii="Verdana" w:hAnsi="Verdana"/>
                <w:sz w:val="20"/>
                <w:szCs w:val="20"/>
                <w:lang w:val="sq-AL"/>
              </w:rPr>
              <w:t>ë</w:t>
            </w:r>
            <w:r>
              <w:rPr>
                <w:rFonts w:ascii="Verdana" w:hAnsi="Verdana"/>
                <w:sz w:val="20"/>
                <w:szCs w:val="20"/>
                <w:lang w:val="sq-AL"/>
              </w:rPr>
              <w:t>si dhe Pun</w:t>
            </w:r>
            <w:r w:rsidR="00AE1268">
              <w:rPr>
                <w:rFonts w:ascii="Verdana" w:hAnsi="Verdana"/>
                <w:sz w:val="20"/>
                <w:szCs w:val="20"/>
                <w:lang w:val="sq-AL"/>
              </w:rPr>
              <w:t>ë</w:t>
            </w:r>
            <w:r>
              <w:rPr>
                <w:rFonts w:ascii="Verdana" w:hAnsi="Verdana"/>
                <w:sz w:val="20"/>
                <w:szCs w:val="20"/>
                <w:lang w:val="sq-AL"/>
              </w:rPr>
              <w:t>marr</w:t>
            </w:r>
            <w:r w:rsidR="00AE1268">
              <w:rPr>
                <w:rFonts w:ascii="Verdana" w:hAnsi="Verdana"/>
                <w:sz w:val="20"/>
                <w:szCs w:val="20"/>
                <w:lang w:val="sq-AL"/>
              </w:rPr>
              <w:t>ë</w:t>
            </w:r>
            <w:r>
              <w:rPr>
                <w:rFonts w:ascii="Verdana" w:hAnsi="Verdana"/>
                <w:sz w:val="20"/>
                <w:szCs w:val="20"/>
                <w:lang w:val="sq-AL"/>
              </w:rPr>
              <w:t xml:space="preserve">si </w:t>
            </w:r>
            <w:r w:rsidRPr="0072393A">
              <w:rPr>
                <w:rFonts w:ascii="Verdana" w:hAnsi="Verdana"/>
                <w:sz w:val="20"/>
                <w:szCs w:val="20"/>
                <w:lang w:val="sq-AL"/>
              </w:rPr>
              <w:t>këtej e tutje do të referohen bashkërisht si "</w:t>
            </w:r>
            <w:r w:rsidRPr="0072393A">
              <w:rPr>
                <w:rFonts w:ascii="Verdana" w:hAnsi="Verdana"/>
                <w:b/>
                <w:sz w:val="20"/>
                <w:szCs w:val="20"/>
                <w:lang w:val="sq-AL"/>
              </w:rPr>
              <w:t>Palët</w:t>
            </w:r>
            <w:r w:rsidRPr="0072393A">
              <w:rPr>
                <w:rFonts w:ascii="Verdana" w:hAnsi="Verdana"/>
                <w:sz w:val="20"/>
                <w:szCs w:val="20"/>
                <w:lang w:val="sq-AL"/>
              </w:rPr>
              <w:t>" dhe individualisht si "</w:t>
            </w:r>
            <w:r w:rsidRPr="0072393A">
              <w:rPr>
                <w:rFonts w:ascii="Verdana" w:hAnsi="Verdana"/>
                <w:b/>
                <w:sz w:val="20"/>
                <w:szCs w:val="20"/>
                <w:lang w:val="sq-AL"/>
              </w:rPr>
              <w:t>Pala</w:t>
            </w:r>
            <w:r w:rsidRPr="0072393A">
              <w:rPr>
                <w:rFonts w:ascii="Verdana" w:hAnsi="Verdana"/>
                <w:sz w:val="20"/>
                <w:szCs w:val="20"/>
                <w:lang w:val="sq-AL"/>
              </w:rPr>
              <w:t>"</w:t>
            </w:r>
            <w:r w:rsidR="00763526">
              <w:rPr>
                <w:rFonts w:ascii="Verdana" w:hAnsi="Verdana"/>
                <w:sz w:val="20"/>
                <w:szCs w:val="20"/>
                <w:lang w:val="sq-AL"/>
              </w:rPr>
              <w:t>.</w:t>
            </w:r>
          </w:p>
        </w:tc>
      </w:tr>
      <w:tr w:rsidR="0072393A" w:rsidRPr="001843A1" w14:paraId="426F875A" w14:textId="77777777" w:rsidTr="009E10F7">
        <w:tc>
          <w:tcPr>
            <w:tcW w:w="4788" w:type="dxa"/>
          </w:tcPr>
          <w:p w14:paraId="5EEF5765" w14:textId="77777777" w:rsidR="0072393A" w:rsidRPr="0072393A" w:rsidRDefault="0072393A" w:rsidP="00884CC3">
            <w:pPr>
              <w:jc w:val="both"/>
              <w:rPr>
                <w:rFonts w:ascii="Verdana" w:hAnsi="Verdana"/>
                <w:sz w:val="20"/>
                <w:szCs w:val="20"/>
                <w:lang w:val="en-US"/>
              </w:rPr>
            </w:pPr>
          </w:p>
        </w:tc>
        <w:tc>
          <w:tcPr>
            <w:tcW w:w="4788" w:type="dxa"/>
          </w:tcPr>
          <w:p w14:paraId="1EF89B6E" w14:textId="77777777" w:rsidR="0072393A" w:rsidRPr="003C09A2" w:rsidRDefault="0072393A" w:rsidP="00884CC3">
            <w:pPr>
              <w:jc w:val="both"/>
              <w:rPr>
                <w:rFonts w:ascii="Verdana" w:hAnsi="Verdana"/>
                <w:sz w:val="20"/>
                <w:szCs w:val="20"/>
                <w:lang w:val="en-US"/>
              </w:rPr>
            </w:pPr>
          </w:p>
        </w:tc>
      </w:tr>
      <w:tr w:rsidR="0072393A" w:rsidRPr="001843A1" w14:paraId="3BEB7BEB" w14:textId="77777777" w:rsidTr="009E10F7">
        <w:tc>
          <w:tcPr>
            <w:tcW w:w="4788" w:type="dxa"/>
          </w:tcPr>
          <w:p w14:paraId="4BA870F8" w14:textId="51A0A963" w:rsidR="0072393A" w:rsidRPr="000D7A01" w:rsidRDefault="0072393A" w:rsidP="007C2427">
            <w:pPr>
              <w:jc w:val="both"/>
              <w:rPr>
                <w:rFonts w:ascii="Verdana" w:hAnsi="Verdana"/>
                <w:sz w:val="20"/>
                <w:szCs w:val="20"/>
                <w:highlight w:val="yellow"/>
                <w:lang w:val="en-US"/>
              </w:rPr>
            </w:pPr>
            <w:r w:rsidRPr="003C09A2">
              <w:rPr>
                <w:rFonts w:ascii="Verdana" w:hAnsi="Verdana"/>
                <w:b/>
                <w:sz w:val="20"/>
                <w:szCs w:val="20"/>
                <w:lang w:val="en-US"/>
              </w:rPr>
              <w:t>WHEREAS</w:t>
            </w:r>
            <w:r w:rsidRPr="003C09A2">
              <w:rPr>
                <w:rFonts w:ascii="Verdana" w:hAnsi="Verdana"/>
                <w:sz w:val="20"/>
                <w:szCs w:val="20"/>
                <w:lang w:val="en-US"/>
              </w:rPr>
              <w:t xml:space="preserve"> the Employer is </w:t>
            </w:r>
            <w:r w:rsidR="00235EAD" w:rsidRPr="003C09A2">
              <w:rPr>
                <w:rFonts w:ascii="Verdana" w:hAnsi="Verdana"/>
                <w:sz w:val="20"/>
                <w:szCs w:val="20"/>
                <w:lang w:val="en-US"/>
              </w:rPr>
              <w:t>a Limited Liability C</w:t>
            </w:r>
            <w:r w:rsidRPr="003C09A2">
              <w:rPr>
                <w:rFonts w:ascii="Verdana" w:hAnsi="Verdana"/>
                <w:sz w:val="20"/>
                <w:szCs w:val="20"/>
                <w:lang w:val="en-US"/>
              </w:rPr>
              <w:t xml:space="preserve">ompany that exercises its activities </w:t>
            </w:r>
            <w:r w:rsidR="002C01CE" w:rsidRPr="003C09A2">
              <w:rPr>
                <w:rFonts w:ascii="Verdana" w:hAnsi="Verdana"/>
                <w:sz w:val="20"/>
                <w:szCs w:val="20"/>
                <w:lang w:val="en-US"/>
              </w:rPr>
              <w:t>mainly focusing in</w:t>
            </w:r>
            <w:r w:rsidR="00235EAD" w:rsidRPr="003C09A2">
              <w:rPr>
                <w:rFonts w:ascii="Verdana" w:hAnsi="Verdana"/>
                <w:sz w:val="20"/>
                <w:szCs w:val="20"/>
                <w:lang w:val="en-US"/>
              </w:rPr>
              <w:t xml:space="preserve"> private management consulting activities, consulting and management of various energy projects as well as trade of industrial parts and equipment</w:t>
            </w:r>
            <w:r w:rsidR="002C01CE" w:rsidRPr="003C09A2">
              <w:rPr>
                <w:rFonts w:ascii="Verdana" w:eastAsia="MS Mincho" w:hAnsi="Verdana"/>
                <w:sz w:val="20"/>
                <w:lang w:val="en-US"/>
              </w:rPr>
              <w:t>;</w:t>
            </w:r>
          </w:p>
        </w:tc>
        <w:tc>
          <w:tcPr>
            <w:tcW w:w="4788" w:type="dxa"/>
          </w:tcPr>
          <w:p w14:paraId="1802BBCE" w14:textId="6FF84465" w:rsidR="0072393A" w:rsidRPr="003C09A2" w:rsidRDefault="00763526" w:rsidP="007C2427">
            <w:pPr>
              <w:jc w:val="both"/>
              <w:rPr>
                <w:rFonts w:ascii="Verdana" w:hAnsi="Verdana"/>
                <w:sz w:val="20"/>
                <w:szCs w:val="20"/>
                <w:lang w:val="en-US"/>
              </w:rPr>
            </w:pPr>
            <w:r w:rsidRPr="003C09A2">
              <w:rPr>
                <w:rFonts w:ascii="Verdana" w:hAnsi="Verdana"/>
                <w:b/>
                <w:sz w:val="20"/>
                <w:szCs w:val="20"/>
                <w:lang w:val="en-US"/>
              </w:rPr>
              <w:t>MEQ</w:t>
            </w:r>
            <w:r w:rsidR="00AE1268" w:rsidRPr="003C09A2">
              <w:rPr>
                <w:rFonts w:ascii="Verdana" w:hAnsi="Verdana"/>
                <w:b/>
                <w:sz w:val="20"/>
                <w:szCs w:val="20"/>
                <w:lang w:val="en-US"/>
              </w:rPr>
              <w:t>Ë</w:t>
            </w:r>
            <w:r w:rsidRPr="003C09A2">
              <w:rPr>
                <w:rFonts w:ascii="Verdana" w:hAnsi="Verdana"/>
                <w:b/>
                <w:sz w:val="20"/>
                <w:szCs w:val="20"/>
                <w:lang w:val="en-US"/>
              </w:rPr>
              <w:t>N</w:t>
            </w:r>
            <w:r w:rsidR="00AE1268" w:rsidRPr="003C09A2">
              <w:rPr>
                <w:rFonts w:ascii="Verdana" w:hAnsi="Verdana"/>
                <w:b/>
                <w:sz w:val="20"/>
                <w:szCs w:val="20"/>
                <w:lang w:val="en-US"/>
              </w:rPr>
              <w:t>Ë</w:t>
            </w:r>
            <w:r w:rsidRPr="003C09A2">
              <w:rPr>
                <w:rFonts w:ascii="Verdana" w:hAnsi="Verdana"/>
                <w:b/>
                <w:sz w:val="20"/>
                <w:szCs w:val="20"/>
                <w:lang w:val="en-US"/>
              </w:rPr>
              <w:t>SE</w:t>
            </w:r>
            <w:r w:rsidRPr="003C09A2">
              <w:rPr>
                <w:rFonts w:ascii="Verdana" w:hAnsi="Verdana"/>
                <w:sz w:val="20"/>
                <w:szCs w:val="20"/>
                <w:lang w:val="en-US"/>
              </w:rPr>
              <w:t xml:space="preserve"> Pun</w:t>
            </w:r>
            <w:r w:rsidR="00AE1268" w:rsidRPr="003C09A2">
              <w:rPr>
                <w:rFonts w:ascii="Verdana" w:hAnsi="Verdana"/>
                <w:sz w:val="20"/>
                <w:szCs w:val="20"/>
                <w:lang w:val="en-US"/>
              </w:rPr>
              <w:t>ë</w:t>
            </w:r>
            <w:r w:rsidRPr="003C09A2">
              <w:rPr>
                <w:rFonts w:ascii="Verdana" w:hAnsi="Verdana"/>
                <w:sz w:val="20"/>
                <w:szCs w:val="20"/>
                <w:lang w:val="en-US"/>
              </w:rPr>
              <w:t>dh</w:t>
            </w:r>
            <w:r w:rsidR="00AE1268" w:rsidRPr="003C09A2">
              <w:rPr>
                <w:rFonts w:ascii="Verdana" w:hAnsi="Verdana"/>
                <w:sz w:val="20"/>
                <w:szCs w:val="20"/>
                <w:lang w:val="en-US"/>
              </w:rPr>
              <w:t>ë</w:t>
            </w:r>
            <w:r w:rsidRPr="003C09A2">
              <w:rPr>
                <w:rFonts w:ascii="Verdana" w:hAnsi="Verdana"/>
                <w:sz w:val="20"/>
                <w:szCs w:val="20"/>
                <w:lang w:val="en-US"/>
              </w:rPr>
              <w:t>n</w:t>
            </w:r>
            <w:r w:rsidR="00AE1268" w:rsidRPr="003C09A2">
              <w:rPr>
                <w:rFonts w:ascii="Verdana" w:hAnsi="Verdana"/>
                <w:sz w:val="20"/>
                <w:szCs w:val="20"/>
                <w:lang w:val="en-US"/>
              </w:rPr>
              <w:t>ë</w:t>
            </w:r>
            <w:r w:rsidRPr="003C09A2">
              <w:rPr>
                <w:rFonts w:ascii="Verdana" w:hAnsi="Verdana"/>
                <w:sz w:val="20"/>
                <w:szCs w:val="20"/>
                <w:lang w:val="en-US"/>
              </w:rPr>
              <w:t xml:space="preserve">si </w:t>
            </w:r>
            <w:r w:rsidR="00AE1268" w:rsidRPr="003C09A2">
              <w:rPr>
                <w:rFonts w:ascii="Verdana" w:hAnsi="Verdana"/>
                <w:sz w:val="20"/>
                <w:szCs w:val="20"/>
                <w:lang w:val="en-US"/>
              </w:rPr>
              <w:t>ë</w:t>
            </w:r>
            <w:r w:rsidRPr="003C09A2">
              <w:rPr>
                <w:rFonts w:ascii="Verdana" w:hAnsi="Verdana"/>
                <w:sz w:val="20"/>
                <w:szCs w:val="20"/>
                <w:lang w:val="en-US"/>
              </w:rPr>
              <w:t>sht</w:t>
            </w:r>
            <w:r w:rsidR="00AE1268" w:rsidRPr="003C09A2">
              <w:rPr>
                <w:rFonts w:ascii="Verdana" w:hAnsi="Verdana"/>
                <w:sz w:val="20"/>
                <w:szCs w:val="20"/>
                <w:lang w:val="en-US"/>
              </w:rPr>
              <w:t>ë</w:t>
            </w:r>
            <w:r w:rsidRPr="003C09A2">
              <w:rPr>
                <w:rFonts w:ascii="Verdana" w:hAnsi="Verdana"/>
                <w:sz w:val="20"/>
                <w:szCs w:val="20"/>
                <w:lang w:val="en-US"/>
              </w:rPr>
              <w:t xml:space="preserve"> nj</w:t>
            </w:r>
            <w:r w:rsidR="00AE1268" w:rsidRPr="003C09A2">
              <w:rPr>
                <w:rFonts w:ascii="Verdana" w:hAnsi="Verdana"/>
                <w:sz w:val="20"/>
                <w:szCs w:val="20"/>
                <w:lang w:val="en-US"/>
              </w:rPr>
              <w:t>ë</w:t>
            </w:r>
            <w:r w:rsidRPr="003C09A2">
              <w:rPr>
                <w:rFonts w:ascii="Verdana" w:hAnsi="Verdana"/>
                <w:sz w:val="20"/>
                <w:szCs w:val="20"/>
                <w:lang w:val="en-US"/>
              </w:rPr>
              <w:t xml:space="preserve"> </w:t>
            </w:r>
            <w:r w:rsidR="00235EAD" w:rsidRPr="003C09A2">
              <w:rPr>
                <w:rFonts w:ascii="Verdana" w:hAnsi="Verdana"/>
                <w:sz w:val="20"/>
                <w:szCs w:val="20"/>
                <w:lang w:val="en-US"/>
              </w:rPr>
              <w:t>S</w:t>
            </w:r>
            <w:r w:rsidRPr="003C09A2">
              <w:rPr>
                <w:rFonts w:ascii="Verdana" w:hAnsi="Verdana"/>
                <w:sz w:val="20"/>
                <w:szCs w:val="20"/>
                <w:lang w:val="en-US"/>
              </w:rPr>
              <w:t>ho</w:t>
            </w:r>
            <w:r w:rsidR="001843A1" w:rsidRPr="003C09A2">
              <w:rPr>
                <w:rFonts w:ascii="Verdana" w:hAnsi="Verdana"/>
                <w:sz w:val="20"/>
                <w:szCs w:val="20"/>
                <w:lang w:val="en-US"/>
              </w:rPr>
              <w:t>q</w:t>
            </w:r>
            <w:r w:rsidR="00AE1268" w:rsidRPr="003C09A2">
              <w:rPr>
                <w:rFonts w:ascii="Verdana" w:hAnsi="Verdana"/>
                <w:sz w:val="20"/>
                <w:szCs w:val="20"/>
                <w:lang w:val="en-US"/>
              </w:rPr>
              <w:t>ë</w:t>
            </w:r>
            <w:r w:rsidRPr="003C09A2">
              <w:rPr>
                <w:rFonts w:ascii="Verdana" w:hAnsi="Verdana"/>
                <w:sz w:val="20"/>
                <w:szCs w:val="20"/>
                <w:lang w:val="en-US"/>
              </w:rPr>
              <w:t xml:space="preserve">ri </w:t>
            </w:r>
            <w:r w:rsidR="00235EAD" w:rsidRPr="003C09A2">
              <w:rPr>
                <w:rFonts w:ascii="Verdana" w:hAnsi="Verdana"/>
                <w:sz w:val="20"/>
                <w:szCs w:val="20"/>
                <w:lang w:val="en-US"/>
              </w:rPr>
              <w:t>me Pergjegjesi te Kufizuar</w:t>
            </w:r>
            <w:r w:rsidRPr="003C09A2">
              <w:rPr>
                <w:rFonts w:ascii="Verdana" w:hAnsi="Verdana"/>
                <w:sz w:val="20"/>
                <w:szCs w:val="20"/>
                <w:lang w:val="en-US"/>
              </w:rPr>
              <w:t xml:space="preserve"> q</w:t>
            </w:r>
            <w:r w:rsidR="00AE1268" w:rsidRPr="003C09A2">
              <w:rPr>
                <w:rFonts w:ascii="Verdana" w:hAnsi="Verdana"/>
                <w:sz w:val="20"/>
                <w:szCs w:val="20"/>
                <w:lang w:val="en-US"/>
              </w:rPr>
              <w:t>ë</w:t>
            </w:r>
            <w:r w:rsidRPr="003C09A2">
              <w:rPr>
                <w:rFonts w:ascii="Verdana" w:hAnsi="Verdana"/>
                <w:sz w:val="20"/>
                <w:szCs w:val="20"/>
                <w:lang w:val="en-US"/>
              </w:rPr>
              <w:t xml:space="preserve"> e ushtron aktivitetin e saj kryesisht duke u fokusuar </w:t>
            </w:r>
            <w:r w:rsidR="00235EAD" w:rsidRPr="003C09A2">
              <w:rPr>
                <w:rFonts w:ascii="Verdana" w:hAnsi="Verdana"/>
                <w:sz w:val="20"/>
                <w:szCs w:val="20"/>
                <w:lang w:val="en-US"/>
              </w:rPr>
              <w:t>ne aktivitete private te konsultimit menaxherial, konsultim e manaxhim te projekteve te ndryshme energjitike si edhe tregti te pjeseve dhe pajisjeve industriale</w:t>
            </w:r>
            <w:r w:rsidR="007C2427" w:rsidRPr="003C09A2">
              <w:rPr>
                <w:rFonts w:ascii="Verdana" w:hAnsi="Verdana"/>
                <w:sz w:val="20"/>
                <w:szCs w:val="20"/>
                <w:lang w:val="en-US"/>
              </w:rPr>
              <w:t>.</w:t>
            </w:r>
          </w:p>
        </w:tc>
      </w:tr>
      <w:tr w:rsidR="002C01CE" w:rsidRPr="001843A1" w14:paraId="6646B390" w14:textId="77777777" w:rsidTr="009E10F7">
        <w:tc>
          <w:tcPr>
            <w:tcW w:w="4788" w:type="dxa"/>
          </w:tcPr>
          <w:p w14:paraId="53FDB50B" w14:textId="77777777" w:rsidR="002C01CE" w:rsidRPr="0072393A" w:rsidRDefault="002C01CE" w:rsidP="00884CC3">
            <w:pPr>
              <w:jc w:val="both"/>
              <w:rPr>
                <w:rFonts w:ascii="Verdana" w:hAnsi="Verdana"/>
                <w:sz w:val="20"/>
                <w:szCs w:val="20"/>
                <w:lang w:val="en-US"/>
              </w:rPr>
            </w:pPr>
          </w:p>
        </w:tc>
        <w:tc>
          <w:tcPr>
            <w:tcW w:w="4788" w:type="dxa"/>
          </w:tcPr>
          <w:p w14:paraId="47175C8F" w14:textId="77777777" w:rsidR="002C01CE" w:rsidRPr="0072393A" w:rsidRDefault="002C01CE" w:rsidP="00884CC3">
            <w:pPr>
              <w:jc w:val="both"/>
              <w:rPr>
                <w:rFonts w:ascii="Verdana" w:hAnsi="Verdana"/>
                <w:sz w:val="20"/>
                <w:szCs w:val="20"/>
                <w:lang w:val="en-US"/>
              </w:rPr>
            </w:pPr>
          </w:p>
        </w:tc>
      </w:tr>
      <w:tr w:rsidR="002C01CE" w:rsidRPr="00AE1268" w14:paraId="2F9D9DF0" w14:textId="77777777" w:rsidTr="009E10F7">
        <w:tc>
          <w:tcPr>
            <w:tcW w:w="4788" w:type="dxa"/>
          </w:tcPr>
          <w:p w14:paraId="41637E71" w14:textId="719C71EE" w:rsidR="002C01CE" w:rsidRPr="0072393A" w:rsidRDefault="002C01CE" w:rsidP="009E10F7">
            <w:pPr>
              <w:jc w:val="both"/>
              <w:rPr>
                <w:rFonts w:ascii="Verdana" w:hAnsi="Verdana"/>
                <w:sz w:val="20"/>
                <w:szCs w:val="20"/>
                <w:lang w:val="en-US"/>
              </w:rPr>
            </w:pPr>
            <w:r w:rsidRPr="005C2C63">
              <w:rPr>
                <w:rFonts w:ascii="Verdana" w:hAnsi="Verdana"/>
                <w:b/>
                <w:sz w:val="20"/>
                <w:szCs w:val="20"/>
                <w:lang w:val="en-US"/>
              </w:rPr>
              <w:t>WHEREAS</w:t>
            </w:r>
            <w:r>
              <w:rPr>
                <w:rFonts w:ascii="Verdana" w:hAnsi="Verdana"/>
                <w:sz w:val="20"/>
                <w:szCs w:val="20"/>
                <w:lang w:val="en-US"/>
              </w:rPr>
              <w:t xml:space="preserve"> the Employee is </w:t>
            </w:r>
            <w:r w:rsidR="002D570A">
              <w:rPr>
                <w:rFonts w:ascii="Verdana" w:hAnsi="Verdana"/>
                <w:sz w:val="20"/>
                <w:szCs w:val="20"/>
                <w:lang w:val="en-US"/>
              </w:rPr>
              <w:t xml:space="preserve">professionally skilled and trained </w:t>
            </w:r>
            <w:r w:rsidR="002D570A" w:rsidRPr="009E72C4">
              <w:rPr>
                <w:rFonts w:ascii="Verdana" w:hAnsi="Verdana"/>
                <w:sz w:val="20"/>
                <w:szCs w:val="20"/>
                <w:highlight w:val="yellow"/>
                <w:lang w:val="en-US"/>
              </w:rPr>
              <w:t xml:space="preserve">as </w:t>
            </w:r>
            <w:r w:rsidR="009E10F7">
              <w:rPr>
                <w:rFonts w:ascii="Verdana" w:hAnsi="Verdana"/>
                <w:sz w:val="20"/>
                <w:szCs w:val="20"/>
                <w:highlight w:val="yellow"/>
                <w:lang w:val="en-US"/>
              </w:rPr>
              <w:t>Software Programmer</w:t>
            </w:r>
            <w:r w:rsidR="002D570A" w:rsidRPr="009E72C4">
              <w:rPr>
                <w:rFonts w:ascii="Verdana" w:hAnsi="Verdana"/>
                <w:sz w:val="20"/>
                <w:szCs w:val="20"/>
                <w:highlight w:val="yellow"/>
                <w:lang w:val="en-US"/>
              </w:rPr>
              <w:t>;</w:t>
            </w:r>
            <w:r w:rsidR="002D570A">
              <w:rPr>
                <w:rFonts w:ascii="Verdana" w:hAnsi="Verdana"/>
                <w:sz w:val="20"/>
                <w:szCs w:val="20"/>
                <w:lang w:val="en-US"/>
              </w:rPr>
              <w:t xml:space="preserve"> </w:t>
            </w:r>
          </w:p>
        </w:tc>
        <w:tc>
          <w:tcPr>
            <w:tcW w:w="4788" w:type="dxa"/>
          </w:tcPr>
          <w:p w14:paraId="20F69ACE" w14:textId="42B6768B" w:rsidR="002C01CE" w:rsidRPr="00AE1268" w:rsidRDefault="001843A1" w:rsidP="009E10F7">
            <w:pPr>
              <w:jc w:val="both"/>
              <w:rPr>
                <w:rFonts w:ascii="Verdana" w:hAnsi="Verdana"/>
                <w:sz w:val="20"/>
                <w:szCs w:val="20"/>
              </w:rPr>
            </w:pPr>
            <w:r w:rsidRPr="00AE1268">
              <w:rPr>
                <w:rFonts w:ascii="Verdana" w:hAnsi="Verdana"/>
                <w:b/>
                <w:sz w:val="20"/>
                <w:szCs w:val="20"/>
              </w:rPr>
              <w:t>MEQ</w:t>
            </w:r>
            <w:r w:rsidR="00AE1268" w:rsidRPr="00AE1268">
              <w:rPr>
                <w:rFonts w:ascii="Verdana" w:hAnsi="Verdana"/>
                <w:b/>
                <w:sz w:val="20"/>
                <w:szCs w:val="20"/>
              </w:rPr>
              <w:t>Ë</w:t>
            </w:r>
            <w:r w:rsidRPr="00AE1268">
              <w:rPr>
                <w:rFonts w:ascii="Verdana" w:hAnsi="Verdana"/>
                <w:b/>
                <w:sz w:val="20"/>
                <w:szCs w:val="20"/>
              </w:rPr>
              <w:t>N</w:t>
            </w:r>
            <w:r w:rsidR="00AE1268" w:rsidRPr="00AE1268">
              <w:rPr>
                <w:rFonts w:ascii="Verdana" w:hAnsi="Verdana"/>
                <w:b/>
                <w:sz w:val="20"/>
                <w:szCs w:val="20"/>
              </w:rPr>
              <w:t>Ë</w:t>
            </w:r>
            <w:r w:rsidRPr="00AE1268">
              <w:rPr>
                <w:rFonts w:ascii="Verdana" w:hAnsi="Verdana"/>
                <w:b/>
                <w:sz w:val="20"/>
                <w:szCs w:val="20"/>
              </w:rPr>
              <w:t>SE</w:t>
            </w:r>
            <w:r w:rsidRPr="00AE1268">
              <w:rPr>
                <w:rFonts w:ascii="Verdana" w:hAnsi="Verdana"/>
                <w:sz w:val="20"/>
                <w:szCs w:val="20"/>
              </w:rPr>
              <w:t xml:space="preserve"> Pun</w:t>
            </w:r>
            <w:r w:rsidR="00AE1268" w:rsidRPr="00AE1268">
              <w:rPr>
                <w:rFonts w:ascii="Verdana" w:hAnsi="Verdana"/>
                <w:sz w:val="20"/>
                <w:szCs w:val="20"/>
              </w:rPr>
              <w:t>ë</w:t>
            </w:r>
            <w:r w:rsidRPr="00AE1268">
              <w:rPr>
                <w:rFonts w:ascii="Verdana" w:hAnsi="Verdana"/>
                <w:sz w:val="20"/>
                <w:szCs w:val="20"/>
              </w:rPr>
              <w:t>marr</w:t>
            </w:r>
            <w:r w:rsidR="00AE1268" w:rsidRPr="00AE1268">
              <w:rPr>
                <w:rFonts w:ascii="Verdana" w:hAnsi="Verdana"/>
                <w:sz w:val="20"/>
                <w:szCs w:val="20"/>
              </w:rPr>
              <w:t>ë</w:t>
            </w:r>
            <w:r w:rsidRPr="00AE1268">
              <w:rPr>
                <w:rFonts w:ascii="Verdana" w:hAnsi="Verdana"/>
                <w:sz w:val="20"/>
                <w:szCs w:val="20"/>
              </w:rPr>
              <w:t xml:space="preserve">si </w:t>
            </w:r>
            <w:r w:rsidR="00AE1268" w:rsidRPr="00AE1268">
              <w:rPr>
                <w:rFonts w:ascii="Verdana" w:hAnsi="Verdana"/>
                <w:sz w:val="20"/>
                <w:szCs w:val="20"/>
              </w:rPr>
              <w:t>ë</w:t>
            </w:r>
            <w:r w:rsidRPr="00AE1268">
              <w:rPr>
                <w:rFonts w:ascii="Verdana" w:hAnsi="Verdana"/>
                <w:sz w:val="20"/>
                <w:szCs w:val="20"/>
              </w:rPr>
              <w:t>sht</w:t>
            </w:r>
            <w:r w:rsidR="00AE1268" w:rsidRPr="00AE1268">
              <w:rPr>
                <w:rFonts w:ascii="Verdana" w:hAnsi="Verdana"/>
                <w:sz w:val="20"/>
                <w:szCs w:val="20"/>
              </w:rPr>
              <w:t>ë</w:t>
            </w:r>
            <w:r w:rsidRPr="00AE1268">
              <w:rPr>
                <w:rFonts w:ascii="Verdana" w:hAnsi="Verdana"/>
                <w:sz w:val="20"/>
                <w:szCs w:val="20"/>
              </w:rPr>
              <w:t xml:space="preserve"> i aft</w:t>
            </w:r>
            <w:r w:rsidR="00AE1268" w:rsidRPr="00AE1268">
              <w:rPr>
                <w:rFonts w:ascii="Verdana" w:hAnsi="Verdana"/>
                <w:sz w:val="20"/>
                <w:szCs w:val="20"/>
              </w:rPr>
              <w:t>ë</w:t>
            </w:r>
            <w:r w:rsidRPr="00AE1268">
              <w:rPr>
                <w:rFonts w:ascii="Verdana" w:hAnsi="Verdana"/>
                <w:sz w:val="20"/>
                <w:szCs w:val="20"/>
              </w:rPr>
              <w:t xml:space="preserve"> dhe i trajnuar profesionalisht si</w:t>
            </w:r>
            <w:r w:rsidR="009E10F7">
              <w:rPr>
                <w:rFonts w:ascii="Verdana" w:hAnsi="Verdana"/>
                <w:sz w:val="20"/>
                <w:szCs w:val="20"/>
                <w:highlight w:val="yellow"/>
              </w:rPr>
              <w:t xml:space="preserve"> Programuese Softueri</w:t>
            </w:r>
            <w:r w:rsidRPr="009E72C4">
              <w:rPr>
                <w:rFonts w:ascii="Verdana" w:hAnsi="Verdana"/>
                <w:sz w:val="20"/>
                <w:szCs w:val="20"/>
                <w:highlight w:val="yellow"/>
              </w:rPr>
              <w:t>;</w:t>
            </w:r>
          </w:p>
        </w:tc>
      </w:tr>
      <w:tr w:rsidR="002D570A" w:rsidRPr="00AE1268" w14:paraId="09827683" w14:textId="77777777" w:rsidTr="009E10F7">
        <w:tc>
          <w:tcPr>
            <w:tcW w:w="4788" w:type="dxa"/>
          </w:tcPr>
          <w:p w14:paraId="4CC0D681" w14:textId="77777777" w:rsidR="002D570A" w:rsidRPr="00AE1268" w:rsidRDefault="002D570A" w:rsidP="00884CC3">
            <w:pPr>
              <w:jc w:val="both"/>
              <w:rPr>
                <w:rFonts w:ascii="Verdana" w:hAnsi="Verdana"/>
                <w:sz w:val="20"/>
                <w:szCs w:val="20"/>
              </w:rPr>
            </w:pPr>
          </w:p>
        </w:tc>
        <w:tc>
          <w:tcPr>
            <w:tcW w:w="4788" w:type="dxa"/>
          </w:tcPr>
          <w:p w14:paraId="1CF1F64C" w14:textId="77777777" w:rsidR="002D570A" w:rsidRPr="00AE1268" w:rsidRDefault="002D570A" w:rsidP="00884CC3">
            <w:pPr>
              <w:jc w:val="both"/>
              <w:rPr>
                <w:rFonts w:ascii="Verdana" w:hAnsi="Verdana"/>
                <w:sz w:val="20"/>
                <w:szCs w:val="20"/>
              </w:rPr>
            </w:pPr>
          </w:p>
        </w:tc>
      </w:tr>
      <w:tr w:rsidR="002D570A" w:rsidRPr="001843A1" w14:paraId="38FEA8E2" w14:textId="77777777" w:rsidTr="009E10F7">
        <w:tc>
          <w:tcPr>
            <w:tcW w:w="4788" w:type="dxa"/>
          </w:tcPr>
          <w:p w14:paraId="6D093C34" w14:textId="77777777" w:rsidR="002D570A" w:rsidRPr="002D570A" w:rsidRDefault="002D570A" w:rsidP="00884CC3">
            <w:pPr>
              <w:jc w:val="both"/>
              <w:rPr>
                <w:rFonts w:ascii="Verdana" w:hAnsi="Verdana"/>
                <w:sz w:val="20"/>
                <w:szCs w:val="20"/>
                <w:lang w:val="en-US"/>
              </w:rPr>
            </w:pPr>
            <w:r w:rsidRPr="002D570A">
              <w:rPr>
                <w:rFonts w:ascii="Verdana" w:hAnsi="Verdana"/>
                <w:b/>
                <w:sz w:val="20"/>
                <w:szCs w:val="20"/>
                <w:lang w:val="sq-AL"/>
              </w:rPr>
              <w:t>NOW THEREFORE</w:t>
            </w:r>
            <w:r w:rsidRPr="002D570A">
              <w:rPr>
                <w:rFonts w:ascii="Verdana" w:hAnsi="Verdana"/>
                <w:sz w:val="20"/>
                <w:szCs w:val="20"/>
                <w:lang w:val="sq-AL"/>
              </w:rPr>
              <w:t>, the Parties have agreed as follows</w:t>
            </w:r>
            <w:r w:rsidR="001843A1">
              <w:rPr>
                <w:rFonts w:ascii="Verdana" w:hAnsi="Verdana"/>
                <w:sz w:val="20"/>
                <w:szCs w:val="20"/>
                <w:lang w:val="sq-AL"/>
              </w:rPr>
              <w:t>;</w:t>
            </w:r>
          </w:p>
        </w:tc>
        <w:tc>
          <w:tcPr>
            <w:tcW w:w="4788" w:type="dxa"/>
          </w:tcPr>
          <w:p w14:paraId="16579513" w14:textId="77777777" w:rsidR="002D570A" w:rsidRPr="0072393A" w:rsidRDefault="001843A1" w:rsidP="00884CC3">
            <w:pPr>
              <w:jc w:val="both"/>
              <w:rPr>
                <w:rFonts w:ascii="Verdana" w:hAnsi="Verdana"/>
                <w:sz w:val="20"/>
                <w:szCs w:val="20"/>
                <w:lang w:val="en-US"/>
              </w:rPr>
            </w:pPr>
            <w:r w:rsidRPr="005C2C63">
              <w:rPr>
                <w:rFonts w:ascii="Verdana" w:hAnsi="Verdana"/>
                <w:b/>
                <w:sz w:val="20"/>
                <w:szCs w:val="20"/>
                <w:lang w:val="en-US"/>
              </w:rPr>
              <w:t>P</w:t>
            </w:r>
            <w:r w:rsidR="00AE1268">
              <w:rPr>
                <w:rFonts w:ascii="Verdana" w:hAnsi="Verdana"/>
                <w:b/>
                <w:sz w:val="20"/>
                <w:szCs w:val="20"/>
                <w:lang w:val="en-US"/>
              </w:rPr>
              <w:t>Ë</w:t>
            </w:r>
            <w:r w:rsidRPr="005C2C63">
              <w:rPr>
                <w:rFonts w:ascii="Verdana" w:hAnsi="Verdana"/>
                <w:b/>
                <w:sz w:val="20"/>
                <w:szCs w:val="20"/>
                <w:lang w:val="en-US"/>
              </w:rPr>
              <w:t>R SA M</w:t>
            </w:r>
            <w:r w:rsidR="00AE1268">
              <w:rPr>
                <w:rFonts w:ascii="Verdana" w:hAnsi="Verdana"/>
                <w:b/>
                <w:sz w:val="20"/>
                <w:szCs w:val="20"/>
                <w:lang w:val="en-US"/>
              </w:rPr>
              <w:t>Ë</w:t>
            </w:r>
            <w:r w:rsidRPr="005C2C63">
              <w:rPr>
                <w:rFonts w:ascii="Verdana" w:hAnsi="Verdana"/>
                <w:b/>
                <w:sz w:val="20"/>
                <w:szCs w:val="20"/>
                <w:lang w:val="en-US"/>
              </w:rPr>
              <w:t xml:space="preserve"> SIP</w:t>
            </w:r>
            <w:r w:rsidR="00AE1268">
              <w:rPr>
                <w:rFonts w:ascii="Verdana" w:hAnsi="Verdana"/>
                <w:b/>
                <w:sz w:val="20"/>
                <w:szCs w:val="20"/>
                <w:lang w:val="en-US"/>
              </w:rPr>
              <w:t>Ë</w:t>
            </w:r>
            <w:r w:rsidRPr="005C2C63">
              <w:rPr>
                <w:rFonts w:ascii="Verdana" w:hAnsi="Verdana"/>
                <w:b/>
                <w:sz w:val="20"/>
                <w:szCs w:val="20"/>
                <w:lang w:val="en-US"/>
              </w:rPr>
              <w:t>R</w:t>
            </w:r>
            <w:r>
              <w:rPr>
                <w:rFonts w:ascii="Verdana" w:hAnsi="Verdana"/>
                <w:sz w:val="20"/>
                <w:szCs w:val="20"/>
                <w:lang w:val="en-US"/>
              </w:rPr>
              <w:t>, Pal</w:t>
            </w:r>
            <w:r w:rsidR="00AE1268">
              <w:rPr>
                <w:rFonts w:ascii="Verdana" w:hAnsi="Verdana"/>
                <w:sz w:val="20"/>
                <w:szCs w:val="20"/>
                <w:lang w:val="en-US"/>
              </w:rPr>
              <w:t>ë</w:t>
            </w:r>
            <w:r>
              <w:rPr>
                <w:rFonts w:ascii="Verdana" w:hAnsi="Verdana"/>
                <w:sz w:val="20"/>
                <w:szCs w:val="20"/>
                <w:lang w:val="en-US"/>
              </w:rPr>
              <w:t>t kan</w:t>
            </w:r>
            <w:r w:rsidR="00AE1268">
              <w:rPr>
                <w:rFonts w:ascii="Verdana" w:hAnsi="Verdana"/>
                <w:sz w:val="20"/>
                <w:szCs w:val="20"/>
                <w:lang w:val="en-US"/>
              </w:rPr>
              <w:t>ë</w:t>
            </w:r>
            <w:r>
              <w:rPr>
                <w:rFonts w:ascii="Verdana" w:hAnsi="Verdana"/>
                <w:sz w:val="20"/>
                <w:szCs w:val="20"/>
                <w:lang w:val="en-US"/>
              </w:rPr>
              <w:t xml:space="preserve"> r</w:t>
            </w:r>
            <w:r w:rsidR="00AE1268">
              <w:rPr>
                <w:rFonts w:ascii="Verdana" w:hAnsi="Verdana"/>
                <w:sz w:val="20"/>
                <w:szCs w:val="20"/>
                <w:lang w:val="en-US"/>
              </w:rPr>
              <w:t>ë</w:t>
            </w:r>
            <w:r>
              <w:rPr>
                <w:rFonts w:ascii="Verdana" w:hAnsi="Verdana"/>
                <w:sz w:val="20"/>
                <w:szCs w:val="20"/>
                <w:lang w:val="en-US"/>
              </w:rPr>
              <w:t>n</w:t>
            </w:r>
            <w:r w:rsidR="00AE1268">
              <w:rPr>
                <w:rFonts w:ascii="Verdana" w:hAnsi="Verdana"/>
                <w:sz w:val="20"/>
                <w:szCs w:val="20"/>
                <w:lang w:val="en-US"/>
              </w:rPr>
              <w:t>ë</w:t>
            </w:r>
            <w:r>
              <w:rPr>
                <w:rFonts w:ascii="Verdana" w:hAnsi="Verdana"/>
                <w:sz w:val="20"/>
                <w:szCs w:val="20"/>
                <w:lang w:val="en-US"/>
              </w:rPr>
              <w:t xml:space="preserve"> dakort si n</w:t>
            </w:r>
            <w:r w:rsidR="00AE1268">
              <w:rPr>
                <w:rFonts w:ascii="Verdana" w:hAnsi="Verdana"/>
                <w:sz w:val="20"/>
                <w:szCs w:val="20"/>
                <w:lang w:val="en-US"/>
              </w:rPr>
              <w:t>ë</w:t>
            </w:r>
            <w:r>
              <w:rPr>
                <w:rFonts w:ascii="Verdana" w:hAnsi="Verdana"/>
                <w:sz w:val="20"/>
                <w:szCs w:val="20"/>
                <w:lang w:val="en-US"/>
              </w:rPr>
              <w:t xml:space="preserve"> vijim;</w:t>
            </w:r>
          </w:p>
        </w:tc>
      </w:tr>
      <w:tr w:rsidR="002D570A" w:rsidRPr="001843A1" w14:paraId="17AA9A55" w14:textId="77777777" w:rsidTr="009E10F7">
        <w:tc>
          <w:tcPr>
            <w:tcW w:w="4788" w:type="dxa"/>
          </w:tcPr>
          <w:p w14:paraId="1CA1BBAC" w14:textId="77777777" w:rsidR="002D570A" w:rsidRPr="002D570A" w:rsidRDefault="002D570A" w:rsidP="00884CC3">
            <w:pPr>
              <w:jc w:val="both"/>
              <w:rPr>
                <w:rFonts w:ascii="Verdana" w:hAnsi="Verdana"/>
                <w:b/>
                <w:sz w:val="20"/>
                <w:szCs w:val="20"/>
                <w:lang w:val="sq-AL"/>
              </w:rPr>
            </w:pPr>
          </w:p>
        </w:tc>
        <w:tc>
          <w:tcPr>
            <w:tcW w:w="4788" w:type="dxa"/>
          </w:tcPr>
          <w:p w14:paraId="03A97999" w14:textId="77777777" w:rsidR="002D570A" w:rsidRPr="0072393A" w:rsidRDefault="002D570A" w:rsidP="00884CC3">
            <w:pPr>
              <w:jc w:val="both"/>
              <w:rPr>
                <w:rFonts w:ascii="Verdana" w:hAnsi="Verdana"/>
                <w:sz w:val="20"/>
                <w:szCs w:val="20"/>
                <w:lang w:val="en-US"/>
              </w:rPr>
            </w:pPr>
          </w:p>
        </w:tc>
      </w:tr>
      <w:tr w:rsidR="002D570A" w:rsidRPr="001843A1" w14:paraId="4028CDFA" w14:textId="77777777" w:rsidTr="009E10F7">
        <w:tc>
          <w:tcPr>
            <w:tcW w:w="4788" w:type="dxa"/>
          </w:tcPr>
          <w:p w14:paraId="06EF67C1" w14:textId="77777777" w:rsidR="002D570A" w:rsidRPr="001843A1" w:rsidRDefault="002D570A" w:rsidP="00884CC3">
            <w:pPr>
              <w:jc w:val="both"/>
              <w:rPr>
                <w:rFonts w:ascii="Verdana" w:hAnsi="Verdana"/>
                <w:b/>
                <w:sz w:val="20"/>
                <w:szCs w:val="20"/>
                <w:lang w:val="sq-AL"/>
              </w:rPr>
            </w:pPr>
            <w:r w:rsidRPr="001843A1">
              <w:rPr>
                <w:rFonts w:ascii="Verdana" w:hAnsi="Verdana"/>
                <w:b/>
                <w:sz w:val="20"/>
                <w:szCs w:val="20"/>
                <w:lang w:val="en-US"/>
              </w:rPr>
              <w:t xml:space="preserve">1. OFFICE </w:t>
            </w:r>
          </w:p>
        </w:tc>
        <w:tc>
          <w:tcPr>
            <w:tcW w:w="4788" w:type="dxa"/>
          </w:tcPr>
          <w:p w14:paraId="296C056C" w14:textId="77777777" w:rsidR="00A34006" w:rsidRPr="001843A1" w:rsidRDefault="00A34006" w:rsidP="00884CC3">
            <w:pPr>
              <w:jc w:val="both"/>
              <w:rPr>
                <w:rFonts w:ascii="Verdana" w:hAnsi="Verdana"/>
                <w:b/>
                <w:sz w:val="20"/>
                <w:szCs w:val="20"/>
              </w:rPr>
            </w:pPr>
            <w:r w:rsidRPr="001843A1">
              <w:rPr>
                <w:rFonts w:ascii="Verdana" w:hAnsi="Verdana"/>
                <w:b/>
                <w:sz w:val="20"/>
                <w:szCs w:val="20"/>
              </w:rPr>
              <w:t xml:space="preserve">1. POZICIONI I PUNES </w:t>
            </w:r>
          </w:p>
          <w:p w14:paraId="3018BD74" w14:textId="77777777" w:rsidR="002D570A" w:rsidRPr="001843A1" w:rsidRDefault="002D570A" w:rsidP="00884CC3">
            <w:pPr>
              <w:jc w:val="both"/>
              <w:rPr>
                <w:rFonts w:ascii="Verdana" w:hAnsi="Verdana"/>
                <w:b/>
                <w:sz w:val="20"/>
                <w:szCs w:val="20"/>
                <w:lang w:val="en-US"/>
              </w:rPr>
            </w:pPr>
          </w:p>
        </w:tc>
      </w:tr>
      <w:tr w:rsidR="002D570A" w:rsidRPr="0072393A" w14:paraId="143A9E68" w14:textId="77777777" w:rsidTr="009E10F7">
        <w:tc>
          <w:tcPr>
            <w:tcW w:w="4788" w:type="dxa"/>
          </w:tcPr>
          <w:p w14:paraId="7872CA8E" w14:textId="77777777" w:rsidR="002D570A" w:rsidRPr="002D570A" w:rsidRDefault="002D570A" w:rsidP="00884CC3">
            <w:pPr>
              <w:jc w:val="both"/>
              <w:rPr>
                <w:rFonts w:ascii="Verdana" w:hAnsi="Verdana"/>
                <w:b/>
                <w:sz w:val="20"/>
                <w:szCs w:val="20"/>
                <w:lang w:val="sq-AL"/>
              </w:rPr>
            </w:pPr>
          </w:p>
        </w:tc>
        <w:tc>
          <w:tcPr>
            <w:tcW w:w="4788" w:type="dxa"/>
          </w:tcPr>
          <w:p w14:paraId="66D1A883" w14:textId="77777777" w:rsidR="002D570A" w:rsidRPr="0072393A" w:rsidRDefault="002D570A" w:rsidP="00884CC3">
            <w:pPr>
              <w:jc w:val="both"/>
              <w:rPr>
                <w:rFonts w:ascii="Verdana" w:hAnsi="Verdana"/>
                <w:sz w:val="20"/>
                <w:szCs w:val="20"/>
                <w:lang w:val="en-US"/>
              </w:rPr>
            </w:pPr>
          </w:p>
        </w:tc>
      </w:tr>
      <w:tr w:rsidR="002D570A" w:rsidRPr="00AE1268" w14:paraId="75E9BA57" w14:textId="77777777" w:rsidTr="009E10F7">
        <w:tc>
          <w:tcPr>
            <w:tcW w:w="4788" w:type="dxa"/>
          </w:tcPr>
          <w:p w14:paraId="32E4DCE2" w14:textId="19CBB63E" w:rsidR="002D570A" w:rsidRPr="00A60CB5" w:rsidRDefault="002D570A" w:rsidP="000D7A01">
            <w:pPr>
              <w:jc w:val="both"/>
              <w:rPr>
                <w:rFonts w:ascii="Verdana" w:hAnsi="Verdana"/>
                <w:sz w:val="20"/>
                <w:szCs w:val="20"/>
                <w:lang w:val="sq-AL"/>
              </w:rPr>
            </w:pPr>
            <w:r w:rsidRPr="00A60CB5">
              <w:rPr>
                <w:rFonts w:ascii="Verdana" w:hAnsi="Verdana"/>
                <w:sz w:val="20"/>
                <w:szCs w:val="20"/>
                <w:lang w:val="en-US"/>
              </w:rPr>
              <w:lastRenderedPageBreak/>
              <w:t xml:space="preserve">1.1 The Employer hereby employs the Employee as </w:t>
            </w:r>
            <w:r w:rsidR="009E10F7">
              <w:rPr>
                <w:rFonts w:ascii="Verdana" w:hAnsi="Verdana"/>
                <w:sz w:val="20"/>
                <w:szCs w:val="20"/>
                <w:highlight w:val="yellow"/>
                <w:lang w:val="en-US"/>
              </w:rPr>
              <w:t>Software Program</w:t>
            </w:r>
            <w:r w:rsidR="009E10F7">
              <w:rPr>
                <w:rFonts w:ascii="Verdana" w:hAnsi="Verdana"/>
                <w:sz w:val="20"/>
                <w:szCs w:val="20"/>
                <w:highlight w:val="yellow"/>
                <w:lang w:val="en-US"/>
              </w:rPr>
              <w:t>m</w:t>
            </w:r>
            <w:r w:rsidR="009E10F7">
              <w:rPr>
                <w:rFonts w:ascii="Verdana" w:hAnsi="Verdana"/>
                <w:sz w:val="20"/>
                <w:szCs w:val="20"/>
                <w:highlight w:val="yellow"/>
                <w:lang w:val="en-US"/>
              </w:rPr>
              <w:t>er</w:t>
            </w:r>
            <w:r w:rsidRPr="009E72C4">
              <w:rPr>
                <w:rFonts w:ascii="Verdana" w:hAnsi="Verdana"/>
                <w:sz w:val="20"/>
                <w:szCs w:val="20"/>
                <w:highlight w:val="yellow"/>
                <w:lang w:val="en-US"/>
              </w:rPr>
              <w:t>.</w:t>
            </w:r>
            <w:r w:rsidRPr="00A60CB5">
              <w:rPr>
                <w:rFonts w:ascii="Verdana" w:hAnsi="Verdana"/>
                <w:sz w:val="20"/>
                <w:szCs w:val="20"/>
                <w:lang w:val="en-US"/>
              </w:rPr>
              <w:t xml:space="preserve"> </w:t>
            </w:r>
            <w:r w:rsidR="005C2C63" w:rsidRPr="00A60CB5">
              <w:rPr>
                <w:rFonts w:ascii="Verdana" w:hAnsi="Verdana"/>
                <w:sz w:val="20"/>
                <w:szCs w:val="20"/>
                <w:lang w:val="en-US"/>
              </w:rPr>
              <w:t xml:space="preserve"> </w:t>
            </w:r>
            <w:r w:rsidRPr="00A60CB5">
              <w:rPr>
                <w:rFonts w:ascii="Verdana" w:hAnsi="Verdana"/>
                <w:sz w:val="20"/>
                <w:szCs w:val="20"/>
                <w:lang w:val="en-US"/>
              </w:rPr>
              <w:t>The Job Description is attached herewith and constitutes an integral part of the Contract.</w:t>
            </w:r>
          </w:p>
        </w:tc>
        <w:tc>
          <w:tcPr>
            <w:tcW w:w="4788" w:type="dxa"/>
          </w:tcPr>
          <w:p w14:paraId="10FA85BF" w14:textId="1F8FFAFD" w:rsidR="002D570A" w:rsidRPr="00AE1268" w:rsidRDefault="00A34006" w:rsidP="00D31F89">
            <w:pPr>
              <w:jc w:val="both"/>
              <w:rPr>
                <w:rFonts w:ascii="Verdana" w:hAnsi="Verdana"/>
                <w:sz w:val="20"/>
                <w:szCs w:val="20"/>
                <w:lang w:val="sq-AL"/>
              </w:rPr>
            </w:pPr>
            <w:r w:rsidRPr="00A60CB5">
              <w:rPr>
                <w:rFonts w:ascii="Verdana" w:hAnsi="Verdana"/>
                <w:sz w:val="20"/>
                <w:szCs w:val="20"/>
                <w:lang w:val="sq-AL"/>
              </w:rPr>
              <w:t>1.1 Punëd</w:t>
            </w:r>
            <w:r w:rsidR="009A2BA8" w:rsidRPr="00A60CB5">
              <w:rPr>
                <w:rFonts w:ascii="Verdana" w:hAnsi="Verdana"/>
                <w:sz w:val="20"/>
                <w:szCs w:val="20"/>
                <w:lang w:val="sq-AL"/>
              </w:rPr>
              <w:t>hënësi punëso</w:t>
            </w:r>
            <w:bookmarkStart w:id="0" w:name="_GoBack"/>
            <w:bookmarkEnd w:id="0"/>
            <w:r w:rsidR="009A2BA8" w:rsidRPr="00A60CB5">
              <w:rPr>
                <w:rFonts w:ascii="Verdana" w:hAnsi="Verdana"/>
                <w:sz w:val="20"/>
                <w:szCs w:val="20"/>
                <w:lang w:val="sq-AL"/>
              </w:rPr>
              <w:t>n Punëmarrësin</w:t>
            </w:r>
            <w:r w:rsidR="005C2C63" w:rsidRPr="00A60CB5">
              <w:rPr>
                <w:rFonts w:ascii="Verdana" w:hAnsi="Verdana"/>
                <w:sz w:val="20"/>
                <w:szCs w:val="20"/>
                <w:lang w:val="sq-AL"/>
              </w:rPr>
              <w:t xml:space="preserve"> n</w:t>
            </w:r>
            <w:r w:rsidR="00AE1268">
              <w:rPr>
                <w:rFonts w:ascii="Verdana" w:hAnsi="Verdana"/>
                <w:sz w:val="20"/>
                <w:szCs w:val="20"/>
                <w:lang w:val="sq-AL"/>
              </w:rPr>
              <w:t>ë</w:t>
            </w:r>
            <w:r w:rsidR="005C2C63" w:rsidRPr="00A60CB5">
              <w:rPr>
                <w:rFonts w:ascii="Verdana" w:hAnsi="Verdana"/>
                <w:sz w:val="20"/>
                <w:szCs w:val="20"/>
                <w:lang w:val="sq-AL"/>
              </w:rPr>
              <w:t xml:space="preserve"> pozicionin e </w:t>
            </w:r>
            <w:r w:rsidR="009E10F7">
              <w:rPr>
                <w:rFonts w:ascii="Verdana" w:hAnsi="Verdana"/>
                <w:sz w:val="20"/>
                <w:szCs w:val="20"/>
                <w:highlight w:val="yellow"/>
              </w:rPr>
              <w:t>Programuese Softueri</w:t>
            </w:r>
            <w:r w:rsidR="005C2C63" w:rsidRPr="00A60CB5">
              <w:rPr>
                <w:rFonts w:ascii="Verdana" w:hAnsi="Verdana"/>
                <w:sz w:val="20"/>
                <w:szCs w:val="20"/>
                <w:lang w:val="sq-AL"/>
              </w:rPr>
              <w:t>.  P</w:t>
            </w:r>
            <w:r w:rsidRPr="00AE1268">
              <w:rPr>
                <w:rFonts w:ascii="Verdana" w:hAnsi="Verdana"/>
                <w:sz w:val="20"/>
                <w:szCs w:val="20"/>
                <w:lang w:val="sq-AL"/>
              </w:rPr>
              <w:t xml:space="preserve">ërshkrimi i Punës i bashkëngjitet kësaj Kontrate dhe është pjesë integrale e saj. </w:t>
            </w:r>
          </w:p>
        </w:tc>
      </w:tr>
      <w:tr w:rsidR="00A61591" w:rsidRPr="00AE1268" w14:paraId="745CD37C" w14:textId="77777777" w:rsidTr="009E10F7">
        <w:tc>
          <w:tcPr>
            <w:tcW w:w="4788" w:type="dxa"/>
          </w:tcPr>
          <w:p w14:paraId="229E8029" w14:textId="77777777" w:rsidR="00A61591" w:rsidRPr="00AE1268" w:rsidRDefault="00A61591" w:rsidP="00884CC3">
            <w:pPr>
              <w:jc w:val="both"/>
              <w:rPr>
                <w:rFonts w:ascii="Verdana" w:hAnsi="Verdana"/>
                <w:sz w:val="20"/>
                <w:szCs w:val="20"/>
                <w:lang w:val="sq-AL"/>
              </w:rPr>
            </w:pPr>
          </w:p>
        </w:tc>
        <w:tc>
          <w:tcPr>
            <w:tcW w:w="4788" w:type="dxa"/>
          </w:tcPr>
          <w:p w14:paraId="35A775BE" w14:textId="77777777" w:rsidR="00A61591" w:rsidRPr="00AE1268" w:rsidRDefault="00A61591" w:rsidP="00884CC3">
            <w:pPr>
              <w:jc w:val="both"/>
              <w:rPr>
                <w:rFonts w:ascii="Verdana" w:hAnsi="Verdana"/>
                <w:sz w:val="20"/>
                <w:szCs w:val="20"/>
                <w:lang w:val="sq-AL"/>
              </w:rPr>
            </w:pPr>
          </w:p>
        </w:tc>
      </w:tr>
      <w:tr w:rsidR="00B915DE" w:rsidRPr="00A60CB5" w14:paraId="0C2E55C7" w14:textId="77777777" w:rsidTr="009E10F7">
        <w:tc>
          <w:tcPr>
            <w:tcW w:w="4788" w:type="dxa"/>
          </w:tcPr>
          <w:p w14:paraId="282A379B" w14:textId="77777777" w:rsidR="00B915DE" w:rsidRPr="00A60CB5" w:rsidRDefault="0093566F" w:rsidP="005C2C63">
            <w:pPr>
              <w:jc w:val="both"/>
              <w:rPr>
                <w:rFonts w:ascii="Verdana" w:hAnsi="Verdana"/>
                <w:sz w:val="20"/>
                <w:szCs w:val="20"/>
                <w:lang w:val="en-US"/>
              </w:rPr>
            </w:pPr>
            <w:r w:rsidRPr="00A60CB5">
              <w:rPr>
                <w:rFonts w:ascii="Verdana" w:hAnsi="Verdana"/>
                <w:sz w:val="20"/>
                <w:szCs w:val="20"/>
                <w:lang w:val="en-US"/>
              </w:rPr>
              <w:t>1.2 The Employee hereby accepts such employment, and agrees to devote his full time and effort to the Employer</w:t>
            </w:r>
            <w:r w:rsidR="005C2C63" w:rsidRPr="00A60CB5">
              <w:rPr>
                <w:rFonts w:ascii="Verdana" w:hAnsi="Verdana"/>
                <w:sz w:val="20"/>
                <w:szCs w:val="20"/>
                <w:lang w:val="en-US"/>
              </w:rPr>
              <w:t>’s</w:t>
            </w:r>
            <w:r w:rsidRPr="00A60CB5">
              <w:rPr>
                <w:rFonts w:ascii="Verdana" w:hAnsi="Verdana"/>
                <w:sz w:val="20"/>
                <w:szCs w:val="20"/>
                <w:lang w:val="en-US"/>
              </w:rPr>
              <w:t xml:space="preserve"> activity with such duties consistent with the Employee's position. </w:t>
            </w:r>
            <w:r w:rsidR="00A61591" w:rsidRPr="00A60CB5">
              <w:rPr>
                <w:rFonts w:ascii="Verdana" w:hAnsi="Verdana"/>
                <w:sz w:val="20"/>
                <w:szCs w:val="20"/>
                <w:lang w:val="en-US"/>
              </w:rPr>
              <w:t xml:space="preserve"> </w:t>
            </w:r>
            <w:r w:rsidRPr="00A60CB5">
              <w:rPr>
                <w:rFonts w:ascii="Verdana" w:hAnsi="Verdana"/>
                <w:sz w:val="20"/>
                <w:szCs w:val="20"/>
                <w:lang w:val="en-US"/>
              </w:rPr>
              <w:t xml:space="preserve">The Employee’s duties may be reasonably modified at the Employer’s discretion from time to time. </w:t>
            </w:r>
          </w:p>
        </w:tc>
        <w:tc>
          <w:tcPr>
            <w:tcW w:w="4788" w:type="dxa"/>
          </w:tcPr>
          <w:p w14:paraId="76A3FD03" w14:textId="77777777" w:rsidR="00B915DE" w:rsidRPr="00A60CB5" w:rsidRDefault="009A2BA8" w:rsidP="001A0334">
            <w:pPr>
              <w:jc w:val="both"/>
              <w:rPr>
                <w:rFonts w:ascii="Verdana" w:hAnsi="Verdana"/>
                <w:sz w:val="20"/>
                <w:szCs w:val="20"/>
                <w:lang w:val="en-US"/>
              </w:rPr>
            </w:pPr>
            <w:r w:rsidRPr="00A60CB5">
              <w:rPr>
                <w:rFonts w:ascii="Verdana" w:hAnsi="Verdana"/>
                <w:sz w:val="20"/>
                <w:szCs w:val="20"/>
                <w:lang w:val="en-US"/>
              </w:rPr>
              <w:t>1.2 Punëmarrësi pranon punësimin në bazë të kësa</w:t>
            </w:r>
            <w:r w:rsidR="005C2C63" w:rsidRPr="00A60CB5">
              <w:rPr>
                <w:rFonts w:ascii="Verdana" w:hAnsi="Verdana"/>
                <w:sz w:val="20"/>
                <w:szCs w:val="20"/>
                <w:lang w:val="en-US"/>
              </w:rPr>
              <w:t xml:space="preserve">j Kontrate dhe është dakord t’i </w:t>
            </w:r>
            <w:r w:rsidRPr="00A60CB5">
              <w:rPr>
                <w:rFonts w:ascii="Verdana" w:hAnsi="Verdana"/>
                <w:sz w:val="20"/>
                <w:szCs w:val="20"/>
                <w:lang w:val="en-US"/>
              </w:rPr>
              <w:t xml:space="preserve">përkushtojë kohën dhe forcat e tij aktivitetit të Punëdhënësit në përputhje me detyrat që do t’i caktohen atij sipas pozicionit të tij të punës.  </w:t>
            </w:r>
            <w:r w:rsidR="005C2C63" w:rsidRPr="00A60CB5">
              <w:rPr>
                <w:rFonts w:ascii="Verdana" w:hAnsi="Verdana"/>
                <w:sz w:val="20"/>
                <w:szCs w:val="20"/>
                <w:lang w:val="en-US"/>
              </w:rPr>
              <w:t>Detyrat e Punëmarr</w:t>
            </w:r>
            <w:r w:rsidR="00AE1268">
              <w:rPr>
                <w:rFonts w:ascii="Verdana" w:hAnsi="Verdana"/>
                <w:sz w:val="20"/>
                <w:szCs w:val="20"/>
                <w:lang w:val="en-US"/>
              </w:rPr>
              <w:t>ë</w:t>
            </w:r>
            <w:r w:rsidR="005C2C63" w:rsidRPr="00A60CB5">
              <w:rPr>
                <w:rFonts w:ascii="Verdana" w:hAnsi="Verdana"/>
                <w:sz w:val="20"/>
                <w:szCs w:val="20"/>
                <w:lang w:val="en-US"/>
              </w:rPr>
              <w:t>sit</w:t>
            </w:r>
            <w:r w:rsidRPr="00A60CB5">
              <w:rPr>
                <w:rFonts w:ascii="Verdana" w:hAnsi="Verdana"/>
                <w:sz w:val="20"/>
                <w:szCs w:val="20"/>
                <w:lang w:val="en-US"/>
              </w:rPr>
              <w:t xml:space="preserve"> mund të modifikohen here pas here në mënyrë të arsyeshme nga Punëdhënësi</w:t>
            </w:r>
            <w:r w:rsidR="00C81078" w:rsidRPr="00A60CB5">
              <w:rPr>
                <w:rFonts w:ascii="Verdana" w:hAnsi="Verdana"/>
                <w:sz w:val="20"/>
                <w:szCs w:val="20"/>
                <w:lang w:val="en-US"/>
              </w:rPr>
              <w:t xml:space="preserve"> sipas vler</w:t>
            </w:r>
            <w:r w:rsidR="00AE1268">
              <w:rPr>
                <w:rFonts w:ascii="Verdana" w:hAnsi="Verdana"/>
                <w:sz w:val="20"/>
                <w:szCs w:val="20"/>
                <w:lang w:val="en-US"/>
              </w:rPr>
              <w:t>ë</w:t>
            </w:r>
            <w:r w:rsidR="00C81078" w:rsidRPr="00A60CB5">
              <w:rPr>
                <w:rFonts w:ascii="Verdana" w:hAnsi="Verdana"/>
                <w:sz w:val="20"/>
                <w:szCs w:val="20"/>
                <w:lang w:val="en-US"/>
              </w:rPr>
              <w:t>simit t</w:t>
            </w:r>
            <w:r w:rsidR="00AE1268">
              <w:rPr>
                <w:rFonts w:ascii="Verdana" w:hAnsi="Verdana"/>
                <w:sz w:val="20"/>
                <w:szCs w:val="20"/>
                <w:lang w:val="en-US"/>
              </w:rPr>
              <w:t>ë</w:t>
            </w:r>
            <w:r w:rsidR="00C81078" w:rsidRPr="00A60CB5">
              <w:rPr>
                <w:rFonts w:ascii="Verdana" w:hAnsi="Verdana"/>
                <w:sz w:val="20"/>
                <w:szCs w:val="20"/>
                <w:lang w:val="en-US"/>
              </w:rPr>
              <w:t xml:space="preserve"> tij</w:t>
            </w:r>
            <w:r w:rsidRPr="00A60CB5">
              <w:rPr>
                <w:rFonts w:ascii="Verdana" w:hAnsi="Verdana"/>
                <w:sz w:val="20"/>
                <w:szCs w:val="20"/>
                <w:lang w:val="en-US"/>
              </w:rPr>
              <w:t>.</w:t>
            </w:r>
          </w:p>
        </w:tc>
      </w:tr>
      <w:tr w:rsidR="00A61591" w:rsidRPr="001A0334" w14:paraId="42115F6D" w14:textId="77777777" w:rsidTr="009E10F7">
        <w:tc>
          <w:tcPr>
            <w:tcW w:w="4788" w:type="dxa"/>
          </w:tcPr>
          <w:p w14:paraId="689D662B" w14:textId="77777777" w:rsidR="00A61591" w:rsidRPr="00B915DE" w:rsidRDefault="00A61591" w:rsidP="00884CC3">
            <w:pPr>
              <w:jc w:val="both"/>
              <w:rPr>
                <w:rFonts w:ascii="Verdana" w:hAnsi="Verdana"/>
                <w:sz w:val="20"/>
                <w:szCs w:val="20"/>
                <w:lang w:val="en-US"/>
              </w:rPr>
            </w:pPr>
          </w:p>
        </w:tc>
        <w:tc>
          <w:tcPr>
            <w:tcW w:w="4788" w:type="dxa"/>
          </w:tcPr>
          <w:p w14:paraId="79656645" w14:textId="77777777" w:rsidR="00A61591" w:rsidRPr="00390259" w:rsidRDefault="00A61591" w:rsidP="00884CC3">
            <w:pPr>
              <w:jc w:val="both"/>
              <w:rPr>
                <w:rFonts w:ascii="Verdana" w:hAnsi="Verdana"/>
                <w:sz w:val="20"/>
                <w:szCs w:val="20"/>
                <w:lang w:val="en-US"/>
              </w:rPr>
            </w:pPr>
          </w:p>
        </w:tc>
      </w:tr>
      <w:tr w:rsidR="00B915DE" w:rsidRPr="00A60CB5" w14:paraId="58871806" w14:textId="77777777" w:rsidTr="009E10F7">
        <w:tc>
          <w:tcPr>
            <w:tcW w:w="4788" w:type="dxa"/>
          </w:tcPr>
          <w:p w14:paraId="2F86A3E7" w14:textId="77777777" w:rsidR="00B915DE" w:rsidRPr="00A60CB5" w:rsidRDefault="00A61591" w:rsidP="00884CC3">
            <w:pPr>
              <w:jc w:val="both"/>
              <w:rPr>
                <w:rFonts w:ascii="Verdana" w:hAnsi="Verdana"/>
                <w:sz w:val="20"/>
                <w:szCs w:val="20"/>
                <w:lang w:val="en-US"/>
              </w:rPr>
            </w:pPr>
            <w:r w:rsidRPr="00A60CB5">
              <w:rPr>
                <w:rFonts w:ascii="Verdana" w:hAnsi="Verdana"/>
                <w:sz w:val="20"/>
                <w:szCs w:val="20"/>
                <w:lang w:val="en-US"/>
              </w:rPr>
              <w:t xml:space="preserve">1.3 The Parties agree that this Contract and the Job Description attached herewith may be subject to further amendments. </w:t>
            </w:r>
          </w:p>
        </w:tc>
        <w:tc>
          <w:tcPr>
            <w:tcW w:w="4788" w:type="dxa"/>
          </w:tcPr>
          <w:p w14:paraId="5B4A9D72" w14:textId="77777777" w:rsidR="00B915DE" w:rsidRPr="00A60CB5" w:rsidRDefault="009A2BA8" w:rsidP="00AE1268">
            <w:pPr>
              <w:jc w:val="both"/>
              <w:rPr>
                <w:rFonts w:ascii="Verdana" w:hAnsi="Verdana"/>
                <w:sz w:val="20"/>
                <w:szCs w:val="20"/>
                <w:lang w:val="en-US"/>
              </w:rPr>
            </w:pPr>
            <w:r w:rsidRPr="00A60CB5">
              <w:rPr>
                <w:rFonts w:ascii="Verdana" w:hAnsi="Verdana"/>
                <w:sz w:val="20"/>
                <w:szCs w:val="20"/>
                <w:lang w:val="en-US"/>
              </w:rPr>
              <w:t>1.3 Palët pranojnë se kjo Kontratë si dhe Përshkrimi i Punës që i bashkangjitet mund t’i nënshtrohen ndryshimeve të mëtejshme.</w:t>
            </w:r>
          </w:p>
        </w:tc>
      </w:tr>
      <w:tr w:rsidR="00B915DE" w:rsidRPr="00C81078" w14:paraId="22BAB2D8" w14:textId="77777777" w:rsidTr="009E10F7">
        <w:tc>
          <w:tcPr>
            <w:tcW w:w="4788" w:type="dxa"/>
          </w:tcPr>
          <w:p w14:paraId="51B17073" w14:textId="77777777" w:rsidR="00B915DE" w:rsidRPr="00390259" w:rsidRDefault="00B915DE" w:rsidP="00884CC3">
            <w:pPr>
              <w:jc w:val="both"/>
              <w:rPr>
                <w:rFonts w:ascii="Verdana" w:hAnsi="Verdana"/>
                <w:sz w:val="20"/>
                <w:szCs w:val="20"/>
                <w:lang w:val="en-US"/>
              </w:rPr>
            </w:pPr>
          </w:p>
        </w:tc>
        <w:tc>
          <w:tcPr>
            <w:tcW w:w="4788" w:type="dxa"/>
          </w:tcPr>
          <w:p w14:paraId="1F33D68D" w14:textId="77777777" w:rsidR="00B915DE" w:rsidRPr="00390259" w:rsidRDefault="00B915DE" w:rsidP="00884CC3">
            <w:pPr>
              <w:jc w:val="both"/>
              <w:rPr>
                <w:rFonts w:ascii="Verdana" w:hAnsi="Verdana"/>
                <w:sz w:val="20"/>
                <w:szCs w:val="20"/>
                <w:lang w:val="en-US"/>
              </w:rPr>
            </w:pPr>
          </w:p>
        </w:tc>
      </w:tr>
      <w:tr w:rsidR="00B915DE" w:rsidRPr="00C81078" w14:paraId="1AD9583C" w14:textId="77777777" w:rsidTr="009E10F7">
        <w:tc>
          <w:tcPr>
            <w:tcW w:w="4788" w:type="dxa"/>
          </w:tcPr>
          <w:p w14:paraId="6F6BD737" w14:textId="77777777" w:rsidR="00B915DE" w:rsidRPr="00C81078" w:rsidRDefault="00A34006" w:rsidP="00884CC3">
            <w:pPr>
              <w:jc w:val="both"/>
              <w:rPr>
                <w:rFonts w:ascii="Verdana" w:hAnsi="Verdana"/>
                <w:b/>
                <w:sz w:val="20"/>
                <w:szCs w:val="20"/>
                <w:lang w:val="en-US"/>
              </w:rPr>
            </w:pPr>
            <w:r w:rsidRPr="00C81078">
              <w:rPr>
                <w:rFonts w:ascii="Verdana" w:hAnsi="Verdana"/>
                <w:b/>
                <w:sz w:val="20"/>
                <w:szCs w:val="20"/>
                <w:lang w:val="en-US"/>
              </w:rPr>
              <w:t xml:space="preserve">2. WORKING TIME </w:t>
            </w:r>
          </w:p>
        </w:tc>
        <w:tc>
          <w:tcPr>
            <w:tcW w:w="4788" w:type="dxa"/>
          </w:tcPr>
          <w:p w14:paraId="172C5584" w14:textId="77777777" w:rsidR="00B915DE" w:rsidRPr="00C81078" w:rsidRDefault="009A2BA8" w:rsidP="00884CC3">
            <w:pPr>
              <w:jc w:val="both"/>
              <w:rPr>
                <w:rFonts w:ascii="Verdana" w:hAnsi="Verdana"/>
                <w:b/>
                <w:sz w:val="20"/>
                <w:szCs w:val="20"/>
                <w:lang w:val="en-US"/>
              </w:rPr>
            </w:pPr>
            <w:r w:rsidRPr="00C81078">
              <w:rPr>
                <w:rFonts w:ascii="Verdana" w:hAnsi="Verdana"/>
                <w:b/>
                <w:sz w:val="20"/>
                <w:szCs w:val="20"/>
              </w:rPr>
              <w:t>2. KOH</w:t>
            </w:r>
            <w:r w:rsidR="00AE1268">
              <w:rPr>
                <w:rFonts w:ascii="Verdana" w:hAnsi="Verdana"/>
                <w:b/>
                <w:sz w:val="20"/>
                <w:szCs w:val="20"/>
              </w:rPr>
              <w:t>Ë</w:t>
            </w:r>
            <w:r w:rsidRPr="00C81078">
              <w:rPr>
                <w:rFonts w:ascii="Verdana" w:hAnsi="Verdana"/>
                <w:b/>
                <w:sz w:val="20"/>
                <w:szCs w:val="20"/>
              </w:rPr>
              <w:t>ZGJATJA E PUN</w:t>
            </w:r>
            <w:r w:rsidR="00AE1268">
              <w:rPr>
                <w:rFonts w:ascii="Verdana" w:hAnsi="Verdana"/>
                <w:b/>
                <w:sz w:val="20"/>
                <w:szCs w:val="20"/>
              </w:rPr>
              <w:t>Ë</w:t>
            </w:r>
            <w:r w:rsidRPr="00C81078">
              <w:rPr>
                <w:rFonts w:ascii="Verdana" w:hAnsi="Verdana"/>
                <w:b/>
                <w:sz w:val="20"/>
                <w:szCs w:val="20"/>
              </w:rPr>
              <w:t xml:space="preserve">S </w:t>
            </w:r>
          </w:p>
        </w:tc>
      </w:tr>
      <w:tr w:rsidR="009A2BA8" w:rsidRPr="00A60CB5" w14:paraId="4A9A6E65" w14:textId="77777777" w:rsidTr="009E10F7">
        <w:tc>
          <w:tcPr>
            <w:tcW w:w="4788" w:type="dxa"/>
          </w:tcPr>
          <w:p w14:paraId="1F1AC0E1" w14:textId="77777777" w:rsidR="009A2BA8" w:rsidRPr="00A60CB5" w:rsidRDefault="009A2BA8" w:rsidP="00884CC3">
            <w:pPr>
              <w:jc w:val="both"/>
              <w:rPr>
                <w:rFonts w:ascii="Verdana" w:hAnsi="Verdana"/>
                <w:sz w:val="20"/>
                <w:szCs w:val="20"/>
                <w:lang w:val="en-US"/>
              </w:rPr>
            </w:pPr>
          </w:p>
        </w:tc>
        <w:tc>
          <w:tcPr>
            <w:tcW w:w="4788" w:type="dxa"/>
          </w:tcPr>
          <w:p w14:paraId="60662B5D" w14:textId="77777777" w:rsidR="009A2BA8" w:rsidRPr="00A60CB5" w:rsidRDefault="009A2BA8" w:rsidP="00884CC3">
            <w:pPr>
              <w:jc w:val="both"/>
              <w:rPr>
                <w:rFonts w:ascii="Verdana" w:hAnsi="Verdana"/>
                <w:sz w:val="20"/>
                <w:szCs w:val="20"/>
                <w:lang w:val="en-US"/>
              </w:rPr>
            </w:pPr>
          </w:p>
        </w:tc>
      </w:tr>
      <w:tr w:rsidR="00B915DE" w:rsidRPr="00A60CB5" w14:paraId="4A470BC3" w14:textId="77777777" w:rsidTr="009E10F7">
        <w:tc>
          <w:tcPr>
            <w:tcW w:w="4788" w:type="dxa"/>
          </w:tcPr>
          <w:p w14:paraId="2189E9D7" w14:textId="77777777" w:rsidR="009A2BA8" w:rsidRPr="00A60CB5" w:rsidRDefault="009A2BA8" w:rsidP="00884CC3">
            <w:pPr>
              <w:jc w:val="both"/>
              <w:rPr>
                <w:rFonts w:ascii="Verdana" w:hAnsi="Verdana"/>
                <w:sz w:val="20"/>
                <w:szCs w:val="20"/>
                <w:lang w:val="en-US"/>
              </w:rPr>
            </w:pPr>
            <w:r w:rsidRPr="00A60CB5">
              <w:rPr>
                <w:rFonts w:ascii="Verdana" w:hAnsi="Verdana"/>
                <w:sz w:val="20"/>
                <w:szCs w:val="20"/>
                <w:lang w:val="en-US"/>
              </w:rPr>
              <w:t xml:space="preserve">2.1 The weekly normal working time for the </w:t>
            </w:r>
          </w:p>
          <w:p w14:paraId="42DCAC14" w14:textId="77777777" w:rsidR="009A2BA8" w:rsidRPr="00A60CB5" w:rsidRDefault="009A2BA8" w:rsidP="00884CC3">
            <w:pPr>
              <w:jc w:val="both"/>
              <w:rPr>
                <w:rFonts w:ascii="Verdana" w:hAnsi="Verdana"/>
                <w:sz w:val="20"/>
                <w:szCs w:val="20"/>
                <w:lang w:val="en-US"/>
              </w:rPr>
            </w:pPr>
            <w:r w:rsidRPr="00A60CB5">
              <w:rPr>
                <w:rFonts w:ascii="Verdana" w:hAnsi="Verdana"/>
                <w:sz w:val="20"/>
                <w:szCs w:val="20"/>
                <w:lang w:val="en-US"/>
              </w:rPr>
              <w:t xml:space="preserve">Employee is 40 hours, as described in the </w:t>
            </w:r>
          </w:p>
          <w:p w14:paraId="26C26657" w14:textId="77777777" w:rsidR="00B915DE" w:rsidRPr="00A60CB5" w:rsidRDefault="009A2BA8" w:rsidP="00FD7F2F">
            <w:pPr>
              <w:jc w:val="both"/>
              <w:rPr>
                <w:rFonts w:ascii="Verdana" w:hAnsi="Verdana"/>
                <w:sz w:val="20"/>
                <w:szCs w:val="20"/>
                <w:lang w:val="en-US"/>
              </w:rPr>
            </w:pPr>
            <w:r w:rsidRPr="00A60CB5">
              <w:rPr>
                <w:rFonts w:ascii="Verdana" w:hAnsi="Verdana"/>
                <w:sz w:val="20"/>
                <w:szCs w:val="20"/>
                <w:lang w:val="en-US"/>
              </w:rPr>
              <w:t xml:space="preserve">Annex 1 attached herewith. </w:t>
            </w:r>
          </w:p>
        </w:tc>
        <w:tc>
          <w:tcPr>
            <w:tcW w:w="4788" w:type="dxa"/>
          </w:tcPr>
          <w:p w14:paraId="0ADCE0BD" w14:textId="77777777" w:rsidR="009A2BA8" w:rsidRPr="00A60CB5" w:rsidRDefault="009A2BA8" w:rsidP="00884CC3">
            <w:pPr>
              <w:jc w:val="both"/>
              <w:rPr>
                <w:rFonts w:ascii="Verdana" w:hAnsi="Verdana"/>
                <w:sz w:val="20"/>
                <w:szCs w:val="20"/>
              </w:rPr>
            </w:pPr>
            <w:r w:rsidRPr="00A60CB5">
              <w:rPr>
                <w:rFonts w:ascii="Verdana" w:hAnsi="Verdana"/>
                <w:sz w:val="20"/>
                <w:szCs w:val="20"/>
              </w:rPr>
              <w:t xml:space="preserve">2.1 Kohëzgjatja normale javore e punës për </w:t>
            </w:r>
          </w:p>
          <w:p w14:paraId="56A670ED" w14:textId="77777777" w:rsidR="00B915DE" w:rsidRPr="00A60CB5" w:rsidRDefault="009A2BA8" w:rsidP="00FD7F2F">
            <w:pPr>
              <w:jc w:val="both"/>
              <w:rPr>
                <w:rFonts w:ascii="Verdana" w:hAnsi="Verdana"/>
                <w:sz w:val="20"/>
                <w:szCs w:val="20"/>
              </w:rPr>
            </w:pPr>
            <w:r w:rsidRPr="00A60CB5">
              <w:rPr>
                <w:rFonts w:ascii="Verdana" w:hAnsi="Verdana"/>
                <w:sz w:val="20"/>
                <w:szCs w:val="20"/>
              </w:rPr>
              <w:t xml:space="preserve">Punëmarrësin është 40 orë, siç përshkruhet në Aneksin 1 të kësaj Kontrate. </w:t>
            </w:r>
          </w:p>
        </w:tc>
      </w:tr>
      <w:tr w:rsidR="00B915DE" w:rsidRPr="00A60CB5" w14:paraId="299EEB69" w14:textId="77777777" w:rsidTr="009E10F7">
        <w:tc>
          <w:tcPr>
            <w:tcW w:w="4788" w:type="dxa"/>
          </w:tcPr>
          <w:p w14:paraId="229B259D" w14:textId="77777777" w:rsidR="00B915DE" w:rsidRPr="00A60CB5" w:rsidRDefault="00B915DE" w:rsidP="00884CC3">
            <w:pPr>
              <w:jc w:val="both"/>
              <w:rPr>
                <w:rFonts w:ascii="Verdana" w:hAnsi="Verdana"/>
                <w:sz w:val="20"/>
                <w:szCs w:val="20"/>
              </w:rPr>
            </w:pPr>
          </w:p>
        </w:tc>
        <w:tc>
          <w:tcPr>
            <w:tcW w:w="4788" w:type="dxa"/>
          </w:tcPr>
          <w:p w14:paraId="34FEAF7C" w14:textId="77777777" w:rsidR="00B915DE" w:rsidRPr="00A60CB5" w:rsidRDefault="00B915DE" w:rsidP="00884CC3">
            <w:pPr>
              <w:jc w:val="both"/>
              <w:rPr>
                <w:rFonts w:ascii="Verdana" w:hAnsi="Verdana"/>
                <w:sz w:val="20"/>
                <w:szCs w:val="20"/>
              </w:rPr>
            </w:pPr>
          </w:p>
        </w:tc>
      </w:tr>
      <w:tr w:rsidR="00B915DE" w:rsidRPr="00A60CB5" w14:paraId="464ACB53" w14:textId="77777777" w:rsidTr="009E10F7">
        <w:tc>
          <w:tcPr>
            <w:tcW w:w="4788" w:type="dxa"/>
          </w:tcPr>
          <w:p w14:paraId="50B9D9EF" w14:textId="77777777" w:rsidR="00B915DE" w:rsidRPr="00A60CB5" w:rsidRDefault="009A2BA8" w:rsidP="006E5A67">
            <w:pPr>
              <w:jc w:val="both"/>
              <w:rPr>
                <w:rFonts w:ascii="Verdana" w:hAnsi="Verdana"/>
                <w:sz w:val="20"/>
                <w:szCs w:val="20"/>
                <w:lang w:val="en-US"/>
              </w:rPr>
            </w:pPr>
            <w:r w:rsidRPr="00A60CB5">
              <w:rPr>
                <w:rFonts w:ascii="Verdana" w:hAnsi="Verdana"/>
                <w:sz w:val="20"/>
                <w:szCs w:val="20"/>
                <w:lang w:val="en-US"/>
              </w:rPr>
              <w:t>2.2 The Employer determines the daily working time and the start and end of shifts of the Employee on the basis of a shift plan.</w:t>
            </w:r>
          </w:p>
        </w:tc>
        <w:tc>
          <w:tcPr>
            <w:tcW w:w="4788" w:type="dxa"/>
          </w:tcPr>
          <w:p w14:paraId="04EA87E9" w14:textId="77777777" w:rsidR="009A2BA8" w:rsidRPr="00A60CB5" w:rsidRDefault="009A2BA8" w:rsidP="00884CC3">
            <w:pPr>
              <w:jc w:val="both"/>
              <w:rPr>
                <w:rFonts w:ascii="Verdana" w:hAnsi="Verdana"/>
                <w:sz w:val="20"/>
                <w:szCs w:val="20"/>
              </w:rPr>
            </w:pPr>
            <w:r w:rsidRPr="00A60CB5">
              <w:rPr>
                <w:rFonts w:ascii="Verdana" w:hAnsi="Verdana"/>
                <w:sz w:val="20"/>
                <w:szCs w:val="20"/>
              </w:rPr>
              <w:t xml:space="preserve">2.2 Punëdhënësi përcakton orët e punës si </w:t>
            </w:r>
          </w:p>
          <w:p w14:paraId="346CA034" w14:textId="77777777" w:rsidR="00B915DE" w:rsidRPr="00A60CB5" w:rsidRDefault="009A2BA8" w:rsidP="006E5A67">
            <w:pPr>
              <w:jc w:val="both"/>
              <w:rPr>
                <w:rFonts w:ascii="Verdana" w:hAnsi="Verdana"/>
                <w:sz w:val="20"/>
                <w:szCs w:val="20"/>
              </w:rPr>
            </w:pPr>
            <w:r w:rsidRPr="00A60CB5">
              <w:rPr>
                <w:rFonts w:ascii="Verdana" w:hAnsi="Verdana"/>
                <w:sz w:val="20"/>
                <w:szCs w:val="20"/>
              </w:rPr>
              <w:t>dhe fillim</w:t>
            </w:r>
            <w:r w:rsidR="006E5A67" w:rsidRPr="00A60CB5">
              <w:rPr>
                <w:rFonts w:ascii="Verdana" w:hAnsi="Verdana"/>
                <w:sz w:val="20"/>
                <w:szCs w:val="20"/>
              </w:rPr>
              <w:t>in</w:t>
            </w:r>
            <w:r w:rsidRPr="00A60CB5">
              <w:rPr>
                <w:rFonts w:ascii="Verdana" w:hAnsi="Verdana"/>
                <w:sz w:val="20"/>
                <w:szCs w:val="20"/>
              </w:rPr>
              <w:t xml:space="preserve"> dhe mbarimin e turneve</w:t>
            </w:r>
            <w:r w:rsidR="0070354D">
              <w:rPr>
                <w:rFonts w:ascii="Verdana" w:hAnsi="Verdana"/>
                <w:sz w:val="20"/>
                <w:szCs w:val="20"/>
              </w:rPr>
              <w:t xml:space="preserve"> të P</w:t>
            </w:r>
            <w:r w:rsidRPr="00A60CB5">
              <w:rPr>
                <w:rFonts w:ascii="Verdana" w:hAnsi="Verdana"/>
                <w:sz w:val="20"/>
                <w:szCs w:val="20"/>
              </w:rPr>
              <w:t>unëmarr</w:t>
            </w:r>
            <w:r w:rsidR="00AE1268">
              <w:rPr>
                <w:rFonts w:ascii="Verdana" w:hAnsi="Verdana"/>
                <w:sz w:val="20"/>
                <w:szCs w:val="20"/>
              </w:rPr>
              <w:t>ë</w:t>
            </w:r>
            <w:r w:rsidRPr="00A60CB5">
              <w:rPr>
                <w:rFonts w:ascii="Verdana" w:hAnsi="Verdana"/>
                <w:sz w:val="20"/>
                <w:szCs w:val="20"/>
              </w:rPr>
              <w:t xml:space="preserve">sit bazuar në një plan turnesh. </w:t>
            </w:r>
          </w:p>
        </w:tc>
      </w:tr>
      <w:tr w:rsidR="006E5A67" w:rsidRPr="00A60CB5" w14:paraId="2BB1BD19" w14:textId="77777777" w:rsidTr="009E10F7">
        <w:tc>
          <w:tcPr>
            <w:tcW w:w="4788" w:type="dxa"/>
          </w:tcPr>
          <w:p w14:paraId="3E67003A" w14:textId="77777777" w:rsidR="006E5A67" w:rsidRPr="00A60CB5" w:rsidRDefault="006E5A67" w:rsidP="00884CC3">
            <w:pPr>
              <w:jc w:val="both"/>
              <w:rPr>
                <w:rFonts w:ascii="Verdana" w:hAnsi="Verdana"/>
                <w:sz w:val="20"/>
                <w:szCs w:val="20"/>
              </w:rPr>
            </w:pPr>
          </w:p>
        </w:tc>
        <w:tc>
          <w:tcPr>
            <w:tcW w:w="4788" w:type="dxa"/>
          </w:tcPr>
          <w:p w14:paraId="10807914" w14:textId="77777777" w:rsidR="006E5A67" w:rsidRPr="00A60CB5" w:rsidRDefault="006E5A67" w:rsidP="00884CC3">
            <w:pPr>
              <w:jc w:val="both"/>
              <w:rPr>
                <w:rFonts w:ascii="Verdana" w:hAnsi="Verdana"/>
                <w:sz w:val="20"/>
                <w:szCs w:val="20"/>
              </w:rPr>
            </w:pPr>
          </w:p>
        </w:tc>
      </w:tr>
      <w:tr w:rsidR="00B915DE" w:rsidRPr="00A60CB5" w14:paraId="4EAB770E" w14:textId="77777777" w:rsidTr="009E10F7">
        <w:tc>
          <w:tcPr>
            <w:tcW w:w="4788" w:type="dxa"/>
          </w:tcPr>
          <w:p w14:paraId="5CB030D6" w14:textId="77777777" w:rsidR="009A2BA8" w:rsidRPr="00A60CB5" w:rsidRDefault="009A2BA8" w:rsidP="00884CC3">
            <w:pPr>
              <w:jc w:val="both"/>
              <w:rPr>
                <w:rFonts w:ascii="Verdana" w:hAnsi="Verdana"/>
                <w:sz w:val="20"/>
                <w:szCs w:val="20"/>
                <w:lang w:val="en-US"/>
              </w:rPr>
            </w:pPr>
            <w:r w:rsidRPr="00A60CB5">
              <w:rPr>
                <w:rFonts w:ascii="Verdana" w:hAnsi="Verdana"/>
                <w:sz w:val="20"/>
                <w:szCs w:val="20"/>
                <w:lang w:val="en-US"/>
              </w:rPr>
              <w:t xml:space="preserve">2.3 From time to time, the Employer may require the Employee to perform his duties outside the regular working hours and/or beyond the fixed limit of working hours, including holidays or </w:t>
            </w:r>
            <w:r w:rsidR="006E5A67" w:rsidRPr="00A60CB5">
              <w:rPr>
                <w:rFonts w:ascii="Verdana" w:hAnsi="Verdana"/>
                <w:sz w:val="20"/>
                <w:szCs w:val="20"/>
                <w:lang w:val="en-US"/>
              </w:rPr>
              <w:t>weekends, which are paid in accordance with the respective provisions of the Labor Code and other applicable legislation in force.</w:t>
            </w:r>
          </w:p>
          <w:p w14:paraId="6E4E69E4" w14:textId="77777777" w:rsidR="00B915DE" w:rsidRPr="00A60CB5" w:rsidRDefault="00B915DE" w:rsidP="00884CC3">
            <w:pPr>
              <w:jc w:val="both"/>
              <w:rPr>
                <w:rFonts w:ascii="Verdana" w:hAnsi="Verdana"/>
                <w:sz w:val="20"/>
                <w:szCs w:val="20"/>
                <w:lang w:val="en-US"/>
              </w:rPr>
            </w:pPr>
          </w:p>
        </w:tc>
        <w:tc>
          <w:tcPr>
            <w:tcW w:w="4788" w:type="dxa"/>
          </w:tcPr>
          <w:p w14:paraId="51413C19" w14:textId="77777777" w:rsidR="00B915DE" w:rsidRPr="00A60CB5" w:rsidRDefault="009A2BA8" w:rsidP="00A60CB5">
            <w:pPr>
              <w:jc w:val="both"/>
              <w:rPr>
                <w:rFonts w:ascii="Verdana" w:hAnsi="Verdana"/>
                <w:sz w:val="20"/>
                <w:szCs w:val="20"/>
                <w:lang w:val="en-US"/>
              </w:rPr>
            </w:pPr>
            <w:r w:rsidRPr="00A60CB5">
              <w:rPr>
                <w:rFonts w:ascii="Verdana" w:hAnsi="Verdana"/>
                <w:sz w:val="20"/>
                <w:szCs w:val="20"/>
                <w:lang w:val="en-US"/>
              </w:rPr>
              <w:t>2.3 N</w:t>
            </w:r>
            <w:r w:rsidR="00AE1268">
              <w:rPr>
                <w:rFonts w:ascii="Verdana" w:hAnsi="Verdana"/>
                <w:sz w:val="20"/>
                <w:szCs w:val="20"/>
                <w:lang w:val="en-US"/>
              </w:rPr>
              <w:t>ë</w:t>
            </w:r>
            <w:r w:rsidRPr="00A60CB5">
              <w:rPr>
                <w:rFonts w:ascii="Verdana" w:hAnsi="Verdana"/>
                <w:sz w:val="20"/>
                <w:szCs w:val="20"/>
                <w:lang w:val="en-US"/>
              </w:rPr>
              <w:t xml:space="preserve"> kushte dhe rrethana t</w:t>
            </w:r>
            <w:r w:rsidR="00AE1268">
              <w:rPr>
                <w:rFonts w:ascii="Verdana" w:hAnsi="Verdana"/>
                <w:sz w:val="20"/>
                <w:szCs w:val="20"/>
                <w:lang w:val="en-US"/>
              </w:rPr>
              <w:t>ë</w:t>
            </w:r>
            <w:r w:rsidRPr="00A60CB5">
              <w:rPr>
                <w:rFonts w:ascii="Verdana" w:hAnsi="Verdana"/>
                <w:sz w:val="20"/>
                <w:szCs w:val="20"/>
                <w:lang w:val="en-US"/>
              </w:rPr>
              <w:t xml:space="preserve"> caktuara, Punëdhënësi mund t</w:t>
            </w:r>
            <w:r w:rsidR="00CC71F4" w:rsidRPr="00A60CB5">
              <w:rPr>
                <w:rFonts w:ascii="Verdana" w:hAnsi="Verdana"/>
                <w:sz w:val="20"/>
                <w:szCs w:val="20"/>
                <w:lang w:val="en-US"/>
              </w:rPr>
              <w:t>’</w:t>
            </w:r>
            <w:r w:rsidRPr="00A60CB5">
              <w:rPr>
                <w:rFonts w:ascii="Verdana" w:hAnsi="Verdana"/>
                <w:sz w:val="20"/>
                <w:szCs w:val="20"/>
                <w:lang w:val="en-US"/>
              </w:rPr>
              <w:t xml:space="preserve">i kërkojë Punëmarrësit </w:t>
            </w:r>
            <w:r w:rsidR="00CC71F4" w:rsidRPr="00A60CB5">
              <w:rPr>
                <w:rFonts w:ascii="Verdana" w:hAnsi="Verdana"/>
                <w:sz w:val="20"/>
                <w:szCs w:val="20"/>
                <w:lang w:val="en-US"/>
              </w:rPr>
              <w:t>q</w:t>
            </w:r>
            <w:r w:rsidR="00AE1268">
              <w:rPr>
                <w:rFonts w:ascii="Verdana" w:hAnsi="Verdana"/>
                <w:sz w:val="20"/>
                <w:szCs w:val="20"/>
                <w:lang w:val="en-US"/>
              </w:rPr>
              <w:t>ë</w:t>
            </w:r>
            <w:r w:rsidR="00CC71F4" w:rsidRPr="00A60CB5">
              <w:rPr>
                <w:rFonts w:ascii="Verdana" w:hAnsi="Verdana"/>
                <w:sz w:val="20"/>
                <w:szCs w:val="20"/>
                <w:lang w:val="en-US"/>
              </w:rPr>
              <w:t xml:space="preserve"> </w:t>
            </w:r>
            <w:r w:rsidRPr="00A60CB5">
              <w:rPr>
                <w:rFonts w:ascii="Verdana" w:hAnsi="Verdana"/>
                <w:sz w:val="20"/>
                <w:szCs w:val="20"/>
                <w:lang w:val="en-US"/>
              </w:rPr>
              <w:t>të kryej</w:t>
            </w:r>
            <w:r w:rsidR="00AE1268">
              <w:rPr>
                <w:rFonts w:ascii="Verdana" w:hAnsi="Verdana"/>
                <w:sz w:val="20"/>
                <w:szCs w:val="20"/>
                <w:lang w:val="en-US"/>
              </w:rPr>
              <w:t>ë</w:t>
            </w:r>
            <w:r w:rsidRPr="00A60CB5">
              <w:rPr>
                <w:rFonts w:ascii="Verdana" w:hAnsi="Verdana"/>
                <w:sz w:val="20"/>
                <w:szCs w:val="20"/>
                <w:lang w:val="en-US"/>
              </w:rPr>
              <w:t xml:space="preserve"> detyrat e tij jasht</w:t>
            </w:r>
            <w:r w:rsidR="00AE1268">
              <w:rPr>
                <w:rFonts w:ascii="Verdana" w:hAnsi="Verdana"/>
                <w:sz w:val="20"/>
                <w:szCs w:val="20"/>
                <w:lang w:val="en-US"/>
              </w:rPr>
              <w:t>ë</w:t>
            </w:r>
            <w:r w:rsidR="00CC71F4" w:rsidRPr="00A60CB5">
              <w:rPr>
                <w:rFonts w:ascii="Verdana" w:hAnsi="Verdana"/>
                <w:sz w:val="20"/>
                <w:szCs w:val="20"/>
                <w:lang w:val="en-US"/>
              </w:rPr>
              <w:t xml:space="preserve"> </w:t>
            </w:r>
            <w:r w:rsidRPr="00A60CB5">
              <w:rPr>
                <w:rFonts w:ascii="Verdana" w:hAnsi="Verdana"/>
                <w:sz w:val="20"/>
                <w:szCs w:val="20"/>
                <w:lang w:val="en-US"/>
              </w:rPr>
              <w:t>koh</w:t>
            </w:r>
            <w:r w:rsidR="00AE1268">
              <w:rPr>
                <w:rFonts w:ascii="Verdana" w:hAnsi="Verdana"/>
                <w:sz w:val="20"/>
                <w:szCs w:val="20"/>
                <w:lang w:val="en-US"/>
              </w:rPr>
              <w:t>ë</w:t>
            </w:r>
            <w:r w:rsidRPr="00A60CB5">
              <w:rPr>
                <w:rFonts w:ascii="Verdana" w:hAnsi="Verdana"/>
                <w:sz w:val="20"/>
                <w:szCs w:val="20"/>
                <w:lang w:val="en-US"/>
              </w:rPr>
              <w:t xml:space="preserve">zgjatjes </w:t>
            </w:r>
            <w:r w:rsidR="00CC71F4" w:rsidRPr="00A60CB5">
              <w:rPr>
                <w:rFonts w:ascii="Verdana" w:hAnsi="Verdana"/>
                <w:sz w:val="20"/>
                <w:szCs w:val="20"/>
                <w:lang w:val="en-US"/>
              </w:rPr>
              <w:t xml:space="preserve">normale </w:t>
            </w:r>
            <w:r w:rsidRPr="00A60CB5">
              <w:rPr>
                <w:rFonts w:ascii="Verdana" w:hAnsi="Verdana"/>
                <w:sz w:val="20"/>
                <w:szCs w:val="20"/>
                <w:lang w:val="en-US"/>
              </w:rPr>
              <w:t xml:space="preserve">ditore </w:t>
            </w:r>
            <w:r w:rsidR="00CC71F4" w:rsidRPr="00A60CB5">
              <w:rPr>
                <w:rFonts w:ascii="Verdana" w:hAnsi="Verdana"/>
                <w:sz w:val="20"/>
                <w:szCs w:val="20"/>
                <w:lang w:val="en-US"/>
              </w:rPr>
              <w:t>t</w:t>
            </w:r>
            <w:r w:rsidR="00AE1268">
              <w:rPr>
                <w:rFonts w:ascii="Verdana" w:hAnsi="Verdana"/>
                <w:sz w:val="20"/>
                <w:szCs w:val="20"/>
                <w:lang w:val="en-US"/>
              </w:rPr>
              <w:t>ë</w:t>
            </w:r>
            <w:r w:rsidRPr="00A60CB5">
              <w:rPr>
                <w:rFonts w:ascii="Verdana" w:hAnsi="Verdana"/>
                <w:sz w:val="20"/>
                <w:szCs w:val="20"/>
                <w:lang w:val="en-US"/>
              </w:rPr>
              <w:t xml:space="preserve"> caktuar te pun</w:t>
            </w:r>
            <w:r w:rsidR="00AE1268">
              <w:rPr>
                <w:rFonts w:ascii="Verdana" w:hAnsi="Verdana"/>
                <w:sz w:val="20"/>
                <w:szCs w:val="20"/>
                <w:lang w:val="en-US"/>
              </w:rPr>
              <w:t>ë</w:t>
            </w:r>
            <w:r w:rsidRPr="00A60CB5">
              <w:rPr>
                <w:rFonts w:ascii="Verdana" w:hAnsi="Verdana"/>
                <w:sz w:val="20"/>
                <w:szCs w:val="20"/>
                <w:lang w:val="en-US"/>
              </w:rPr>
              <w:t>s, p</w:t>
            </w:r>
            <w:r w:rsidR="00AE1268">
              <w:rPr>
                <w:rFonts w:ascii="Verdana" w:hAnsi="Verdana"/>
                <w:sz w:val="20"/>
                <w:szCs w:val="20"/>
                <w:lang w:val="en-US"/>
              </w:rPr>
              <w:t>ë</w:t>
            </w:r>
            <w:r w:rsidRPr="00A60CB5">
              <w:rPr>
                <w:rFonts w:ascii="Verdana" w:hAnsi="Verdana"/>
                <w:sz w:val="20"/>
                <w:szCs w:val="20"/>
                <w:lang w:val="en-US"/>
              </w:rPr>
              <w:t>rfshire dit</w:t>
            </w:r>
            <w:r w:rsidR="00AE1268">
              <w:rPr>
                <w:rFonts w:ascii="Verdana" w:hAnsi="Verdana"/>
                <w:sz w:val="20"/>
                <w:szCs w:val="20"/>
                <w:lang w:val="en-US"/>
              </w:rPr>
              <w:t>ë</w:t>
            </w:r>
            <w:r w:rsidRPr="00A60CB5">
              <w:rPr>
                <w:rFonts w:ascii="Verdana" w:hAnsi="Verdana"/>
                <w:sz w:val="20"/>
                <w:szCs w:val="20"/>
                <w:lang w:val="en-US"/>
              </w:rPr>
              <w:t>t e pushimit dhe t</w:t>
            </w:r>
            <w:r w:rsidR="00AE1268">
              <w:rPr>
                <w:rFonts w:ascii="Verdana" w:hAnsi="Verdana"/>
                <w:sz w:val="20"/>
                <w:szCs w:val="20"/>
                <w:lang w:val="en-US"/>
              </w:rPr>
              <w:t>ë</w:t>
            </w:r>
            <w:r w:rsidRPr="00A60CB5">
              <w:rPr>
                <w:rFonts w:ascii="Verdana" w:hAnsi="Verdana"/>
                <w:sz w:val="20"/>
                <w:szCs w:val="20"/>
                <w:lang w:val="en-US"/>
              </w:rPr>
              <w:t xml:space="preserve"> fundjav</w:t>
            </w:r>
            <w:r w:rsidR="00AE1268">
              <w:rPr>
                <w:rFonts w:ascii="Verdana" w:hAnsi="Verdana"/>
                <w:sz w:val="20"/>
                <w:szCs w:val="20"/>
                <w:lang w:val="en-US"/>
              </w:rPr>
              <w:t>ë</w:t>
            </w:r>
            <w:r w:rsidR="00CC71F4" w:rsidRPr="00A60CB5">
              <w:rPr>
                <w:rFonts w:ascii="Verdana" w:hAnsi="Verdana"/>
                <w:sz w:val="20"/>
                <w:szCs w:val="20"/>
                <w:lang w:val="en-US"/>
              </w:rPr>
              <w:t>s, t</w:t>
            </w:r>
            <w:r w:rsidR="00AE1268">
              <w:rPr>
                <w:rFonts w:ascii="Verdana" w:hAnsi="Verdana"/>
                <w:sz w:val="20"/>
                <w:szCs w:val="20"/>
                <w:lang w:val="en-US"/>
              </w:rPr>
              <w:t>ë</w:t>
            </w:r>
            <w:r w:rsidR="00CC71F4" w:rsidRPr="00A60CB5">
              <w:rPr>
                <w:rFonts w:ascii="Verdana" w:hAnsi="Verdana"/>
                <w:sz w:val="20"/>
                <w:szCs w:val="20"/>
                <w:lang w:val="en-US"/>
              </w:rPr>
              <w:t xml:space="preserve"> cilat paguhen n</w:t>
            </w:r>
            <w:r w:rsidR="00AE1268">
              <w:rPr>
                <w:rFonts w:ascii="Verdana" w:hAnsi="Verdana"/>
                <w:sz w:val="20"/>
                <w:szCs w:val="20"/>
                <w:lang w:val="en-US"/>
              </w:rPr>
              <w:t>ë</w:t>
            </w:r>
            <w:r w:rsidR="0070354D">
              <w:rPr>
                <w:rFonts w:ascii="Verdana" w:hAnsi="Verdana"/>
                <w:sz w:val="20"/>
                <w:szCs w:val="20"/>
                <w:lang w:val="en-US"/>
              </w:rPr>
              <w:t xml:space="preserve"> </w:t>
            </w:r>
            <w:r w:rsidR="00CC71F4" w:rsidRPr="00A60CB5">
              <w:rPr>
                <w:rFonts w:ascii="Verdana" w:hAnsi="Verdana"/>
                <w:sz w:val="20"/>
                <w:szCs w:val="20"/>
                <w:lang w:val="en-US"/>
              </w:rPr>
              <w:t>p</w:t>
            </w:r>
            <w:r w:rsidR="00AE1268">
              <w:rPr>
                <w:rFonts w:ascii="Verdana" w:hAnsi="Verdana"/>
                <w:sz w:val="20"/>
                <w:szCs w:val="20"/>
                <w:lang w:val="en-US"/>
              </w:rPr>
              <w:t>ë</w:t>
            </w:r>
            <w:r w:rsidR="00CC71F4" w:rsidRPr="00A60CB5">
              <w:rPr>
                <w:rFonts w:ascii="Verdana" w:hAnsi="Verdana"/>
                <w:sz w:val="20"/>
                <w:szCs w:val="20"/>
                <w:lang w:val="en-US"/>
              </w:rPr>
              <w:t>rputhje me dispozitat p</w:t>
            </w:r>
            <w:r w:rsidR="00AE1268">
              <w:rPr>
                <w:rFonts w:ascii="Verdana" w:hAnsi="Verdana"/>
                <w:sz w:val="20"/>
                <w:szCs w:val="20"/>
                <w:lang w:val="en-US"/>
              </w:rPr>
              <w:t>ë</w:t>
            </w:r>
            <w:r w:rsidR="00CC71F4" w:rsidRPr="00A60CB5">
              <w:rPr>
                <w:rFonts w:ascii="Verdana" w:hAnsi="Verdana"/>
                <w:sz w:val="20"/>
                <w:szCs w:val="20"/>
                <w:lang w:val="en-US"/>
              </w:rPr>
              <w:t>rkat</w:t>
            </w:r>
            <w:r w:rsidR="00AE1268">
              <w:rPr>
                <w:rFonts w:ascii="Verdana" w:hAnsi="Verdana"/>
                <w:sz w:val="20"/>
                <w:szCs w:val="20"/>
                <w:lang w:val="en-US"/>
              </w:rPr>
              <w:t>ë</w:t>
            </w:r>
            <w:r w:rsidR="00CC71F4" w:rsidRPr="00A60CB5">
              <w:rPr>
                <w:rFonts w:ascii="Verdana" w:hAnsi="Verdana"/>
                <w:sz w:val="20"/>
                <w:szCs w:val="20"/>
                <w:lang w:val="en-US"/>
              </w:rPr>
              <w:t>se t</w:t>
            </w:r>
            <w:r w:rsidR="00AE1268">
              <w:rPr>
                <w:rFonts w:ascii="Verdana" w:hAnsi="Verdana"/>
                <w:sz w:val="20"/>
                <w:szCs w:val="20"/>
                <w:lang w:val="en-US"/>
              </w:rPr>
              <w:t>ë</w:t>
            </w:r>
            <w:r w:rsidR="00CC71F4" w:rsidRPr="00A60CB5">
              <w:rPr>
                <w:rFonts w:ascii="Verdana" w:hAnsi="Verdana"/>
                <w:sz w:val="20"/>
                <w:szCs w:val="20"/>
                <w:lang w:val="en-US"/>
              </w:rPr>
              <w:t xml:space="preserve"> Kodit t</w:t>
            </w:r>
            <w:r w:rsidR="00AE1268">
              <w:rPr>
                <w:rFonts w:ascii="Verdana" w:hAnsi="Verdana"/>
                <w:sz w:val="20"/>
                <w:szCs w:val="20"/>
                <w:lang w:val="en-US"/>
              </w:rPr>
              <w:t>ë</w:t>
            </w:r>
            <w:r w:rsidR="00CC71F4" w:rsidRPr="00A60CB5">
              <w:rPr>
                <w:rFonts w:ascii="Verdana" w:hAnsi="Verdana"/>
                <w:sz w:val="20"/>
                <w:szCs w:val="20"/>
                <w:lang w:val="en-US"/>
              </w:rPr>
              <w:t xml:space="preserve"> Pun</w:t>
            </w:r>
            <w:r w:rsidR="00AE1268">
              <w:rPr>
                <w:rFonts w:ascii="Verdana" w:hAnsi="Verdana"/>
                <w:sz w:val="20"/>
                <w:szCs w:val="20"/>
                <w:lang w:val="en-US"/>
              </w:rPr>
              <w:t>ë</w:t>
            </w:r>
            <w:r w:rsidR="00CC71F4" w:rsidRPr="00A60CB5">
              <w:rPr>
                <w:rFonts w:ascii="Verdana" w:hAnsi="Verdana"/>
                <w:sz w:val="20"/>
                <w:szCs w:val="20"/>
                <w:lang w:val="en-US"/>
              </w:rPr>
              <w:t>s dhe legjislacionit tjet</w:t>
            </w:r>
            <w:r w:rsidR="00AE1268">
              <w:rPr>
                <w:rFonts w:ascii="Verdana" w:hAnsi="Verdana"/>
                <w:sz w:val="20"/>
                <w:szCs w:val="20"/>
                <w:lang w:val="en-US"/>
              </w:rPr>
              <w:t>ë</w:t>
            </w:r>
            <w:r w:rsidR="00CC71F4" w:rsidRPr="00A60CB5">
              <w:rPr>
                <w:rFonts w:ascii="Verdana" w:hAnsi="Verdana"/>
                <w:sz w:val="20"/>
                <w:szCs w:val="20"/>
                <w:lang w:val="en-US"/>
              </w:rPr>
              <w:t>r t</w:t>
            </w:r>
            <w:r w:rsidR="00AE1268">
              <w:rPr>
                <w:rFonts w:ascii="Verdana" w:hAnsi="Verdana"/>
                <w:sz w:val="20"/>
                <w:szCs w:val="20"/>
                <w:lang w:val="en-US"/>
              </w:rPr>
              <w:t>ë</w:t>
            </w:r>
            <w:r w:rsidR="00CC71F4" w:rsidRPr="00A60CB5">
              <w:rPr>
                <w:rFonts w:ascii="Verdana" w:hAnsi="Verdana"/>
                <w:sz w:val="20"/>
                <w:szCs w:val="20"/>
                <w:lang w:val="en-US"/>
              </w:rPr>
              <w:t xml:space="preserve"> zbatuesh</w:t>
            </w:r>
            <w:r w:rsidR="00AE1268">
              <w:rPr>
                <w:rFonts w:ascii="Verdana" w:hAnsi="Verdana"/>
                <w:sz w:val="20"/>
                <w:szCs w:val="20"/>
                <w:lang w:val="en-US"/>
              </w:rPr>
              <w:t>ë</w:t>
            </w:r>
            <w:r w:rsidR="00CC71F4" w:rsidRPr="00A60CB5">
              <w:rPr>
                <w:rFonts w:ascii="Verdana" w:hAnsi="Verdana"/>
                <w:sz w:val="20"/>
                <w:szCs w:val="20"/>
                <w:lang w:val="en-US"/>
              </w:rPr>
              <w:t>m n</w:t>
            </w:r>
            <w:r w:rsidR="00AE1268">
              <w:rPr>
                <w:rFonts w:ascii="Verdana" w:hAnsi="Verdana"/>
                <w:sz w:val="20"/>
                <w:szCs w:val="20"/>
                <w:lang w:val="en-US"/>
              </w:rPr>
              <w:t>ë</w:t>
            </w:r>
            <w:r w:rsidR="00CC71F4" w:rsidRPr="00A60CB5">
              <w:rPr>
                <w:rFonts w:ascii="Verdana" w:hAnsi="Verdana"/>
                <w:sz w:val="20"/>
                <w:szCs w:val="20"/>
                <w:lang w:val="en-US"/>
              </w:rPr>
              <w:t xml:space="preserve"> fuqi.</w:t>
            </w:r>
            <w:r w:rsidRPr="00A60CB5">
              <w:rPr>
                <w:rFonts w:ascii="Verdana" w:hAnsi="Verdana"/>
                <w:sz w:val="20"/>
                <w:szCs w:val="20"/>
                <w:lang w:val="en-US"/>
              </w:rPr>
              <w:t xml:space="preserve"> </w:t>
            </w:r>
          </w:p>
        </w:tc>
      </w:tr>
      <w:tr w:rsidR="00B915DE" w:rsidRPr="004C50CD" w14:paraId="23066548" w14:textId="77777777" w:rsidTr="009E10F7">
        <w:tc>
          <w:tcPr>
            <w:tcW w:w="4788" w:type="dxa"/>
          </w:tcPr>
          <w:p w14:paraId="2303241D" w14:textId="77777777" w:rsidR="00B915DE" w:rsidRPr="00CC71F4" w:rsidRDefault="009A2BA8" w:rsidP="00AE1268">
            <w:pPr>
              <w:jc w:val="both"/>
              <w:rPr>
                <w:rFonts w:ascii="Verdana" w:hAnsi="Verdana"/>
                <w:sz w:val="20"/>
                <w:szCs w:val="20"/>
                <w:lang w:val="en-US"/>
              </w:rPr>
            </w:pPr>
            <w:r w:rsidRPr="00B915DE">
              <w:rPr>
                <w:rFonts w:ascii="Verdana" w:hAnsi="Verdana"/>
                <w:sz w:val="20"/>
                <w:szCs w:val="20"/>
                <w:lang w:val="en-US"/>
              </w:rPr>
              <w:t xml:space="preserve">2.4 The time spent by the Employee to perform </w:t>
            </w:r>
            <w:r w:rsidR="00AE1268">
              <w:rPr>
                <w:rFonts w:ascii="Verdana" w:hAnsi="Verdana"/>
                <w:sz w:val="20"/>
                <w:szCs w:val="20"/>
                <w:lang w:val="en-US"/>
              </w:rPr>
              <w:t>the</w:t>
            </w:r>
            <w:r w:rsidRPr="00B915DE">
              <w:rPr>
                <w:rFonts w:ascii="Verdana" w:hAnsi="Verdana"/>
                <w:sz w:val="20"/>
                <w:szCs w:val="20"/>
                <w:lang w:val="en-US"/>
              </w:rPr>
              <w:t xml:space="preserve"> uncompleted work that is required by virtue of his position shall not be considered as overtime and shall not entitle him to any additional </w:t>
            </w:r>
            <w:r w:rsidRPr="00CC71F4">
              <w:rPr>
                <w:rFonts w:ascii="Verdana" w:hAnsi="Verdana"/>
                <w:sz w:val="20"/>
                <w:szCs w:val="20"/>
                <w:lang w:val="en-US"/>
              </w:rPr>
              <w:t>compensation.</w:t>
            </w:r>
          </w:p>
        </w:tc>
        <w:tc>
          <w:tcPr>
            <w:tcW w:w="4788" w:type="dxa"/>
          </w:tcPr>
          <w:p w14:paraId="4A8D1FB6" w14:textId="77777777" w:rsidR="00B915DE" w:rsidRPr="004C50CD" w:rsidRDefault="00287E35" w:rsidP="0005113A">
            <w:pPr>
              <w:jc w:val="both"/>
              <w:rPr>
                <w:rFonts w:ascii="Verdana" w:hAnsi="Verdana"/>
                <w:sz w:val="20"/>
                <w:szCs w:val="20"/>
                <w:lang w:val="en-US"/>
              </w:rPr>
            </w:pPr>
            <w:r w:rsidRPr="00CC71F4">
              <w:rPr>
                <w:rFonts w:ascii="Verdana" w:hAnsi="Verdana"/>
                <w:sz w:val="20"/>
                <w:szCs w:val="20"/>
                <w:lang w:val="en-US"/>
              </w:rPr>
              <w:t>2.</w:t>
            </w:r>
            <w:r w:rsidR="00AE1268">
              <w:rPr>
                <w:rFonts w:ascii="Verdana" w:hAnsi="Verdana"/>
                <w:sz w:val="20"/>
                <w:szCs w:val="20"/>
                <w:lang w:val="en-US"/>
              </w:rPr>
              <w:t>4</w:t>
            </w:r>
            <w:r w:rsidRPr="00CC71F4">
              <w:rPr>
                <w:rFonts w:ascii="Verdana" w:hAnsi="Verdana"/>
                <w:sz w:val="20"/>
                <w:szCs w:val="20"/>
                <w:lang w:val="en-US"/>
              </w:rPr>
              <w:t xml:space="preserve"> Nuk quhet pun</w:t>
            </w:r>
            <w:r w:rsidR="00AE1268">
              <w:rPr>
                <w:rFonts w:ascii="Verdana" w:hAnsi="Verdana"/>
                <w:sz w:val="20"/>
                <w:szCs w:val="20"/>
                <w:lang w:val="en-US"/>
              </w:rPr>
              <w:t>ë</w:t>
            </w:r>
            <w:r w:rsidRPr="00CC71F4">
              <w:rPr>
                <w:rFonts w:ascii="Verdana" w:hAnsi="Verdana"/>
                <w:sz w:val="20"/>
                <w:szCs w:val="20"/>
                <w:lang w:val="en-US"/>
              </w:rPr>
              <w:t xml:space="preserve"> jashte koh</w:t>
            </w:r>
            <w:r w:rsidR="00AE1268">
              <w:rPr>
                <w:rFonts w:ascii="Verdana" w:hAnsi="Verdana"/>
                <w:sz w:val="20"/>
                <w:szCs w:val="20"/>
                <w:lang w:val="en-US"/>
              </w:rPr>
              <w:t>ë</w:t>
            </w:r>
            <w:r w:rsidRPr="00CC71F4">
              <w:rPr>
                <w:rFonts w:ascii="Verdana" w:hAnsi="Verdana"/>
                <w:sz w:val="20"/>
                <w:szCs w:val="20"/>
                <w:lang w:val="en-US"/>
              </w:rPr>
              <w:t xml:space="preserve">s normale dhe nuk </w:t>
            </w:r>
            <w:r w:rsidR="00AE1268">
              <w:rPr>
                <w:rFonts w:ascii="Verdana" w:hAnsi="Verdana"/>
                <w:sz w:val="20"/>
                <w:szCs w:val="20"/>
                <w:lang w:val="en-US"/>
              </w:rPr>
              <w:t>ë</w:t>
            </w:r>
            <w:r w:rsidRPr="00CC71F4">
              <w:rPr>
                <w:rFonts w:ascii="Verdana" w:hAnsi="Verdana"/>
                <w:sz w:val="20"/>
                <w:szCs w:val="20"/>
                <w:lang w:val="en-US"/>
              </w:rPr>
              <w:t>sht</w:t>
            </w:r>
            <w:r w:rsidR="00AE1268">
              <w:rPr>
                <w:rFonts w:ascii="Verdana" w:hAnsi="Verdana"/>
                <w:sz w:val="20"/>
                <w:szCs w:val="20"/>
                <w:lang w:val="en-US"/>
              </w:rPr>
              <w:t>ë</w:t>
            </w:r>
            <w:r w:rsidRPr="00CC71F4">
              <w:rPr>
                <w:rFonts w:ascii="Verdana" w:hAnsi="Verdana"/>
                <w:sz w:val="20"/>
                <w:szCs w:val="20"/>
                <w:lang w:val="en-US"/>
              </w:rPr>
              <w:t xml:space="preserve"> objekt kompensimi koha q</w:t>
            </w:r>
            <w:r w:rsidR="00AE1268">
              <w:rPr>
                <w:rFonts w:ascii="Verdana" w:hAnsi="Verdana"/>
                <w:sz w:val="20"/>
                <w:szCs w:val="20"/>
                <w:lang w:val="en-US"/>
              </w:rPr>
              <w:t>ë</w:t>
            </w:r>
            <w:r w:rsidRPr="00CC71F4">
              <w:rPr>
                <w:rFonts w:ascii="Verdana" w:hAnsi="Verdana"/>
                <w:sz w:val="20"/>
                <w:szCs w:val="20"/>
                <w:lang w:val="en-US"/>
              </w:rPr>
              <w:t xml:space="preserve"> </w:t>
            </w:r>
            <w:r w:rsidRPr="004C50CD">
              <w:rPr>
                <w:rFonts w:ascii="Verdana" w:hAnsi="Verdana"/>
                <w:sz w:val="20"/>
                <w:szCs w:val="20"/>
                <w:lang w:val="en-US"/>
              </w:rPr>
              <w:t>Pun</w:t>
            </w:r>
            <w:r w:rsidR="00AE1268">
              <w:rPr>
                <w:rFonts w:ascii="Verdana" w:hAnsi="Verdana"/>
                <w:sz w:val="20"/>
                <w:szCs w:val="20"/>
                <w:lang w:val="en-US"/>
              </w:rPr>
              <w:t>ë</w:t>
            </w:r>
            <w:r w:rsidRPr="004C50CD">
              <w:rPr>
                <w:rFonts w:ascii="Verdana" w:hAnsi="Verdana"/>
                <w:sz w:val="20"/>
                <w:szCs w:val="20"/>
                <w:lang w:val="en-US"/>
              </w:rPr>
              <w:t>marr</w:t>
            </w:r>
            <w:r w:rsidR="00AE1268">
              <w:rPr>
                <w:rFonts w:ascii="Verdana" w:hAnsi="Verdana"/>
                <w:sz w:val="20"/>
                <w:szCs w:val="20"/>
                <w:lang w:val="en-US"/>
              </w:rPr>
              <w:t>ë</w:t>
            </w:r>
            <w:r w:rsidRPr="004C50CD">
              <w:rPr>
                <w:rFonts w:ascii="Verdana" w:hAnsi="Verdana"/>
                <w:sz w:val="20"/>
                <w:szCs w:val="20"/>
                <w:lang w:val="en-US"/>
              </w:rPr>
              <w:t>si shpenzon p</w:t>
            </w:r>
            <w:r w:rsidR="00AE1268">
              <w:rPr>
                <w:rFonts w:ascii="Verdana" w:hAnsi="Verdana"/>
                <w:sz w:val="20"/>
                <w:szCs w:val="20"/>
                <w:lang w:val="en-US"/>
              </w:rPr>
              <w:t>ë</w:t>
            </w:r>
            <w:r w:rsidRPr="004C50CD">
              <w:rPr>
                <w:rFonts w:ascii="Verdana" w:hAnsi="Verdana"/>
                <w:sz w:val="20"/>
                <w:szCs w:val="20"/>
                <w:lang w:val="en-US"/>
              </w:rPr>
              <w:t>r plot</w:t>
            </w:r>
            <w:r w:rsidR="00AE1268">
              <w:rPr>
                <w:rFonts w:ascii="Verdana" w:hAnsi="Verdana"/>
                <w:sz w:val="20"/>
                <w:szCs w:val="20"/>
                <w:lang w:val="en-US"/>
              </w:rPr>
              <w:t>ë</w:t>
            </w:r>
            <w:r w:rsidRPr="004C50CD">
              <w:rPr>
                <w:rFonts w:ascii="Verdana" w:hAnsi="Verdana"/>
                <w:sz w:val="20"/>
                <w:szCs w:val="20"/>
                <w:lang w:val="en-US"/>
              </w:rPr>
              <w:t>simin e detyrave t</w:t>
            </w:r>
            <w:r w:rsidR="00AE1268">
              <w:rPr>
                <w:rFonts w:ascii="Verdana" w:hAnsi="Verdana"/>
                <w:sz w:val="20"/>
                <w:szCs w:val="20"/>
                <w:lang w:val="en-US"/>
              </w:rPr>
              <w:t>ë</w:t>
            </w:r>
            <w:r w:rsidRPr="004C50CD">
              <w:rPr>
                <w:rFonts w:ascii="Verdana" w:hAnsi="Verdana"/>
                <w:sz w:val="20"/>
                <w:szCs w:val="20"/>
                <w:lang w:val="en-US"/>
              </w:rPr>
              <w:t xml:space="preserve"> pap</w:t>
            </w:r>
            <w:r w:rsidR="00AE1268">
              <w:rPr>
                <w:rFonts w:ascii="Verdana" w:hAnsi="Verdana"/>
                <w:sz w:val="20"/>
                <w:szCs w:val="20"/>
                <w:lang w:val="en-US"/>
              </w:rPr>
              <w:t>ë</w:t>
            </w:r>
            <w:r w:rsidRPr="004C50CD">
              <w:rPr>
                <w:rFonts w:ascii="Verdana" w:hAnsi="Verdana"/>
                <w:sz w:val="20"/>
                <w:szCs w:val="20"/>
                <w:lang w:val="en-US"/>
              </w:rPr>
              <w:t>rfunduara q</w:t>
            </w:r>
            <w:r w:rsidR="00AE1268">
              <w:rPr>
                <w:rFonts w:ascii="Verdana" w:hAnsi="Verdana"/>
                <w:sz w:val="20"/>
                <w:szCs w:val="20"/>
                <w:lang w:val="en-US"/>
              </w:rPr>
              <w:t>ë</w:t>
            </w:r>
            <w:r w:rsidRPr="004C50CD">
              <w:rPr>
                <w:rFonts w:ascii="Verdana" w:hAnsi="Verdana"/>
                <w:sz w:val="20"/>
                <w:szCs w:val="20"/>
                <w:lang w:val="en-US"/>
              </w:rPr>
              <w:t xml:space="preserve"> k</w:t>
            </w:r>
            <w:r w:rsidR="00AE1268">
              <w:rPr>
                <w:rFonts w:ascii="Verdana" w:hAnsi="Verdana"/>
                <w:sz w:val="20"/>
                <w:szCs w:val="20"/>
                <w:lang w:val="en-US"/>
              </w:rPr>
              <w:t>ë</w:t>
            </w:r>
            <w:r w:rsidRPr="004C50CD">
              <w:rPr>
                <w:rFonts w:ascii="Verdana" w:hAnsi="Verdana"/>
                <w:sz w:val="20"/>
                <w:szCs w:val="20"/>
                <w:lang w:val="en-US"/>
              </w:rPr>
              <w:t>rko</w:t>
            </w:r>
            <w:r w:rsidR="004C50CD" w:rsidRPr="004C50CD">
              <w:rPr>
                <w:rFonts w:ascii="Verdana" w:hAnsi="Verdana"/>
                <w:sz w:val="20"/>
                <w:szCs w:val="20"/>
                <w:lang w:val="en-US"/>
              </w:rPr>
              <w:t>hen sipas</w:t>
            </w:r>
            <w:r w:rsidR="004C50CD">
              <w:rPr>
                <w:rFonts w:ascii="Verdana" w:hAnsi="Verdana"/>
                <w:sz w:val="20"/>
                <w:szCs w:val="20"/>
                <w:lang w:val="en-US"/>
              </w:rPr>
              <w:t xml:space="preserve"> </w:t>
            </w:r>
            <w:r w:rsidRPr="004C50CD">
              <w:rPr>
                <w:rFonts w:ascii="Verdana" w:hAnsi="Verdana"/>
                <w:sz w:val="20"/>
                <w:szCs w:val="20"/>
                <w:lang w:val="en-US"/>
              </w:rPr>
              <w:t>pozicioni</w:t>
            </w:r>
            <w:r w:rsidR="004C50CD" w:rsidRPr="004C50CD">
              <w:rPr>
                <w:rFonts w:ascii="Verdana" w:hAnsi="Verdana"/>
                <w:sz w:val="20"/>
                <w:szCs w:val="20"/>
                <w:lang w:val="en-US"/>
              </w:rPr>
              <w:t>t</w:t>
            </w:r>
            <w:r w:rsidR="004C50CD">
              <w:rPr>
                <w:rFonts w:ascii="Verdana" w:hAnsi="Verdana"/>
                <w:sz w:val="20"/>
                <w:szCs w:val="20"/>
                <w:lang w:val="en-US"/>
              </w:rPr>
              <w:t xml:space="preserve"> t</w:t>
            </w:r>
            <w:r w:rsidR="00AE1268">
              <w:rPr>
                <w:rFonts w:ascii="Verdana" w:hAnsi="Verdana"/>
                <w:sz w:val="20"/>
                <w:szCs w:val="20"/>
                <w:lang w:val="en-US"/>
              </w:rPr>
              <w:t>ë</w:t>
            </w:r>
            <w:r w:rsidRPr="004C50CD">
              <w:rPr>
                <w:rFonts w:ascii="Verdana" w:hAnsi="Verdana"/>
                <w:sz w:val="20"/>
                <w:szCs w:val="20"/>
                <w:lang w:val="en-US"/>
              </w:rPr>
              <w:t xml:space="preserve"> tij.</w:t>
            </w:r>
          </w:p>
        </w:tc>
      </w:tr>
      <w:tr w:rsidR="004C50CD" w:rsidRPr="004C50CD" w14:paraId="74C948AB" w14:textId="77777777" w:rsidTr="009E10F7">
        <w:tc>
          <w:tcPr>
            <w:tcW w:w="4788" w:type="dxa"/>
          </w:tcPr>
          <w:p w14:paraId="47683EAB" w14:textId="77777777" w:rsidR="004C50CD" w:rsidRPr="00B915DE" w:rsidRDefault="004C50CD" w:rsidP="00884CC3">
            <w:pPr>
              <w:jc w:val="both"/>
              <w:rPr>
                <w:rFonts w:ascii="Verdana" w:hAnsi="Verdana"/>
                <w:sz w:val="20"/>
                <w:szCs w:val="20"/>
                <w:lang w:val="en-US"/>
              </w:rPr>
            </w:pPr>
          </w:p>
        </w:tc>
        <w:tc>
          <w:tcPr>
            <w:tcW w:w="4788" w:type="dxa"/>
          </w:tcPr>
          <w:p w14:paraId="0538F2DA" w14:textId="77777777" w:rsidR="004C50CD" w:rsidRPr="00CC71F4" w:rsidRDefault="004C50CD" w:rsidP="00884CC3">
            <w:pPr>
              <w:jc w:val="both"/>
              <w:rPr>
                <w:rFonts w:ascii="Verdana" w:hAnsi="Verdana"/>
                <w:sz w:val="20"/>
                <w:szCs w:val="20"/>
                <w:lang w:val="en-US"/>
              </w:rPr>
            </w:pPr>
          </w:p>
        </w:tc>
      </w:tr>
      <w:tr w:rsidR="00B915DE" w:rsidRPr="004C50CD" w14:paraId="5CF2AAE6" w14:textId="77777777" w:rsidTr="009E10F7">
        <w:tc>
          <w:tcPr>
            <w:tcW w:w="4788" w:type="dxa"/>
          </w:tcPr>
          <w:p w14:paraId="68F5C027" w14:textId="77777777" w:rsidR="004C50CD" w:rsidRPr="004C50CD" w:rsidRDefault="004C50CD" w:rsidP="004C50CD">
            <w:pPr>
              <w:jc w:val="both"/>
              <w:rPr>
                <w:rFonts w:ascii="Verdana" w:hAnsi="Verdana"/>
                <w:b/>
                <w:sz w:val="20"/>
                <w:szCs w:val="20"/>
                <w:lang w:val="en-US"/>
              </w:rPr>
            </w:pPr>
            <w:r w:rsidRPr="004C50CD">
              <w:rPr>
                <w:rFonts w:ascii="Verdana" w:hAnsi="Verdana"/>
                <w:b/>
                <w:sz w:val="20"/>
                <w:szCs w:val="20"/>
                <w:lang w:val="en-US"/>
              </w:rPr>
              <w:t xml:space="preserve">3. TERM </w:t>
            </w:r>
          </w:p>
          <w:p w14:paraId="36D99812" w14:textId="77777777" w:rsidR="00B915DE" w:rsidRPr="004C50CD" w:rsidRDefault="00B915DE" w:rsidP="00884CC3">
            <w:pPr>
              <w:jc w:val="both"/>
              <w:rPr>
                <w:rFonts w:ascii="Verdana" w:hAnsi="Verdana"/>
                <w:b/>
                <w:sz w:val="20"/>
                <w:szCs w:val="20"/>
                <w:lang w:val="en-US"/>
              </w:rPr>
            </w:pPr>
          </w:p>
        </w:tc>
        <w:tc>
          <w:tcPr>
            <w:tcW w:w="4788" w:type="dxa"/>
          </w:tcPr>
          <w:p w14:paraId="54ABC6B3" w14:textId="77777777" w:rsidR="00B915DE" w:rsidRPr="004C50CD" w:rsidRDefault="004C50CD" w:rsidP="00884CC3">
            <w:pPr>
              <w:jc w:val="both"/>
              <w:rPr>
                <w:rFonts w:ascii="Verdana" w:hAnsi="Verdana"/>
                <w:b/>
                <w:sz w:val="20"/>
                <w:szCs w:val="20"/>
                <w:lang w:val="en-US"/>
              </w:rPr>
            </w:pPr>
            <w:r w:rsidRPr="004C50CD">
              <w:rPr>
                <w:rFonts w:ascii="Verdana" w:hAnsi="Verdana"/>
                <w:b/>
                <w:sz w:val="20"/>
                <w:szCs w:val="20"/>
                <w:lang w:val="en-US"/>
              </w:rPr>
              <w:t>3. AFATI</w:t>
            </w:r>
          </w:p>
        </w:tc>
      </w:tr>
      <w:tr w:rsidR="00B915DE" w:rsidRPr="00A60CB5" w14:paraId="43E8190E" w14:textId="77777777" w:rsidTr="009E10F7">
        <w:tc>
          <w:tcPr>
            <w:tcW w:w="4788" w:type="dxa"/>
          </w:tcPr>
          <w:p w14:paraId="64932CA5" w14:textId="77777777" w:rsidR="00B915DE" w:rsidRPr="00A60CB5" w:rsidRDefault="00287E35" w:rsidP="00EC04BC">
            <w:pPr>
              <w:jc w:val="both"/>
              <w:rPr>
                <w:rFonts w:ascii="Verdana" w:hAnsi="Verdana"/>
                <w:sz w:val="20"/>
                <w:szCs w:val="20"/>
                <w:lang w:val="en-US"/>
              </w:rPr>
            </w:pPr>
            <w:r w:rsidRPr="00A60CB5">
              <w:rPr>
                <w:rFonts w:ascii="Verdana" w:hAnsi="Verdana"/>
                <w:sz w:val="20"/>
                <w:szCs w:val="20"/>
                <w:lang w:val="en-US"/>
              </w:rPr>
              <w:t xml:space="preserve">3.1 This Contract is entered for an undefined period of time. </w:t>
            </w:r>
          </w:p>
        </w:tc>
        <w:tc>
          <w:tcPr>
            <w:tcW w:w="4788" w:type="dxa"/>
          </w:tcPr>
          <w:p w14:paraId="7EACBD53" w14:textId="40E33E4A" w:rsidR="00B915DE" w:rsidRPr="00D40094" w:rsidRDefault="00287E35" w:rsidP="00EC04BC">
            <w:pPr>
              <w:jc w:val="both"/>
              <w:rPr>
                <w:rFonts w:ascii="Verdana" w:hAnsi="Verdana"/>
                <w:sz w:val="20"/>
                <w:szCs w:val="20"/>
                <w:lang w:val="en-US"/>
              </w:rPr>
            </w:pPr>
            <w:r w:rsidRPr="00A60CB5">
              <w:rPr>
                <w:rFonts w:ascii="Verdana" w:hAnsi="Verdana"/>
                <w:sz w:val="20"/>
                <w:szCs w:val="20"/>
                <w:lang w:val="en-US"/>
              </w:rPr>
              <w:t xml:space="preserve">3.1 Kjo kontratë lidhet për një periudhë të pacaktuar kohore. </w:t>
            </w:r>
          </w:p>
        </w:tc>
      </w:tr>
      <w:tr w:rsidR="00B915DE" w:rsidRPr="00A60CB5" w14:paraId="089AFB76" w14:textId="77777777" w:rsidTr="009E10F7">
        <w:tc>
          <w:tcPr>
            <w:tcW w:w="4788" w:type="dxa"/>
          </w:tcPr>
          <w:p w14:paraId="3A160A53" w14:textId="77777777" w:rsidR="00B915DE" w:rsidRPr="00A60CB5" w:rsidRDefault="00B915DE" w:rsidP="00884CC3">
            <w:pPr>
              <w:jc w:val="both"/>
              <w:rPr>
                <w:rFonts w:ascii="Verdana" w:hAnsi="Verdana"/>
                <w:sz w:val="20"/>
                <w:szCs w:val="20"/>
                <w:lang w:val="fr-BE"/>
              </w:rPr>
            </w:pPr>
          </w:p>
        </w:tc>
        <w:tc>
          <w:tcPr>
            <w:tcW w:w="4788" w:type="dxa"/>
          </w:tcPr>
          <w:p w14:paraId="7A96DCA1" w14:textId="77777777" w:rsidR="00B915DE" w:rsidRPr="00A60CB5" w:rsidRDefault="00B915DE" w:rsidP="00884CC3">
            <w:pPr>
              <w:jc w:val="both"/>
              <w:rPr>
                <w:rFonts w:ascii="Verdana" w:hAnsi="Verdana"/>
                <w:sz w:val="20"/>
                <w:szCs w:val="20"/>
                <w:lang w:val="fr-BE"/>
              </w:rPr>
            </w:pPr>
          </w:p>
        </w:tc>
      </w:tr>
      <w:tr w:rsidR="00B915DE" w:rsidRPr="00A60CB5" w14:paraId="5CB81E4F" w14:textId="77777777" w:rsidTr="009E10F7">
        <w:tc>
          <w:tcPr>
            <w:tcW w:w="4788" w:type="dxa"/>
          </w:tcPr>
          <w:p w14:paraId="3CAD91CB" w14:textId="00B39765" w:rsidR="00B915DE" w:rsidRPr="00A60CB5" w:rsidRDefault="00287E35" w:rsidP="00EC04BC">
            <w:pPr>
              <w:jc w:val="both"/>
              <w:rPr>
                <w:rFonts w:ascii="Verdana" w:hAnsi="Verdana"/>
                <w:sz w:val="20"/>
                <w:szCs w:val="20"/>
                <w:lang w:val="en-US"/>
              </w:rPr>
            </w:pPr>
            <w:r w:rsidRPr="00A60CB5">
              <w:rPr>
                <w:rFonts w:ascii="Verdana" w:hAnsi="Verdana"/>
                <w:sz w:val="20"/>
                <w:szCs w:val="20"/>
                <w:lang w:val="en-US"/>
              </w:rPr>
              <w:t>3.2 Either party can terminate the contract by notifying the other party a prior written notice of 1</w:t>
            </w:r>
            <w:r w:rsidR="00D849DB">
              <w:rPr>
                <w:rFonts w:ascii="Verdana" w:hAnsi="Verdana"/>
                <w:sz w:val="20"/>
                <w:szCs w:val="20"/>
                <w:lang w:val="en-US"/>
              </w:rPr>
              <w:t xml:space="preserve"> </w:t>
            </w:r>
            <w:r w:rsidRPr="00A60CB5">
              <w:rPr>
                <w:rFonts w:ascii="Verdana" w:hAnsi="Verdana"/>
                <w:sz w:val="20"/>
                <w:szCs w:val="20"/>
                <w:lang w:val="en-US"/>
              </w:rPr>
              <w:t xml:space="preserve">(one) month during the first year of employment, 2 (two) months for the </w:t>
            </w:r>
            <w:r w:rsidRPr="00A60CB5">
              <w:rPr>
                <w:rFonts w:ascii="Verdana" w:hAnsi="Verdana"/>
                <w:sz w:val="20"/>
                <w:szCs w:val="20"/>
                <w:lang w:val="en-US"/>
              </w:rPr>
              <w:lastRenderedPageBreak/>
              <w:t>employment period of 2</w:t>
            </w:r>
            <w:r w:rsidR="00D849DB">
              <w:rPr>
                <w:rFonts w:ascii="Verdana" w:hAnsi="Verdana"/>
                <w:sz w:val="20"/>
                <w:szCs w:val="20"/>
                <w:lang w:val="en-US"/>
              </w:rPr>
              <w:t xml:space="preserve"> </w:t>
            </w:r>
            <w:r w:rsidRPr="00A60CB5">
              <w:rPr>
                <w:rFonts w:ascii="Verdana" w:hAnsi="Verdana"/>
                <w:sz w:val="20"/>
                <w:szCs w:val="20"/>
                <w:lang w:val="en-US"/>
              </w:rPr>
              <w:t>(two) to 5 (five) years and a prior notice of 3</w:t>
            </w:r>
            <w:r w:rsidR="00D849DB">
              <w:rPr>
                <w:rFonts w:ascii="Verdana" w:hAnsi="Verdana"/>
                <w:sz w:val="20"/>
                <w:szCs w:val="20"/>
                <w:lang w:val="en-US"/>
              </w:rPr>
              <w:t xml:space="preserve"> </w:t>
            </w:r>
            <w:r w:rsidRPr="00A60CB5">
              <w:rPr>
                <w:rFonts w:ascii="Verdana" w:hAnsi="Verdana"/>
                <w:sz w:val="20"/>
                <w:szCs w:val="20"/>
                <w:lang w:val="en-US"/>
              </w:rPr>
              <w:t xml:space="preserve">(three) months for more than five years of employment. </w:t>
            </w:r>
          </w:p>
        </w:tc>
        <w:tc>
          <w:tcPr>
            <w:tcW w:w="4788" w:type="dxa"/>
          </w:tcPr>
          <w:p w14:paraId="69BEEDDD" w14:textId="2758EDAB" w:rsidR="00B915DE" w:rsidRPr="00A60CB5" w:rsidRDefault="00287E35" w:rsidP="00F31000">
            <w:pPr>
              <w:jc w:val="both"/>
              <w:rPr>
                <w:rFonts w:ascii="Verdana" w:hAnsi="Verdana"/>
                <w:sz w:val="20"/>
                <w:szCs w:val="20"/>
                <w:lang w:val="en-US"/>
              </w:rPr>
            </w:pPr>
            <w:r w:rsidRPr="00A60CB5">
              <w:rPr>
                <w:rFonts w:ascii="Verdana" w:hAnsi="Verdana"/>
                <w:sz w:val="20"/>
                <w:szCs w:val="20"/>
                <w:lang w:val="en-US"/>
              </w:rPr>
              <w:lastRenderedPageBreak/>
              <w:t>3.2 Secila pal</w:t>
            </w:r>
            <w:r w:rsidR="00AE1268">
              <w:rPr>
                <w:rFonts w:ascii="Verdana" w:hAnsi="Verdana"/>
                <w:sz w:val="20"/>
                <w:szCs w:val="20"/>
                <w:lang w:val="en-US"/>
              </w:rPr>
              <w:t>ë</w:t>
            </w:r>
            <w:r w:rsidRPr="00A60CB5">
              <w:rPr>
                <w:rFonts w:ascii="Verdana" w:hAnsi="Verdana"/>
                <w:sz w:val="20"/>
                <w:szCs w:val="20"/>
                <w:lang w:val="en-US"/>
              </w:rPr>
              <w:t xml:space="preserve"> mund t</w:t>
            </w:r>
            <w:r w:rsidR="00AE1268">
              <w:rPr>
                <w:rFonts w:ascii="Verdana" w:hAnsi="Verdana"/>
                <w:sz w:val="20"/>
                <w:szCs w:val="20"/>
                <w:lang w:val="en-US"/>
              </w:rPr>
              <w:t>ë</w:t>
            </w:r>
            <w:r w:rsidRPr="00A60CB5">
              <w:rPr>
                <w:rFonts w:ascii="Verdana" w:hAnsi="Verdana"/>
                <w:sz w:val="20"/>
                <w:szCs w:val="20"/>
                <w:lang w:val="en-US"/>
              </w:rPr>
              <w:t xml:space="preserve"> zgjidh</w:t>
            </w:r>
            <w:r w:rsidR="00AE1268">
              <w:rPr>
                <w:rFonts w:ascii="Verdana" w:hAnsi="Verdana"/>
                <w:sz w:val="20"/>
                <w:szCs w:val="20"/>
                <w:lang w:val="en-US"/>
              </w:rPr>
              <w:t>ë</w:t>
            </w:r>
            <w:r w:rsidRPr="00A60CB5">
              <w:rPr>
                <w:rFonts w:ascii="Verdana" w:hAnsi="Verdana"/>
                <w:sz w:val="20"/>
                <w:szCs w:val="20"/>
                <w:lang w:val="en-US"/>
              </w:rPr>
              <w:t xml:space="preserve"> Kontrat</w:t>
            </w:r>
            <w:r w:rsidR="00AE1268">
              <w:rPr>
                <w:rFonts w:ascii="Verdana" w:hAnsi="Verdana"/>
                <w:sz w:val="20"/>
                <w:szCs w:val="20"/>
                <w:lang w:val="en-US"/>
              </w:rPr>
              <w:t>ë</w:t>
            </w:r>
            <w:r w:rsidRPr="00A60CB5">
              <w:rPr>
                <w:rFonts w:ascii="Verdana" w:hAnsi="Verdana"/>
                <w:sz w:val="20"/>
                <w:szCs w:val="20"/>
                <w:lang w:val="en-US"/>
              </w:rPr>
              <w:t>n e Pun</w:t>
            </w:r>
            <w:r w:rsidR="00AE1268">
              <w:rPr>
                <w:rFonts w:ascii="Verdana" w:hAnsi="Verdana"/>
                <w:sz w:val="20"/>
                <w:szCs w:val="20"/>
                <w:lang w:val="en-US"/>
              </w:rPr>
              <w:t>ë</w:t>
            </w:r>
            <w:r w:rsidRPr="00A60CB5">
              <w:rPr>
                <w:rFonts w:ascii="Verdana" w:hAnsi="Verdana"/>
                <w:sz w:val="20"/>
                <w:szCs w:val="20"/>
                <w:lang w:val="en-US"/>
              </w:rPr>
              <w:t xml:space="preserve">s </w:t>
            </w:r>
            <w:r w:rsidR="00EC04BC" w:rsidRPr="00A60CB5">
              <w:rPr>
                <w:rFonts w:ascii="Verdana" w:hAnsi="Verdana"/>
                <w:sz w:val="20"/>
                <w:szCs w:val="20"/>
                <w:lang w:val="en-US"/>
              </w:rPr>
              <w:t>me an</w:t>
            </w:r>
            <w:r w:rsidR="00AE1268">
              <w:rPr>
                <w:rFonts w:ascii="Verdana" w:hAnsi="Verdana"/>
                <w:sz w:val="20"/>
                <w:szCs w:val="20"/>
                <w:lang w:val="en-US"/>
              </w:rPr>
              <w:t>ë</w:t>
            </w:r>
            <w:r w:rsidR="00EC04BC" w:rsidRPr="00A60CB5">
              <w:rPr>
                <w:rFonts w:ascii="Verdana" w:hAnsi="Verdana"/>
                <w:sz w:val="20"/>
                <w:szCs w:val="20"/>
                <w:lang w:val="en-US"/>
              </w:rPr>
              <w:t xml:space="preserve"> t</w:t>
            </w:r>
            <w:r w:rsidR="00AE1268">
              <w:rPr>
                <w:rFonts w:ascii="Verdana" w:hAnsi="Verdana"/>
                <w:sz w:val="20"/>
                <w:szCs w:val="20"/>
                <w:lang w:val="en-US"/>
              </w:rPr>
              <w:t>ë</w:t>
            </w:r>
            <w:r w:rsidR="00EC04BC" w:rsidRPr="00A60CB5">
              <w:rPr>
                <w:rFonts w:ascii="Verdana" w:hAnsi="Verdana"/>
                <w:sz w:val="20"/>
                <w:szCs w:val="20"/>
                <w:lang w:val="en-US"/>
              </w:rPr>
              <w:t xml:space="preserve"> nj</w:t>
            </w:r>
            <w:r w:rsidR="00AE1268">
              <w:rPr>
                <w:rFonts w:ascii="Verdana" w:hAnsi="Verdana"/>
                <w:sz w:val="20"/>
                <w:szCs w:val="20"/>
                <w:lang w:val="en-US"/>
              </w:rPr>
              <w:t>ë</w:t>
            </w:r>
            <w:r w:rsidR="00EC04BC" w:rsidRPr="00A60CB5">
              <w:rPr>
                <w:rFonts w:ascii="Verdana" w:hAnsi="Verdana"/>
                <w:sz w:val="20"/>
                <w:szCs w:val="20"/>
                <w:lang w:val="en-US"/>
              </w:rPr>
              <w:t xml:space="preserve"> njoftimi paraprak me shkrim prej </w:t>
            </w:r>
            <w:r w:rsidR="00D849DB">
              <w:rPr>
                <w:rFonts w:ascii="Verdana" w:hAnsi="Verdana"/>
                <w:sz w:val="20"/>
                <w:szCs w:val="20"/>
                <w:lang w:val="en-US"/>
              </w:rPr>
              <w:t xml:space="preserve">1 </w:t>
            </w:r>
            <w:r w:rsidRPr="00A60CB5">
              <w:rPr>
                <w:rFonts w:ascii="Verdana" w:hAnsi="Verdana"/>
                <w:sz w:val="20"/>
                <w:szCs w:val="20"/>
                <w:lang w:val="en-US"/>
              </w:rPr>
              <w:t>(nj</w:t>
            </w:r>
            <w:r w:rsidR="00AE1268">
              <w:rPr>
                <w:rFonts w:ascii="Verdana" w:hAnsi="Verdana"/>
                <w:sz w:val="20"/>
                <w:szCs w:val="20"/>
                <w:lang w:val="en-US"/>
              </w:rPr>
              <w:t>ë</w:t>
            </w:r>
            <w:r w:rsidRPr="00A60CB5">
              <w:rPr>
                <w:rFonts w:ascii="Verdana" w:hAnsi="Verdana"/>
                <w:sz w:val="20"/>
                <w:szCs w:val="20"/>
                <w:lang w:val="en-US"/>
              </w:rPr>
              <w:t xml:space="preserve">) </w:t>
            </w:r>
            <w:r w:rsidR="00EC04BC" w:rsidRPr="00A60CB5">
              <w:rPr>
                <w:rFonts w:ascii="Verdana" w:hAnsi="Verdana"/>
                <w:sz w:val="20"/>
                <w:szCs w:val="20"/>
                <w:lang w:val="en-US"/>
              </w:rPr>
              <w:t>m</w:t>
            </w:r>
            <w:r w:rsidRPr="00A60CB5">
              <w:rPr>
                <w:rFonts w:ascii="Verdana" w:hAnsi="Verdana"/>
                <w:sz w:val="20"/>
                <w:szCs w:val="20"/>
                <w:lang w:val="en-US"/>
              </w:rPr>
              <w:t>uaj</w:t>
            </w:r>
            <w:r w:rsidR="00EC04BC" w:rsidRPr="00A60CB5">
              <w:rPr>
                <w:rFonts w:ascii="Verdana" w:hAnsi="Verdana"/>
                <w:sz w:val="20"/>
                <w:szCs w:val="20"/>
                <w:lang w:val="en-US"/>
              </w:rPr>
              <w:t>i</w:t>
            </w:r>
            <w:r w:rsidRPr="00A60CB5">
              <w:rPr>
                <w:rFonts w:ascii="Verdana" w:hAnsi="Verdana"/>
                <w:sz w:val="20"/>
                <w:szCs w:val="20"/>
                <w:lang w:val="en-US"/>
              </w:rPr>
              <w:t xml:space="preserve"> </w:t>
            </w:r>
            <w:r w:rsidR="00EC04BC" w:rsidRPr="00A60CB5">
              <w:rPr>
                <w:rFonts w:ascii="Verdana" w:hAnsi="Verdana"/>
                <w:sz w:val="20"/>
                <w:szCs w:val="20"/>
                <w:lang w:val="en-US"/>
              </w:rPr>
              <w:t>p</w:t>
            </w:r>
            <w:r w:rsidR="00AE1268">
              <w:rPr>
                <w:rFonts w:ascii="Verdana" w:hAnsi="Verdana"/>
                <w:sz w:val="20"/>
                <w:szCs w:val="20"/>
                <w:lang w:val="en-US"/>
              </w:rPr>
              <w:t>ë</w:t>
            </w:r>
            <w:r w:rsidR="00EC04BC" w:rsidRPr="00A60CB5">
              <w:rPr>
                <w:rFonts w:ascii="Verdana" w:hAnsi="Verdana"/>
                <w:sz w:val="20"/>
                <w:szCs w:val="20"/>
                <w:lang w:val="en-US"/>
              </w:rPr>
              <w:t>r</w:t>
            </w:r>
            <w:r w:rsidRPr="00A60CB5">
              <w:rPr>
                <w:rFonts w:ascii="Verdana" w:hAnsi="Verdana"/>
                <w:sz w:val="20"/>
                <w:szCs w:val="20"/>
                <w:lang w:val="en-US"/>
              </w:rPr>
              <w:t>para gjatë vitit të parë të punës, 2 (dy) muaj para për 2</w:t>
            </w:r>
            <w:r w:rsidR="00D849DB">
              <w:rPr>
                <w:rFonts w:ascii="Verdana" w:hAnsi="Verdana"/>
                <w:sz w:val="20"/>
                <w:szCs w:val="20"/>
                <w:lang w:val="en-US"/>
              </w:rPr>
              <w:t xml:space="preserve"> </w:t>
            </w:r>
            <w:r w:rsidRPr="00A60CB5">
              <w:rPr>
                <w:rFonts w:ascii="Verdana" w:hAnsi="Verdana"/>
                <w:sz w:val="20"/>
                <w:szCs w:val="20"/>
                <w:lang w:val="en-US"/>
              </w:rPr>
              <w:lastRenderedPageBreak/>
              <w:t>(dy) deri ne 5 (pesë) vjet punë dhe 3 (tre) muaj para për më shumë se pesë vjet punë.</w:t>
            </w:r>
          </w:p>
        </w:tc>
      </w:tr>
      <w:tr w:rsidR="00B915DE" w:rsidRPr="00EC04BC" w14:paraId="54FDB4E9" w14:textId="77777777" w:rsidTr="009E10F7">
        <w:tc>
          <w:tcPr>
            <w:tcW w:w="4788" w:type="dxa"/>
          </w:tcPr>
          <w:p w14:paraId="1E6FB38A" w14:textId="77777777" w:rsidR="00B915DE" w:rsidRPr="00EC04BC" w:rsidRDefault="00B915DE" w:rsidP="00884CC3">
            <w:pPr>
              <w:jc w:val="both"/>
              <w:rPr>
                <w:rFonts w:ascii="Verdana" w:hAnsi="Verdana"/>
                <w:sz w:val="20"/>
                <w:szCs w:val="20"/>
                <w:lang w:val="en-US"/>
              </w:rPr>
            </w:pPr>
          </w:p>
        </w:tc>
        <w:tc>
          <w:tcPr>
            <w:tcW w:w="4788" w:type="dxa"/>
          </w:tcPr>
          <w:p w14:paraId="3E476BC2" w14:textId="77777777" w:rsidR="00B915DE" w:rsidRPr="00EC04BC" w:rsidRDefault="00B915DE" w:rsidP="00884CC3">
            <w:pPr>
              <w:jc w:val="both"/>
              <w:rPr>
                <w:rFonts w:ascii="Verdana" w:hAnsi="Verdana"/>
                <w:sz w:val="20"/>
                <w:szCs w:val="20"/>
                <w:lang w:val="en-US"/>
              </w:rPr>
            </w:pPr>
          </w:p>
        </w:tc>
      </w:tr>
      <w:tr w:rsidR="00B915DE" w:rsidRPr="00EC04BC" w14:paraId="0D195780" w14:textId="77777777" w:rsidTr="009E10F7">
        <w:tc>
          <w:tcPr>
            <w:tcW w:w="4788" w:type="dxa"/>
          </w:tcPr>
          <w:p w14:paraId="24123AC5" w14:textId="77777777" w:rsidR="00287E35" w:rsidRPr="00EC04BC" w:rsidRDefault="00287E35" w:rsidP="00884CC3">
            <w:pPr>
              <w:jc w:val="both"/>
              <w:rPr>
                <w:rFonts w:ascii="Verdana" w:hAnsi="Verdana"/>
                <w:b/>
                <w:sz w:val="20"/>
                <w:szCs w:val="20"/>
                <w:lang w:val="en-US"/>
              </w:rPr>
            </w:pPr>
            <w:r w:rsidRPr="00EC04BC">
              <w:rPr>
                <w:rFonts w:ascii="Verdana" w:hAnsi="Verdana"/>
                <w:b/>
                <w:sz w:val="20"/>
                <w:szCs w:val="20"/>
                <w:lang w:val="en-US"/>
              </w:rPr>
              <w:t xml:space="preserve">4. SALARY </w:t>
            </w:r>
          </w:p>
          <w:p w14:paraId="6A654F29" w14:textId="77777777" w:rsidR="00B915DE" w:rsidRPr="00EC04BC" w:rsidRDefault="00B915DE" w:rsidP="00884CC3">
            <w:pPr>
              <w:jc w:val="both"/>
              <w:rPr>
                <w:rFonts w:ascii="Verdana" w:hAnsi="Verdana"/>
                <w:b/>
                <w:sz w:val="20"/>
                <w:szCs w:val="20"/>
                <w:lang w:val="fr-BE"/>
              </w:rPr>
            </w:pPr>
          </w:p>
        </w:tc>
        <w:tc>
          <w:tcPr>
            <w:tcW w:w="4788" w:type="dxa"/>
          </w:tcPr>
          <w:p w14:paraId="4B9ACF8E" w14:textId="77777777" w:rsidR="00B915DE" w:rsidRPr="00EC04BC" w:rsidRDefault="00287E35" w:rsidP="00884CC3">
            <w:pPr>
              <w:jc w:val="both"/>
              <w:rPr>
                <w:rFonts w:ascii="Verdana" w:hAnsi="Verdana"/>
                <w:b/>
                <w:sz w:val="20"/>
                <w:szCs w:val="20"/>
                <w:lang w:val="fr-BE"/>
              </w:rPr>
            </w:pPr>
            <w:r w:rsidRPr="00EC04BC">
              <w:rPr>
                <w:rFonts w:ascii="Verdana" w:hAnsi="Verdana"/>
                <w:b/>
                <w:sz w:val="20"/>
                <w:szCs w:val="20"/>
                <w:lang w:val="en-US"/>
              </w:rPr>
              <w:t>4. PAGA</w:t>
            </w:r>
          </w:p>
        </w:tc>
      </w:tr>
      <w:tr w:rsidR="00B915DE" w:rsidRPr="00A60CB5" w14:paraId="0EDC94D1" w14:textId="77777777" w:rsidTr="009E10F7">
        <w:tc>
          <w:tcPr>
            <w:tcW w:w="4788" w:type="dxa"/>
          </w:tcPr>
          <w:p w14:paraId="19A644FA" w14:textId="4EA31702" w:rsidR="00B915DE" w:rsidRPr="00A60CB5" w:rsidRDefault="00287E35" w:rsidP="0058347C">
            <w:pPr>
              <w:jc w:val="both"/>
              <w:rPr>
                <w:rFonts w:ascii="Verdana" w:hAnsi="Verdana"/>
                <w:sz w:val="20"/>
                <w:szCs w:val="20"/>
                <w:lang w:val="en-US"/>
              </w:rPr>
            </w:pPr>
            <w:r w:rsidRPr="00A60CB5">
              <w:rPr>
                <w:rFonts w:ascii="Verdana" w:hAnsi="Verdana"/>
                <w:sz w:val="20"/>
                <w:szCs w:val="20"/>
                <w:lang w:val="en-US"/>
              </w:rPr>
              <w:t xml:space="preserve">4.1 The Employer will pay the Employee a monthly </w:t>
            </w:r>
            <w:r w:rsidR="003D2A88">
              <w:rPr>
                <w:rFonts w:ascii="Verdana" w:hAnsi="Verdana"/>
                <w:sz w:val="20"/>
                <w:szCs w:val="20"/>
                <w:lang w:val="en-US"/>
              </w:rPr>
              <w:t>gross</w:t>
            </w:r>
            <w:r w:rsidRPr="00A60CB5">
              <w:rPr>
                <w:rFonts w:ascii="Verdana" w:hAnsi="Verdana"/>
                <w:sz w:val="20"/>
                <w:szCs w:val="20"/>
                <w:lang w:val="en-US"/>
              </w:rPr>
              <w:t xml:space="preserve"> salary of </w:t>
            </w:r>
            <w:r w:rsidR="00FC50AD">
              <w:rPr>
                <w:rFonts w:ascii="Verdana" w:hAnsi="Verdana"/>
                <w:sz w:val="20"/>
                <w:szCs w:val="20"/>
                <w:lang w:val="en-US"/>
              </w:rPr>
              <w:t>47</w:t>
            </w:r>
            <w:r w:rsidR="009054C1">
              <w:rPr>
                <w:rFonts w:ascii="Verdana" w:hAnsi="Verdana"/>
                <w:sz w:val="20"/>
                <w:szCs w:val="20"/>
                <w:lang w:val="en-US"/>
              </w:rPr>
              <w:t>,</w:t>
            </w:r>
            <w:r w:rsidR="00FC50AD">
              <w:rPr>
                <w:rFonts w:ascii="Verdana" w:hAnsi="Verdana"/>
                <w:sz w:val="20"/>
                <w:szCs w:val="20"/>
                <w:lang w:val="en-US"/>
              </w:rPr>
              <w:t>625</w:t>
            </w:r>
            <w:r w:rsidR="003D2A88">
              <w:rPr>
                <w:rFonts w:ascii="Verdana" w:hAnsi="Verdana"/>
                <w:sz w:val="20"/>
                <w:szCs w:val="20"/>
                <w:lang w:val="en-US"/>
              </w:rPr>
              <w:t xml:space="preserve"> </w:t>
            </w:r>
            <w:r w:rsidR="009054C1">
              <w:rPr>
                <w:rFonts w:ascii="Verdana" w:hAnsi="Verdana"/>
                <w:sz w:val="20"/>
                <w:szCs w:val="20"/>
                <w:lang w:val="en-US"/>
              </w:rPr>
              <w:t>ALL</w:t>
            </w:r>
            <w:r w:rsidRPr="00A60CB5">
              <w:rPr>
                <w:rFonts w:ascii="Verdana" w:hAnsi="Verdana"/>
                <w:sz w:val="20"/>
                <w:szCs w:val="20"/>
                <w:lang w:val="en-US"/>
              </w:rPr>
              <w:t xml:space="preserve">. </w:t>
            </w:r>
          </w:p>
        </w:tc>
        <w:tc>
          <w:tcPr>
            <w:tcW w:w="4788" w:type="dxa"/>
          </w:tcPr>
          <w:p w14:paraId="1AB0E20C" w14:textId="3F3FBCC3" w:rsidR="00B915DE" w:rsidRPr="00A60CB5" w:rsidRDefault="00287E35" w:rsidP="00E57FCB">
            <w:pPr>
              <w:jc w:val="both"/>
              <w:rPr>
                <w:rFonts w:ascii="Verdana" w:hAnsi="Verdana"/>
                <w:sz w:val="20"/>
                <w:szCs w:val="20"/>
                <w:lang w:val="en-US"/>
              </w:rPr>
            </w:pPr>
            <w:r w:rsidRPr="00A60CB5">
              <w:rPr>
                <w:rFonts w:ascii="Verdana" w:hAnsi="Verdana"/>
                <w:sz w:val="20"/>
                <w:szCs w:val="20"/>
                <w:lang w:val="en-US"/>
              </w:rPr>
              <w:t xml:space="preserve">4.1. Punëdhënësi do t’i paguajë Punëmarrësit një </w:t>
            </w:r>
            <w:r w:rsidR="00F31000" w:rsidRPr="00A60CB5">
              <w:rPr>
                <w:rFonts w:ascii="Verdana" w:hAnsi="Verdana"/>
                <w:sz w:val="20"/>
                <w:szCs w:val="20"/>
                <w:lang w:val="en-US"/>
              </w:rPr>
              <w:t>pagë mujore</w:t>
            </w:r>
            <w:r w:rsidR="009054C1">
              <w:rPr>
                <w:rFonts w:ascii="Verdana" w:hAnsi="Verdana"/>
                <w:sz w:val="20"/>
                <w:szCs w:val="20"/>
                <w:lang w:val="en-US"/>
              </w:rPr>
              <w:t xml:space="preserve"> </w:t>
            </w:r>
            <w:r w:rsidR="00FC50AD">
              <w:rPr>
                <w:rFonts w:ascii="Verdana" w:hAnsi="Verdana"/>
                <w:sz w:val="20"/>
                <w:szCs w:val="20"/>
                <w:lang w:val="en-US"/>
              </w:rPr>
              <w:t>47</w:t>
            </w:r>
            <w:r w:rsidR="009054C1">
              <w:rPr>
                <w:rFonts w:ascii="Verdana" w:hAnsi="Verdana"/>
                <w:sz w:val="20"/>
                <w:szCs w:val="20"/>
                <w:lang w:val="en-US"/>
              </w:rPr>
              <w:t>,</w:t>
            </w:r>
            <w:r w:rsidR="00FC50AD">
              <w:rPr>
                <w:rFonts w:ascii="Verdana" w:hAnsi="Verdana"/>
                <w:sz w:val="20"/>
                <w:szCs w:val="20"/>
                <w:lang w:val="en-US"/>
              </w:rPr>
              <w:t>625</w:t>
            </w:r>
            <w:r w:rsidR="009054C1">
              <w:rPr>
                <w:rFonts w:ascii="Verdana" w:hAnsi="Verdana"/>
                <w:sz w:val="20"/>
                <w:szCs w:val="20"/>
                <w:lang w:val="en-US"/>
              </w:rPr>
              <w:t xml:space="preserve"> </w:t>
            </w:r>
            <w:r w:rsidR="009370F0">
              <w:rPr>
                <w:rFonts w:ascii="Verdana" w:hAnsi="Verdana"/>
                <w:sz w:val="20"/>
                <w:szCs w:val="20"/>
                <w:lang w:val="en-US"/>
              </w:rPr>
              <w:t>Lek</w:t>
            </w:r>
            <w:r w:rsidR="0039279D">
              <w:rPr>
                <w:rFonts w:ascii="Verdana" w:hAnsi="Verdana"/>
                <w:sz w:val="20"/>
                <w:szCs w:val="20"/>
                <w:lang w:val="en-US"/>
              </w:rPr>
              <w:t>e</w:t>
            </w:r>
            <w:r w:rsidR="00F31000" w:rsidRPr="00A60CB5">
              <w:rPr>
                <w:rFonts w:ascii="Verdana" w:hAnsi="Verdana"/>
                <w:sz w:val="20"/>
                <w:szCs w:val="20"/>
                <w:lang w:val="en-US"/>
              </w:rPr>
              <w:t>.</w:t>
            </w:r>
          </w:p>
        </w:tc>
      </w:tr>
      <w:tr w:rsidR="00B915DE" w:rsidRPr="00A60CB5" w14:paraId="6F146F31" w14:textId="77777777" w:rsidTr="009E10F7">
        <w:tc>
          <w:tcPr>
            <w:tcW w:w="4788" w:type="dxa"/>
          </w:tcPr>
          <w:p w14:paraId="3F45E114" w14:textId="77777777" w:rsidR="00B915DE" w:rsidRPr="00A60CB5" w:rsidRDefault="00B915DE" w:rsidP="00884CC3">
            <w:pPr>
              <w:jc w:val="both"/>
              <w:rPr>
                <w:rFonts w:ascii="Verdana" w:hAnsi="Verdana"/>
                <w:sz w:val="20"/>
                <w:szCs w:val="20"/>
                <w:lang w:val="en-US"/>
              </w:rPr>
            </w:pPr>
          </w:p>
        </w:tc>
        <w:tc>
          <w:tcPr>
            <w:tcW w:w="4788" w:type="dxa"/>
          </w:tcPr>
          <w:p w14:paraId="76D89D38" w14:textId="77777777" w:rsidR="00B915DE" w:rsidRPr="00A60CB5" w:rsidRDefault="00B915DE" w:rsidP="00884CC3">
            <w:pPr>
              <w:jc w:val="both"/>
              <w:rPr>
                <w:rFonts w:ascii="Verdana" w:hAnsi="Verdana"/>
                <w:sz w:val="20"/>
                <w:szCs w:val="20"/>
                <w:lang w:val="en-US"/>
              </w:rPr>
            </w:pPr>
          </w:p>
        </w:tc>
      </w:tr>
      <w:tr w:rsidR="00B915DE" w:rsidRPr="00A60CB5" w14:paraId="0864EDA3" w14:textId="77777777" w:rsidTr="009E10F7">
        <w:tc>
          <w:tcPr>
            <w:tcW w:w="4788" w:type="dxa"/>
          </w:tcPr>
          <w:p w14:paraId="7DFAA2C2" w14:textId="77777777" w:rsidR="00B915DE" w:rsidRPr="00A60CB5" w:rsidRDefault="00287E35" w:rsidP="00F31000">
            <w:pPr>
              <w:jc w:val="both"/>
              <w:rPr>
                <w:rFonts w:ascii="Verdana" w:hAnsi="Verdana"/>
                <w:sz w:val="20"/>
                <w:szCs w:val="20"/>
                <w:lang w:val="en-US"/>
              </w:rPr>
            </w:pPr>
            <w:r w:rsidRPr="00A60CB5">
              <w:rPr>
                <w:rFonts w:ascii="Verdana" w:hAnsi="Verdana"/>
                <w:sz w:val="20"/>
                <w:szCs w:val="20"/>
                <w:lang w:val="en-US"/>
              </w:rPr>
              <w:t>4.</w:t>
            </w:r>
            <w:r w:rsidR="00F31000" w:rsidRPr="00A60CB5">
              <w:rPr>
                <w:rFonts w:ascii="Verdana" w:hAnsi="Verdana"/>
                <w:sz w:val="20"/>
                <w:szCs w:val="20"/>
                <w:lang w:val="en-US"/>
              </w:rPr>
              <w:t>2</w:t>
            </w:r>
            <w:r w:rsidRPr="00A60CB5">
              <w:rPr>
                <w:rFonts w:ascii="Verdana" w:hAnsi="Verdana"/>
                <w:sz w:val="20"/>
                <w:szCs w:val="20"/>
                <w:lang w:val="en-US"/>
              </w:rPr>
              <w:t xml:space="preserve"> Salary is paid not later than the 15th day of each month in the Employee’s bank account. </w:t>
            </w:r>
          </w:p>
        </w:tc>
        <w:tc>
          <w:tcPr>
            <w:tcW w:w="4788" w:type="dxa"/>
          </w:tcPr>
          <w:p w14:paraId="1342E557" w14:textId="77777777" w:rsidR="00B915DE" w:rsidRPr="00A60CB5" w:rsidRDefault="005409C1" w:rsidP="00F31000">
            <w:pPr>
              <w:jc w:val="both"/>
              <w:rPr>
                <w:rFonts w:ascii="Verdana" w:hAnsi="Verdana"/>
                <w:sz w:val="20"/>
                <w:szCs w:val="20"/>
                <w:lang w:val="en-US"/>
              </w:rPr>
            </w:pPr>
            <w:r w:rsidRPr="00A60CB5">
              <w:rPr>
                <w:rFonts w:ascii="Verdana" w:hAnsi="Verdana"/>
                <w:sz w:val="20"/>
                <w:szCs w:val="20"/>
                <w:lang w:val="en-US"/>
              </w:rPr>
              <w:t>4.</w:t>
            </w:r>
            <w:r w:rsidR="00F31000" w:rsidRPr="00A60CB5">
              <w:rPr>
                <w:rFonts w:ascii="Verdana" w:hAnsi="Verdana"/>
                <w:sz w:val="20"/>
                <w:szCs w:val="20"/>
                <w:lang w:val="en-US"/>
              </w:rPr>
              <w:t>2</w:t>
            </w:r>
            <w:r w:rsidRPr="00A60CB5">
              <w:rPr>
                <w:rFonts w:ascii="Verdana" w:hAnsi="Verdana"/>
                <w:sz w:val="20"/>
                <w:szCs w:val="20"/>
                <w:lang w:val="en-US"/>
              </w:rPr>
              <w:t xml:space="preserve"> Paga do të paguhet jo më vonë se data 15 e çdo muaji, në llogarinë bankare të Punëmarr</w:t>
            </w:r>
            <w:r w:rsidR="00AE1268">
              <w:rPr>
                <w:rFonts w:ascii="Verdana" w:hAnsi="Verdana"/>
                <w:sz w:val="20"/>
                <w:szCs w:val="20"/>
                <w:lang w:val="en-US"/>
              </w:rPr>
              <w:t>ë</w:t>
            </w:r>
            <w:r w:rsidRPr="00A60CB5">
              <w:rPr>
                <w:rFonts w:ascii="Verdana" w:hAnsi="Verdana"/>
                <w:sz w:val="20"/>
                <w:szCs w:val="20"/>
                <w:lang w:val="en-US"/>
              </w:rPr>
              <w:t xml:space="preserve">sit. </w:t>
            </w:r>
          </w:p>
        </w:tc>
      </w:tr>
      <w:tr w:rsidR="00B915DE" w:rsidRPr="00AE1268" w14:paraId="7DAB68CA" w14:textId="77777777" w:rsidTr="009E10F7">
        <w:tc>
          <w:tcPr>
            <w:tcW w:w="4788" w:type="dxa"/>
          </w:tcPr>
          <w:p w14:paraId="22FD2E14" w14:textId="77777777" w:rsidR="00B915DE" w:rsidRPr="00AE1268" w:rsidRDefault="00B915DE" w:rsidP="00884CC3">
            <w:pPr>
              <w:jc w:val="both"/>
              <w:rPr>
                <w:rFonts w:ascii="Verdana" w:hAnsi="Verdana"/>
                <w:sz w:val="20"/>
                <w:szCs w:val="20"/>
                <w:lang w:val="en-US"/>
              </w:rPr>
            </w:pPr>
          </w:p>
        </w:tc>
        <w:tc>
          <w:tcPr>
            <w:tcW w:w="4788" w:type="dxa"/>
          </w:tcPr>
          <w:p w14:paraId="65DD8104" w14:textId="77777777" w:rsidR="00B915DE" w:rsidRPr="00AE1268" w:rsidRDefault="00B915DE" w:rsidP="00884CC3">
            <w:pPr>
              <w:jc w:val="both"/>
              <w:rPr>
                <w:rFonts w:ascii="Verdana" w:hAnsi="Verdana"/>
                <w:sz w:val="20"/>
                <w:szCs w:val="20"/>
                <w:lang w:val="en-US"/>
              </w:rPr>
            </w:pPr>
          </w:p>
        </w:tc>
      </w:tr>
      <w:tr w:rsidR="00B915DE" w:rsidRPr="00A60CB5" w14:paraId="1FD2250D" w14:textId="77777777" w:rsidTr="009E10F7">
        <w:tc>
          <w:tcPr>
            <w:tcW w:w="4788" w:type="dxa"/>
          </w:tcPr>
          <w:p w14:paraId="33E014A1" w14:textId="77777777" w:rsidR="005409C1" w:rsidRPr="00A60CB5" w:rsidRDefault="005409C1" w:rsidP="00884CC3">
            <w:pPr>
              <w:jc w:val="both"/>
              <w:rPr>
                <w:rFonts w:ascii="Verdana" w:hAnsi="Verdana"/>
                <w:b/>
                <w:sz w:val="20"/>
                <w:szCs w:val="20"/>
                <w:lang w:val="en-US"/>
              </w:rPr>
            </w:pPr>
            <w:r w:rsidRPr="00A60CB5">
              <w:rPr>
                <w:rFonts w:ascii="Verdana" w:hAnsi="Verdana"/>
                <w:b/>
                <w:sz w:val="20"/>
                <w:szCs w:val="20"/>
                <w:lang w:val="en-US"/>
              </w:rPr>
              <w:t xml:space="preserve">5. STATUS OF SOCIAL SECURITY AND </w:t>
            </w:r>
          </w:p>
          <w:p w14:paraId="36843915" w14:textId="77777777" w:rsidR="00B915DE" w:rsidRPr="00A60CB5" w:rsidRDefault="005409C1" w:rsidP="0005113A">
            <w:pPr>
              <w:jc w:val="both"/>
              <w:rPr>
                <w:rFonts w:ascii="Verdana" w:hAnsi="Verdana"/>
                <w:b/>
                <w:sz w:val="20"/>
                <w:szCs w:val="20"/>
                <w:lang w:val="en-US"/>
              </w:rPr>
            </w:pPr>
            <w:r w:rsidRPr="00A60CB5">
              <w:rPr>
                <w:rFonts w:ascii="Verdana" w:hAnsi="Verdana"/>
                <w:b/>
                <w:sz w:val="20"/>
                <w:szCs w:val="20"/>
                <w:lang w:val="en-US"/>
              </w:rPr>
              <w:t xml:space="preserve">HEALTH INSURANCE </w:t>
            </w:r>
          </w:p>
        </w:tc>
        <w:tc>
          <w:tcPr>
            <w:tcW w:w="4788" w:type="dxa"/>
          </w:tcPr>
          <w:p w14:paraId="098EB73E" w14:textId="77777777" w:rsidR="005409C1" w:rsidRPr="00A60CB5" w:rsidRDefault="005409C1" w:rsidP="00884CC3">
            <w:pPr>
              <w:jc w:val="both"/>
              <w:rPr>
                <w:rFonts w:ascii="Verdana" w:hAnsi="Verdana"/>
                <w:b/>
                <w:sz w:val="20"/>
                <w:szCs w:val="20"/>
              </w:rPr>
            </w:pPr>
            <w:r w:rsidRPr="00A60CB5">
              <w:rPr>
                <w:rFonts w:ascii="Verdana" w:hAnsi="Verdana"/>
                <w:b/>
                <w:sz w:val="20"/>
                <w:szCs w:val="20"/>
              </w:rPr>
              <w:t>5. KONTRIBUTET P</w:t>
            </w:r>
            <w:r w:rsidR="0005113A">
              <w:rPr>
                <w:rFonts w:ascii="Verdana" w:hAnsi="Verdana"/>
                <w:b/>
                <w:sz w:val="20"/>
                <w:szCs w:val="20"/>
              </w:rPr>
              <w:t>Ë</w:t>
            </w:r>
            <w:r w:rsidRPr="00A60CB5">
              <w:rPr>
                <w:rFonts w:ascii="Verdana" w:hAnsi="Verdana"/>
                <w:b/>
                <w:sz w:val="20"/>
                <w:szCs w:val="20"/>
              </w:rPr>
              <w:t xml:space="preserve">R SIGURIMET </w:t>
            </w:r>
          </w:p>
          <w:p w14:paraId="43188C7B" w14:textId="77777777" w:rsidR="00B915DE" w:rsidRPr="00A60CB5" w:rsidRDefault="005409C1" w:rsidP="0005113A">
            <w:pPr>
              <w:jc w:val="both"/>
              <w:rPr>
                <w:rFonts w:ascii="Verdana" w:hAnsi="Verdana"/>
                <w:b/>
                <w:sz w:val="20"/>
                <w:szCs w:val="20"/>
              </w:rPr>
            </w:pPr>
            <w:r w:rsidRPr="00A60CB5">
              <w:rPr>
                <w:rFonts w:ascii="Verdana" w:hAnsi="Verdana"/>
                <w:b/>
                <w:sz w:val="20"/>
                <w:szCs w:val="20"/>
              </w:rPr>
              <w:t>SHOQ</w:t>
            </w:r>
            <w:r w:rsidR="0005113A">
              <w:rPr>
                <w:rFonts w:ascii="Verdana" w:hAnsi="Verdana"/>
                <w:b/>
                <w:sz w:val="20"/>
                <w:szCs w:val="20"/>
              </w:rPr>
              <w:t>Ë</w:t>
            </w:r>
            <w:r w:rsidRPr="00A60CB5">
              <w:rPr>
                <w:rFonts w:ascii="Verdana" w:hAnsi="Verdana"/>
                <w:b/>
                <w:sz w:val="20"/>
                <w:szCs w:val="20"/>
              </w:rPr>
              <w:t>RORE DHE SH</w:t>
            </w:r>
            <w:r w:rsidR="0005113A">
              <w:rPr>
                <w:rFonts w:ascii="Verdana" w:hAnsi="Verdana"/>
                <w:b/>
                <w:sz w:val="20"/>
                <w:szCs w:val="20"/>
              </w:rPr>
              <w:t>Ë</w:t>
            </w:r>
            <w:r w:rsidRPr="00A60CB5">
              <w:rPr>
                <w:rFonts w:ascii="Verdana" w:hAnsi="Verdana"/>
                <w:b/>
                <w:sz w:val="20"/>
                <w:szCs w:val="20"/>
              </w:rPr>
              <w:t>NDET</w:t>
            </w:r>
            <w:r w:rsidR="0005113A">
              <w:rPr>
                <w:rFonts w:ascii="Verdana" w:hAnsi="Verdana"/>
                <w:b/>
                <w:sz w:val="20"/>
                <w:szCs w:val="20"/>
              </w:rPr>
              <w:t>Ë</w:t>
            </w:r>
            <w:r w:rsidRPr="00A60CB5">
              <w:rPr>
                <w:rFonts w:ascii="Verdana" w:hAnsi="Verdana"/>
                <w:b/>
                <w:sz w:val="20"/>
                <w:szCs w:val="20"/>
              </w:rPr>
              <w:t>SORE</w:t>
            </w:r>
          </w:p>
        </w:tc>
      </w:tr>
      <w:tr w:rsidR="00B915DE" w:rsidRPr="00A60CB5" w14:paraId="1B58D3A4" w14:textId="77777777" w:rsidTr="009E10F7">
        <w:tc>
          <w:tcPr>
            <w:tcW w:w="4788" w:type="dxa"/>
          </w:tcPr>
          <w:p w14:paraId="5BE41972" w14:textId="77777777" w:rsidR="00B915DE" w:rsidRPr="00A60CB5" w:rsidRDefault="00B915DE" w:rsidP="00884CC3">
            <w:pPr>
              <w:jc w:val="both"/>
              <w:rPr>
                <w:rFonts w:ascii="Verdana" w:hAnsi="Verdana"/>
                <w:sz w:val="20"/>
                <w:szCs w:val="20"/>
              </w:rPr>
            </w:pPr>
          </w:p>
        </w:tc>
        <w:tc>
          <w:tcPr>
            <w:tcW w:w="4788" w:type="dxa"/>
          </w:tcPr>
          <w:p w14:paraId="58B10D51" w14:textId="77777777" w:rsidR="00B915DE" w:rsidRPr="00A60CB5" w:rsidRDefault="00B915DE" w:rsidP="00884CC3">
            <w:pPr>
              <w:jc w:val="both"/>
              <w:rPr>
                <w:rFonts w:ascii="Verdana" w:hAnsi="Verdana"/>
                <w:sz w:val="20"/>
                <w:szCs w:val="20"/>
              </w:rPr>
            </w:pPr>
          </w:p>
        </w:tc>
      </w:tr>
      <w:tr w:rsidR="00B915DE" w:rsidRPr="00A60CB5" w14:paraId="15E040DD" w14:textId="77777777" w:rsidTr="009E10F7">
        <w:tc>
          <w:tcPr>
            <w:tcW w:w="4788" w:type="dxa"/>
          </w:tcPr>
          <w:p w14:paraId="39BBEDAE" w14:textId="77777777" w:rsidR="005409C1" w:rsidRPr="00A60CB5" w:rsidRDefault="005409C1" w:rsidP="00884CC3">
            <w:pPr>
              <w:jc w:val="both"/>
              <w:rPr>
                <w:rFonts w:ascii="Verdana" w:hAnsi="Verdana"/>
                <w:sz w:val="20"/>
                <w:szCs w:val="20"/>
                <w:lang w:val="en-US"/>
              </w:rPr>
            </w:pPr>
            <w:r w:rsidRPr="00A60CB5">
              <w:rPr>
                <w:rFonts w:ascii="Verdana" w:hAnsi="Verdana"/>
                <w:sz w:val="20"/>
                <w:szCs w:val="20"/>
                <w:lang w:val="en-US"/>
              </w:rPr>
              <w:t xml:space="preserve">5.1 The Employer is liable to pay the part of social security and health insurance contributions that is payable by the Employer under the Albanian relevant laws. </w:t>
            </w:r>
          </w:p>
          <w:p w14:paraId="799A0167" w14:textId="77777777" w:rsidR="00B915DE" w:rsidRPr="00A60CB5" w:rsidRDefault="00B915DE" w:rsidP="00884CC3">
            <w:pPr>
              <w:jc w:val="both"/>
              <w:rPr>
                <w:rFonts w:ascii="Verdana" w:hAnsi="Verdana"/>
                <w:sz w:val="20"/>
                <w:szCs w:val="20"/>
                <w:lang w:val="en-US"/>
              </w:rPr>
            </w:pPr>
          </w:p>
        </w:tc>
        <w:tc>
          <w:tcPr>
            <w:tcW w:w="4788" w:type="dxa"/>
          </w:tcPr>
          <w:p w14:paraId="2434BA6A" w14:textId="77777777" w:rsidR="00B915DE" w:rsidRPr="00A60CB5" w:rsidRDefault="005409C1" w:rsidP="00D15EAF">
            <w:pPr>
              <w:jc w:val="both"/>
              <w:rPr>
                <w:rFonts w:ascii="Verdana" w:hAnsi="Verdana"/>
                <w:sz w:val="20"/>
                <w:szCs w:val="20"/>
                <w:lang w:val="en-US"/>
              </w:rPr>
            </w:pPr>
            <w:r w:rsidRPr="00A60CB5">
              <w:rPr>
                <w:rFonts w:ascii="Verdana" w:hAnsi="Verdana"/>
                <w:sz w:val="20"/>
                <w:szCs w:val="20"/>
                <w:lang w:val="en-US"/>
              </w:rPr>
              <w:t>5.1 Punëdhënësi detyrohet të paguajë pjes</w:t>
            </w:r>
            <w:r w:rsidR="00AE1268">
              <w:rPr>
                <w:rFonts w:ascii="Verdana" w:hAnsi="Verdana"/>
                <w:sz w:val="20"/>
                <w:szCs w:val="20"/>
                <w:lang w:val="en-US"/>
              </w:rPr>
              <w:t>ë</w:t>
            </w:r>
            <w:r w:rsidRPr="00A60CB5">
              <w:rPr>
                <w:rFonts w:ascii="Verdana" w:hAnsi="Verdana"/>
                <w:sz w:val="20"/>
                <w:szCs w:val="20"/>
                <w:lang w:val="en-US"/>
              </w:rPr>
              <w:t>n e kontributeve t</w:t>
            </w:r>
            <w:r w:rsidR="00AE1268">
              <w:rPr>
                <w:rFonts w:ascii="Verdana" w:hAnsi="Verdana"/>
                <w:sz w:val="20"/>
                <w:szCs w:val="20"/>
                <w:lang w:val="en-US"/>
              </w:rPr>
              <w:t>ë</w:t>
            </w:r>
            <w:r w:rsidRPr="00A60CB5">
              <w:rPr>
                <w:rFonts w:ascii="Verdana" w:hAnsi="Verdana"/>
                <w:sz w:val="20"/>
                <w:szCs w:val="20"/>
                <w:lang w:val="en-US"/>
              </w:rPr>
              <w:t xml:space="preserve"> sigurimeve shoqërore</w:t>
            </w:r>
            <w:ins w:id="1" w:author="Erjana Kokoli" w:date="2017-03-10T18:39:00Z">
              <w:r w:rsidR="00352754">
                <w:rPr>
                  <w:rFonts w:ascii="Verdana" w:hAnsi="Verdana"/>
                  <w:sz w:val="20"/>
                  <w:szCs w:val="20"/>
                  <w:lang w:val="en-US"/>
                </w:rPr>
                <w:t xml:space="preserve"> </w:t>
              </w:r>
            </w:ins>
            <w:r w:rsidRPr="00A60CB5">
              <w:rPr>
                <w:rFonts w:ascii="Verdana" w:hAnsi="Verdana"/>
                <w:sz w:val="20"/>
                <w:szCs w:val="20"/>
                <w:lang w:val="en-US"/>
              </w:rPr>
              <w:t xml:space="preserve"> dhe shëndetsore</w:t>
            </w:r>
            <w:ins w:id="2" w:author="Erjana Kokoli" w:date="2017-03-10T18:40:00Z">
              <w:r w:rsidR="00352754">
                <w:rPr>
                  <w:rFonts w:ascii="Verdana" w:hAnsi="Verdana"/>
                  <w:sz w:val="20"/>
                  <w:szCs w:val="20"/>
                  <w:lang w:val="en-US"/>
                </w:rPr>
                <w:t xml:space="preserve"> </w:t>
              </w:r>
            </w:ins>
            <w:r w:rsidRPr="00A60CB5">
              <w:rPr>
                <w:rFonts w:ascii="Verdana" w:hAnsi="Verdana"/>
                <w:sz w:val="20"/>
                <w:szCs w:val="20"/>
                <w:lang w:val="en-US"/>
              </w:rPr>
              <w:t xml:space="preserve"> t</w:t>
            </w:r>
            <w:r w:rsidR="00AE1268">
              <w:rPr>
                <w:rFonts w:ascii="Verdana" w:hAnsi="Verdana"/>
                <w:sz w:val="20"/>
                <w:szCs w:val="20"/>
                <w:lang w:val="en-US"/>
              </w:rPr>
              <w:t>ë</w:t>
            </w:r>
            <w:r w:rsidRPr="00A60CB5">
              <w:rPr>
                <w:rFonts w:ascii="Verdana" w:hAnsi="Verdana"/>
                <w:sz w:val="20"/>
                <w:szCs w:val="20"/>
                <w:lang w:val="en-US"/>
              </w:rPr>
              <w:t xml:space="preserve"> pagueshme nga Punëdh</w:t>
            </w:r>
            <w:r w:rsidR="00AE1268">
              <w:rPr>
                <w:rFonts w:ascii="Verdana" w:hAnsi="Verdana"/>
                <w:sz w:val="20"/>
                <w:szCs w:val="20"/>
                <w:lang w:val="en-US"/>
              </w:rPr>
              <w:t>ë</w:t>
            </w:r>
            <w:r w:rsidRPr="00A60CB5">
              <w:rPr>
                <w:rFonts w:ascii="Verdana" w:hAnsi="Verdana"/>
                <w:sz w:val="20"/>
                <w:szCs w:val="20"/>
                <w:lang w:val="en-US"/>
              </w:rPr>
              <w:t>n</w:t>
            </w:r>
            <w:r w:rsidR="00AE1268">
              <w:rPr>
                <w:rFonts w:ascii="Verdana" w:hAnsi="Verdana"/>
                <w:sz w:val="20"/>
                <w:szCs w:val="20"/>
                <w:lang w:val="en-US"/>
              </w:rPr>
              <w:t>ë</w:t>
            </w:r>
            <w:r w:rsidRPr="00A60CB5">
              <w:rPr>
                <w:rFonts w:ascii="Verdana" w:hAnsi="Verdana"/>
                <w:sz w:val="20"/>
                <w:szCs w:val="20"/>
                <w:lang w:val="en-US"/>
              </w:rPr>
              <w:t xml:space="preserve">si, siç parashikohet nga </w:t>
            </w:r>
            <w:r w:rsidR="00A60CB5" w:rsidRPr="00A60CB5">
              <w:rPr>
                <w:rFonts w:ascii="Verdana" w:hAnsi="Verdana"/>
                <w:sz w:val="20"/>
                <w:szCs w:val="20"/>
                <w:lang w:val="en-US"/>
              </w:rPr>
              <w:t>legjislacioni shqiptar p</w:t>
            </w:r>
            <w:r w:rsidR="00AE1268">
              <w:rPr>
                <w:rFonts w:ascii="Verdana" w:hAnsi="Verdana"/>
                <w:sz w:val="20"/>
                <w:szCs w:val="20"/>
                <w:lang w:val="en-US"/>
              </w:rPr>
              <w:t>ë</w:t>
            </w:r>
            <w:r w:rsidR="00A60CB5" w:rsidRPr="00A60CB5">
              <w:rPr>
                <w:rFonts w:ascii="Verdana" w:hAnsi="Verdana"/>
                <w:sz w:val="20"/>
                <w:szCs w:val="20"/>
                <w:lang w:val="en-US"/>
              </w:rPr>
              <w:t>rkat</w:t>
            </w:r>
            <w:r w:rsidR="00AE1268">
              <w:rPr>
                <w:rFonts w:ascii="Verdana" w:hAnsi="Verdana"/>
                <w:sz w:val="20"/>
                <w:szCs w:val="20"/>
                <w:lang w:val="en-US"/>
              </w:rPr>
              <w:t>ë</w:t>
            </w:r>
            <w:r w:rsidR="00A60CB5" w:rsidRPr="00A60CB5">
              <w:rPr>
                <w:rFonts w:ascii="Verdana" w:hAnsi="Verdana"/>
                <w:sz w:val="20"/>
                <w:szCs w:val="20"/>
                <w:lang w:val="en-US"/>
              </w:rPr>
              <w:t>s.</w:t>
            </w:r>
          </w:p>
        </w:tc>
      </w:tr>
      <w:tr w:rsidR="00287E35" w:rsidRPr="00A60CB5" w14:paraId="6E76E6D7" w14:textId="77777777" w:rsidTr="009E10F7">
        <w:tc>
          <w:tcPr>
            <w:tcW w:w="4788" w:type="dxa"/>
          </w:tcPr>
          <w:p w14:paraId="57251548" w14:textId="77777777" w:rsidR="00287E35" w:rsidRPr="00A60CB5" w:rsidRDefault="00287E35" w:rsidP="00884CC3">
            <w:pPr>
              <w:jc w:val="both"/>
              <w:rPr>
                <w:rFonts w:ascii="Verdana" w:hAnsi="Verdana"/>
                <w:sz w:val="20"/>
                <w:szCs w:val="20"/>
                <w:lang w:val="en-US"/>
              </w:rPr>
            </w:pPr>
          </w:p>
        </w:tc>
        <w:tc>
          <w:tcPr>
            <w:tcW w:w="4788" w:type="dxa"/>
          </w:tcPr>
          <w:p w14:paraId="44AE516F" w14:textId="77777777" w:rsidR="00287E35" w:rsidRPr="00A60CB5" w:rsidRDefault="00287E35" w:rsidP="00884CC3">
            <w:pPr>
              <w:jc w:val="both"/>
              <w:rPr>
                <w:rFonts w:ascii="Verdana" w:hAnsi="Verdana"/>
                <w:sz w:val="20"/>
                <w:szCs w:val="20"/>
                <w:lang w:val="en-US"/>
              </w:rPr>
            </w:pPr>
          </w:p>
        </w:tc>
      </w:tr>
      <w:tr w:rsidR="00287E35" w:rsidRPr="00A60CB5" w14:paraId="240BC302" w14:textId="77777777" w:rsidTr="009E10F7">
        <w:tc>
          <w:tcPr>
            <w:tcW w:w="4788" w:type="dxa"/>
          </w:tcPr>
          <w:p w14:paraId="6282A5F0" w14:textId="77777777" w:rsidR="00287E35" w:rsidRPr="00A60CB5" w:rsidRDefault="005409C1" w:rsidP="00A60CB5">
            <w:pPr>
              <w:jc w:val="both"/>
              <w:rPr>
                <w:rFonts w:ascii="Verdana" w:hAnsi="Verdana"/>
                <w:sz w:val="20"/>
                <w:szCs w:val="20"/>
                <w:lang w:val="en-US"/>
              </w:rPr>
            </w:pPr>
            <w:r w:rsidRPr="00A60CB5">
              <w:rPr>
                <w:rFonts w:ascii="Verdana" w:hAnsi="Verdana"/>
                <w:sz w:val="20"/>
                <w:szCs w:val="20"/>
                <w:lang w:val="en-US"/>
              </w:rPr>
              <w:t xml:space="preserve">5.2 The Employer shall withhold from the salary the contributions payable by the Employee for the social security and health insurance, as provided by the Albanian relevant law. </w:t>
            </w:r>
          </w:p>
        </w:tc>
        <w:tc>
          <w:tcPr>
            <w:tcW w:w="4788" w:type="dxa"/>
          </w:tcPr>
          <w:p w14:paraId="4924CE51" w14:textId="77777777" w:rsidR="00287E35" w:rsidRPr="00A60CB5" w:rsidRDefault="005409C1" w:rsidP="00A60CB5">
            <w:pPr>
              <w:jc w:val="both"/>
              <w:rPr>
                <w:rFonts w:ascii="Verdana" w:hAnsi="Verdana"/>
                <w:sz w:val="20"/>
                <w:szCs w:val="20"/>
                <w:lang w:val="en-US"/>
              </w:rPr>
            </w:pPr>
            <w:r w:rsidRPr="00A60CB5">
              <w:rPr>
                <w:rFonts w:ascii="Verdana" w:hAnsi="Verdana"/>
                <w:sz w:val="20"/>
                <w:szCs w:val="20"/>
                <w:lang w:val="en-US"/>
              </w:rPr>
              <w:t>5.2 Punëdhënësi do të mbajë nga paga kontributet e sigurimeve shoqërore dhe shëndetsore t</w:t>
            </w:r>
            <w:r w:rsidR="00AE1268">
              <w:rPr>
                <w:rFonts w:ascii="Verdana" w:hAnsi="Verdana"/>
                <w:sz w:val="20"/>
                <w:szCs w:val="20"/>
                <w:lang w:val="en-US"/>
              </w:rPr>
              <w:t>ë</w:t>
            </w:r>
            <w:r w:rsidRPr="00A60CB5">
              <w:rPr>
                <w:rFonts w:ascii="Verdana" w:hAnsi="Verdana"/>
                <w:sz w:val="20"/>
                <w:szCs w:val="20"/>
                <w:lang w:val="en-US"/>
              </w:rPr>
              <w:t xml:space="preserve"> pagueshme nga Punëmarrësi, siç parashikohet nga</w:t>
            </w:r>
            <w:r w:rsidR="00A60CB5" w:rsidRPr="00A60CB5">
              <w:rPr>
                <w:rFonts w:ascii="Verdana" w:hAnsi="Verdana"/>
                <w:sz w:val="20"/>
                <w:szCs w:val="20"/>
                <w:lang w:val="en-US"/>
              </w:rPr>
              <w:t xml:space="preserve"> legjislacioni shqiptar p</w:t>
            </w:r>
            <w:r w:rsidR="00AE1268">
              <w:rPr>
                <w:rFonts w:ascii="Verdana" w:hAnsi="Verdana"/>
                <w:sz w:val="20"/>
                <w:szCs w:val="20"/>
                <w:lang w:val="en-US"/>
              </w:rPr>
              <w:t>ë</w:t>
            </w:r>
            <w:r w:rsidR="00A60CB5" w:rsidRPr="00A60CB5">
              <w:rPr>
                <w:rFonts w:ascii="Verdana" w:hAnsi="Verdana"/>
                <w:sz w:val="20"/>
                <w:szCs w:val="20"/>
                <w:lang w:val="en-US"/>
              </w:rPr>
              <w:t>rkat</w:t>
            </w:r>
            <w:r w:rsidR="00AE1268">
              <w:rPr>
                <w:rFonts w:ascii="Verdana" w:hAnsi="Verdana"/>
                <w:sz w:val="20"/>
                <w:szCs w:val="20"/>
                <w:lang w:val="en-US"/>
              </w:rPr>
              <w:t>ë</w:t>
            </w:r>
            <w:r w:rsidR="00A60CB5" w:rsidRPr="00A60CB5">
              <w:rPr>
                <w:rFonts w:ascii="Verdana" w:hAnsi="Verdana"/>
                <w:sz w:val="20"/>
                <w:szCs w:val="20"/>
                <w:lang w:val="en-US"/>
              </w:rPr>
              <w:t>s.</w:t>
            </w:r>
            <w:r w:rsidRPr="00A60CB5">
              <w:rPr>
                <w:rFonts w:ascii="Verdana" w:hAnsi="Verdana"/>
                <w:sz w:val="20"/>
                <w:szCs w:val="20"/>
                <w:lang w:val="en-US"/>
              </w:rPr>
              <w:t xml:space="preserve"> </w:t>
            </w:r>
          </w:p>
        </w:tc>
      </w:tr>
      <w:tr w:rsidR="00287E35" w:rsidRPr="00A60CB5" w14:paraId="1C259625" w14:textId="77777777" w:rsidTr="009E10F7">
        <w:tc>
          <w:tcPr>
            <w:tcW w:w="4788" w:type="dxa"/>
          </w:tcPr>
          <w:p w14:paraId="7244E570" w14:textId="77777777" w:rsidR="00287E35" w:rsidRPr="00A60CB5" w:rsidRDefault="00287E35" w:rsidP="00884CC3">
            <w:pPr>
              <w:jc w:val="both"/>
              <w:rPr>
                <w:rFonts w:ascii="Verdana" w:hAnsi="Verdana"/>
                <w:sz w:val="20"/>
                <w:szCs w:val="20"/>
                <w:lang w:val="en-US"/>
              </w:rPr>
            </w:pPr>
          </w:p>
        </w:tc>
        <w:tc>
          <w:tcPr>
            <w:tcW w:w="4788" w:type="dxa"/>
          </w:tcPr>
          <w:p w14:paraId="4CD17FED" w14:textId="77777777" w:rsidR="009E1C14" w:rsidRPr="00A60CB5" w:rsidRDefault="009E1C14" w:rsidP="00884CC3">
            <w:pPr>
              <w:jc w:val="both"/>
              <w:rPr>
                <w:rFonts w:ascii="Verdana" w:hAnsi="Verdana"/>
                <w:sz w:val="20"/>
                <w:szCs w:val="20"/>
                <w:lang w:val="en-US"/>
              </w:rPr>
            </w:pPr>
          </w:p>
        </w:tc>
      </w:tr>
      <w:tr w:rsidR="00287E35" w:rsidRPr="00A60CB5" w14:paraId="5AD0E9AB" w14:textId="77777777" w:rsidTr="009E10F7">
        <w:tc>
          <w:tcPr>
            <w:tcW w:w="4788" w:type="dxa"/>
          </w:tcPr>
          <w:p w14:paraId="68FDC442" w14:textId="77777777" w:rsidR="00287E35" w:rsidRPr="00A60CB5" w:rsidRDefault="005409C1" w:rsidP="0005113A">
            <w:pPr>
              <w:jc w:val="both"/>
              <w:rPr>
                <w:rFonts w:ascii="Verdana" w:hAnsi="Verdana"/>
                <w:b/>
                <w:sz w:val="20"/>
                <w:szCs w:val="20"/>
              </w:rPr>
            </w:pPr>
            <w:r w:rsidRPr="00A60CB5">
              <w:rPr>
                <w:rFonts w:ascii="Verdana" w:hAnsi="Verdana"/>
                <w:b/>
                <w:sz w:val="20"/>
                <w:szCs w:val="20"/>
                <w:lang w:val="en-US"/>
              </w:rPr>
              <w:t xml:space="preserve">6. TAXES </w:t>
            </w:r>
          </w:p>
        </w:tc>
        <w:tc>
          <w:tcPr>
            <w:tcW w:w="4788" w:type="dxa"/>
          </w:tcPr>
          <w:p w14:paraId="6A5F085E" w14:textId="77777777" w:rsidR="00287E35" w:rsidRPr="00A60CB5" w:rsidRDefault="00A60CB5" w:rsidP="00884CC3">
            <w:pPr>
              <w:jc w:val="both"/>
              <w:rPr>
                <w:rFonts w:ascii="Verdana" w:hAnsi="Verdana"/>
                <w:b/>
                <w:sz w:val="20"/>
                <w:szCs w:val="20"/>
              </w:rPr>
            </w:pPr>
            <w:r w:rsidRPr="00A60CB5">
              <w:rPr>
                <w:rFonts w:ascii="Verdana" w:hAnsi="Verdana"/>
                <w:b/>
                <w:sz w:val="20"/>
                <w:szCs w:val="20"/>
                <w:lang w:val="en-US"/>
              </w:rPr>
              <w:t>6. TAKSAT</w:t>
            </w:r>
          </w:p>
        </w:tc>
      </w:tr>
      <w:tr w:rsidR="00287E35" w:rsidRPr="005409C1" w14:paraId="30E00B65" w14:textId="77777777" w:rsidTr="009E10F7">
        <w:tc>
          <w:tcPr>
            <w:tcW w:w="4788" w:type="dxa"/>
          </w:tcPr>
          <w:p w14:paraId="1BA13810" w14:textId="77777777" w:rsidR="00287E35" w:rsidRPr="005409C1" w:rsidRDefault="00287E35" w:rsidP="00884CC3">
            <w:pPr>
              <w:jc w:val="both"/>
              <w:rPr>
                <w:rFonts w:ascii="Verdana" w:hAnsi="Verdana"/>
                <w:sz w:val="20"/>
                <w:szCs w:val="20"/>
              </w:rPr>
            </w:pPr>
          </w:p>
        </w:tc>
        <w:tc>
          <w:tcPr>
            <w:tcW w:w="4788" w:type="dxa"/>
          </w:tcPr>
          <w:p w14:paraId="12F089B8" w14:textId="77777777" w:rsidR="00287E35" w:rsidRPr="005409C1" w:rsidRDefault="00287E35" w:rsidP="00884CC3">
            <w:pPr>
              <w:jc w:val="both"/>
              <w:rPr>
                <w:rFonts w:ascii="Verdana" w:hAnsi="Verdana"/>
                <w:sz w:val="20"/>
                <w:szCs w:val="20"/>
              </w:rPr>
            </w:pPr>
          </w:p>
        </w:tc>
      </w:tr>
      <w:tr w:rsidR="00287E35" w:rsidRPr="005409C1" w14:paraId="7138EAD3" w14:textId="77777777" w:rsidTr="009E10F7">
        <w:tc>
          <w:tcPr>
            <w:tcW w:w="4788" w:type="dxa"/>
          </w:tcPr>
          <w:p w14:paraId="1E21FA55" w14:textId="77777777" w:rsidR="00287E35" w:rsidRPr="00D93111" w:rsidRDefault="005409C1" w:rsidP="00D93111">
            <w:pPr>
              <w:jc w:val="both"/>
              <w:rPr>
                <w:rFonts w:ascii="Verdana" w:hAnsi="Verdana"/>
                <w:sz w:val="20"/>
                <w:szCs w:val="20"/>
                <w:lang w:val="en-US"/>
              </w:rPr>
            </w:pPr>
            <w:r w:rsidRPr="00B915DE">
              <w:rPr>
                <w:rFonts w:ascii="Verdana" w:hAnsi="Verdana"/>
                <w:sz w:val="20"/>
                <w:szCs w:val="20"/>
                <w:lang w:val="en-US"/>
              </w:rPr>
              <w:t xml:space="preserve">6.1 The Employer shall withhold from the salary of the Employee the personal income tax according to the scale provided by the Albanian </w:t>
            </w:r>
            <w:r w:rsidRPr="00D93111">
              <w:rPr>
                <w:rFonts w:ascii="Verdana" w:hAnsi="Verdana"/>
                <w:sz w:val="20"/>
                <w:szCs w:val="20"/>
                <w:lang w:val="en-US"/>
              </w:rPr>
              <w:t xml:space="preserve">legislation. </w:t>
            </w:r>
          </w:p>
        </w:tc>
        <w:tc>
          <w:tcPr>
            <w:tcW w:w="4788" w:type="dxa"/>
          </w:tcPr>
          <w:p w14:paraId="188D6426" w14:textId="77777777" w:rsidR="005409C1" w:rsidRPr="00B915DE" w:rsidRDefault="005409C1" w:rsidP="00884CC3">
            <w:pPr>
              <w:jc w:val="both"/>
              <w:rPr>
                <w:rFonts w:ascii="Verdana" w:hAnsi="Verdana"/>
                <w:sz w:val="20"/>
                <w:szCs w:val="20"/>
              </w:rPr>
            </w:pPr>
            <w:r w:rsidRPr="00B915DE">
              <w:rPr>
                <w:rFonts w:ascii="Verdana" w:hAnsi="Verdana"/>
                <w:sz w:val="20"/>
                <w:szCs w:val="20"/>
              </w:rPr>
              <w:t xml:space="preserve">6.1 Punëdhënësi do të mbajë nga paga e </w:t>
            </w:r>
          </w:p>
          <w:p w14:paraId="0347D469" w14:textId="77777777" w:rsidR="005409C1" w:rsidRPr="00B915DE" w:rsidRDefault="005409C1" w:rsidP="00884CC3">
            <w:pPr>
              <w:jc w:val="both"/>
              <w:rPr>
                <w:rFonts w:ascii="Verdana" w:hAnsi="Verdana"/>
                <w:sz w:val="20"/>
                <w:szCs w:val="20"/>
              </w:rPr>
            </w:pPr>
            <w:r w:rsidRPr="00B915DE">
              <w:rPr>
                <w:rFonts w:ascii="Verdana" w:hAnsi="Verdana"/>
                <w:sz w:val="20"/>
                <w:szCs w:val="20"/>
              </w:rPr>
              <w:t xml:space="preserve">Punëmarrësit tatimin mbi të ardhurat personale, sipas shkallës së parashikuar nga </w:t>
            </w:r>
          </w:p>
          <w:p w14:paraId="75AC6202" w14:textId="77777777" w:rsidR="00287E35" w:rsidRPr="005409C1" w:rsidRDefault="005409C1" w:rsidP="00D93111">
            <w:pPr>
              <w:jc w:val="both"/>
              <w:rPr>
                <w:rFonts w:ascii="Verdana" w:hAnsi="Verdana"/>
                <w:sz w:val="20"/>
                <w:szCs w:val="20"/>
              </w:rPr>
            </w:pPr>
            <w:r w:rsidRPr="001843A1">
              <w:rPr>
                <w:rFonts w:ascii="Verdana" w:hAnsi="Verdana"/>
                <w:sz w:val="20"/>
                <w:szCs w:val="20"/>
              </w:rPr>
              <w:t xml:space="preserve">legjslacioni shqiptar. </w:t>
            </w:r>
          </w:p>
        </w:tc>
      </w:tr>
      <w:tr w:rsidR="00287E35" w:rsidRPr="005409C1" w14:paraId="68D1D518" w14:textId="77777777" w:rsidTr="009E10F7">
        <w:tc>
          <w:tcPr>
            <w:tcW w:w="4788" w:type="dxa"/>
          </w:tcPr>
          <w:p w14:paraId="2F959A6A" w14:textId="77777777" w:rsidR="00287E35" w:rsidRPr="005409C1" w:rsidRDefault="00287E35" w:rsidP="00884CC3">
            <w:pPr>
              <w:jc w:val="both"/>
              <w:rPr>
                <w:rFonts w:ascii="Verdana" w:hAnsi="Verdana"/>
                <w:sz w:val="20"/>
                <w:szCs w:val="20"/>
              </w:rPr>
            </w:pPr>
          </w:p>
        </w:tc>
        <w:tc>
          <w:tcPr>
            <w:tcW w:w="4788" w:type="dxa"/>
          </w:tcPr>
          <w:p w14:paraId="19518E6E" w14:textId="77777777" w:rsidR="00287E35" w:rsidRPr="005409C1" w:rsidRDefault="00287E35" w:rsidP="00884CC3">
            <w:pPr>
              <w:jc w:val="both"/>
              <w:rPr>
                <w:rFonts w:ascii="Verdana" w:hAnsi="Verdana"/>
                <w:sz w:val="20"/>
                <w:szCs w:val="20"/>
              </w:rPr>
            </w:pPr>
          </w:p>
        </w:tc>
      </w:tr>
      <w:tr w:rsidR="00287E35" w:rsidRPr="00D93111" w14:paraId="7123112A" w14:textId="77777777" w:rsidTr="009E10F7">
        <w:tc>
          <w:tcPr>
            <w:tcW w:w="4788" w:type="dxa"/>
          </w:tcPr>
          <w:p w14:paraId="54E8F054" w14:textId="77777777" w:rsidR="00287E35" w:rsidRPr="00D93111" w:rsidRDefault="005409C1" w:rsidP="0005113A">
            <w:pPr>
              <w:jc w:val="both"/>
              <w:rPr>
                <w:rFonts w:ascii="Verdana" w:hAnsi="Verdana"/>
                <w:b/>
                <w:sz w:val="20"/>
                <w:szCs w:val="20"/>
              </w:rPr>
            </w:pPr>
            <w:r w:rsidRPr="00D93111">
              <w:rPr>
                <w:rFonts w:ascii="Verdana" w:hAnsi="Verdana"/>
                <w:b/>
                <w:sz w:val="20"/>
                <w:szCs w:val="20"/>
                <w:lang w:val="en-US"/>
              </w:rPr>
              <w:t xml:space="preserve">7. ANNUAL LEAVE </w:t>
            </w:r>
          </w:p>
        </w:tc>
        <w:tc>
          <w:tcPr>
            <w:tcW w:w="4788" w:type="dxa"/>
          </w:tcPr>
          <w:p w14:paraId="0758B4F7" w14:textId="77777777" w:rsidR="00287E35" w:rsidRPr="00D93111" w:rsidRDefault="005409C1" w:rsidP="00884CC3">
            <w:pPr>
              <w:jc w:val="both"/>
              <w:rPr>
                <w:rFonts w:ascii="Verdana" w:hAnsi="Verdana"/>
                <w:b/>
                <w:sz w:val="20"/>
                <w:szCs w:val="20"/>
              </w:rPr>
            </w:pPr>
            <w:r w:rsidRPr="00D93111">
              <w:rPr>
                <w:rFonts w:ascii="Verdana" w:hAnsi="Verdana"/>
                <w:b/>
                <w:sz w:val="20"/>
                <w:szCs w:val="20"/>
                <w:lang w:val="en-US"/>
              </w:rPr>
              <w:t>7. PUSHIMI VJETOR</w:t>
            </w:r>
          </w:p>
        </w:tc>
      </w:tr>
      <w:tr w:rsidR="00287E35" w:rsidRPr="005409C1" w14:paraId="27DB3077" w14:textId="77777777" w:rsidTr="009E10F7">
        <w:tc>
          <w:tcPr>
            <w:tcW w:w="4788" w:type="dxa"/>
          </w:tcPr>
          <w:p w14:paraId="69566341" w14:textId="77777777" w:rsidR="00287E35" w:rsidRPr="005409C1" w:rsidRDefault="00287E35" w:rsidP="00884CC3">
            <w:pPr>
              <w:jc w:val="both"/>
              <w:rPr>
                <w:rFonts w:ascii="Verdana" w:hAnsi="Verdana"/>
                <w:sz w:val="20"/>
                <w:szCs w:val="20"/>
              </w:rPr>
            </w:pPr>
          </w:p>
        </w:tc>
        <w:tc>
          <w:tcPr>
            <w:tcW w:w="4788" w:type="dxa"/>
          </w:tcPr>
          <w:p w14:paraId="322A9D24" w14:textId="77777777" w:rsidR="00287E35" w:rsidRPr="005409C1" w:rsidRDefault="00287E35" w:rsidP="00884CC3">
            <w:pPr>
              <w:jc w:val="both"/>
              <w:rPr>
                <w:rFonts w:ascii="Verdana" w:hAnsi="Verdana"/>
                <w:sz w:val="20"/>
                <w:szCs w:val="20"/>
              </w:rPr>
            </w:pPr>
          </w:p>
        </w:tc>
      </w:tr>
      <w:tr w:rsidR="00287E35" w:rsidRPr="001843A1" w14:paraId="44824022" w14:textId="77777777" w:rsidTr="009E10F7">
        <w:tc>
          <w:tcPr>
            <w:tcW w:w="4788" w:type="dxa"/>
          </w:tcPr>
          <w:p w14:paraId="1EDF1C86" w14:textId="77777777" w:rsidR="005409C1" w:rsidRPr="00B915DE" w:rsidRDefault="005409C1" w:rsidP="00884CC3">
            <w:pPr>
              <w:jc w:val="both"/>
              <w:rPr>
                <w:rFonts w:ascii="Verdana" w:hAnsi="Verdana"/>
                <w:sz w:val="20"/>
                <w:szCs w:val="20"/>
                <w:lang w:val="en-US"/>
              </w:rPr>
            </w:pPr>
            <w:r w:rsidRPr="00B915DE">
              <w:rPr>
                <w:rFonts w:ascii="Verdana" w:hAnsi="Verdana"/>
                <w:sz w:val="20"/>
                <w:szCs w:val="20"/>
                <w:lang w:val="en-US"/>
              </w:rPr>
              <w:t xml:space="preserve">7.1 The Employee is entitled to an annual paid leave of </w:t>
            </w:r>
            <w:r w:rsidR="005420A7">
              <w:rPr>
                <w:rFonts w:ascii="Verdana" w:hAnsi="Verdana"/>
                <w:sz w:val="20"/>
                <w:szCs w:val="20"/>
                <w:lang w:val="en-US"/>
              </w:rPr>
              <w:t>4</w:t>
            </w:r>
            <w:r w:rsidRPr="00B915DE">
              <w:rPr>
                <w:rFonts w:ascii="Verdana" w:hAnsi="Verdana"/>
                <w:sz w:val="20"/>
                <w:szCs w:val="20"/>
                <w:lang w:val="en-US"/>
              </w:rPr>
              <w:t xml:space="preserve"> (</w:t>
            </w:r>
            <w:r w:rsidR="005420A7">
              <w:rPr>
                <w:rFonts w:ascii="Verdana" w:hAnsi="Verdana"/>
                <w:sz w:val="20"/>
                <w:szCs w:val="20"/>
                <w:lang w:val="en-US"/>
              </w:rPr>
              <w:t>four</w:t>
            </w:r>
            <w:r w:rsidRPr="00B915DE">
              <w:rPr>
                <w:rFonts w:ascii="Verdana" w:hAnsi="Verdana"/>
                <w:sz w:val="20"/>
                <w:szCs w:val="20"/>
                <w:lang w:val="en-US"/>
              </w:rPr>
              <w:t xml:space="preserve">) calendar weeks. </w:t>
            </w:r>
            <w:r w:rsidR="00D93111">
              <w:rPr>
                <w:rFonts w:ascii="Verdana" w:hAnsi="Verdana"/>
                <w:sz w:val="20"/>
                <w:szCs w:val="20"/>
                <w:lang w:val="en-US"/>
              </w:rPr>
              <w:t xml:space="preserve"> </w:t>
            </w:r>
            <w:r w:rsidRPr="00B915DE">
              <w:rPr>
                <w:rFonts w:ascii="Verdana" w:hAnsi="Verdana"/>
                <w:sz w:val="20"/>
                <w:szCs w:val="20"/>
                <w:lang w:val="en-US"/>
              </w:rPr>
              <w:t xml:space="preserve">If the Employee has not completed a full year of work, the duration of annual leave is defined in proportion to the duration of </w:t>
            </w:r>
            <w:r w:rsidR="00D93111">
              <w:rPr>
                <w:rFonts w:ascii="Verdana" w:hAnsi="Verdana"/>
                <w:sz w:val="20"/>
                <w:szCs w:val="20"/>
                <w:lang w:val="en-US"/>
              </w:rPr>
              <w:t xml:space="preserve">the </w:t>
            </w:r>
            <w:r w:rsidRPr="00B915DE">
              <w:rPr>
                <w:rFonts w:ascii="Verdana" w:hAnsi="Verdana"/>
                <w:sz w:val="20"/>
                <w:szCs w:val="20"/>
                <w:lang w:val="en-US"/>
              </w:rPr>
              <w:t xml:space="preserve">employment </w:t>
            </w:r>
            <w:r w:rsidR="00D93111">
              <w:rPr>
                <w:rFonts w:ascii="Verdana" w:hAnsi="Verdana"/>
                <w:sz w:val="20"/>
                <w:szCs w:val="20"/>
                <w:lang w:val="en-US"/>
              </w:rPr>
              <w:t>relation</w:t>
            </w:r>
            <w:r w:rsidRPr="00B915DE">
              <w:rPr>
                <w:rFonts w:ascii="Verdana" w:hAnsi="Verdana"/>
                <w:sz w:val="20"/>
                <w:szCs w:val="20"/>
                <w:lang w:val="en-US"/>
              </w:rPr>
              <w:t xml:space="preserve">. </w:t>
            </w:r>
            <w:r w:rsidR="00D93111">
              <w:rPr>
                <w:rFonts w:ascii="Verdana" w:hAnsi="Verdana"/>
                <w:sz w:val="20"/>
                <w:szCs w:val="20"/>
                <w:lang w:val="en-US"/>
              </w:rPr>
              <w:t xml:space="preserve"> </w:t>
            </w:r>
            <w:r w:rsidRPr="00B915DE">
              <w:rPr>
                <w:rFonts w:ascii="Verdana" w:hAnsi="Verdana"/>
                <w:sz w:val="20"/>
                <w:szCs w:val="20"/>
                <w:lang w:val="en-US"/>
              </w:rPr>
              <w:t xml:space="preserve">The Employee is not entitled to annual paid vacation during his first 6 months of employment. </w:t>
            </w:r>
          </w:p>
          <w:p w14:paraId="70560B9B" w14:textId="77777777" w:rsidR="00287E35" w:rsidRPr="00D93111" w:rsidRDefault="00287E35" w:rsidP="00884CC3">
            <w:pPr>
              <w:jc w:val="both"/>
              <w:rPr>
                <w:rFonts w:ascii="Verdana" w:hAnsi="Verdana"/>
                <w:sz w:val="20"/>
                <w:szCs w:val="20"/>
                <w:lang w:val="en-US"/>
              </w:rPr>
            </w:pPr>
          </w:p>
        </w:tc>
        <w:tc>
          <w:tcPr>
            <w:tcW w:w="4788" w:type="dxa"/>
          </w:tcPr>
          <w:p w14:paraId="30082BBA" w14:textId="77777777" w:rsidR="00287E35" w:rsidRPr="001843A1" w:rsidRDefault="005409C1" w:rsidP="007C2427">
            <w:pPr>
              <w:jc w:val="both"/>
              <w:rPr>
                <w:rFonts w:ascii="Verdana" w:hAnsi="Verdana"/>
                <w:sz w:val="20"/>
                <w:szCs w:val="20"/>
                <w:lang w:val="en-US"/>
              </w:rPr>
            </w:pPr>
            <w:r w:rsidRPr="00D93111">
              <w:rPr>
                <w:rFonts w:ascii="Verdana" w:hAnsi="Verdana"/>
                <w:sz w:val="20"/>
                <w:szCs w:val="20"/>
                <w:lang w:val="en-US"/>
              </w:rPr>
              <w:t xml:space="preserve">7.1 Punëmarrësi ka të drejtën e pushimit vjetor të pagueshëm </w:t>
            </w:r>
            <w:r w:rsidR="00D93111">
              <w:rPr>
                <w:rFonts w:ascii="Verdana" w:hAnsi="Verdana"/>
                <w:sz w:val="20"/>
                <w:szCs w:val="20"/>
                <w:lang w:val="en-US"/>
              </w:rPr>
              <w:t>prej</w:t>
            </w:r>
            <w:r w:rsidRPr="00D93111">
              <w:rPr>
                <w:rFonts w:ascii="Verdana" w:hAnsi="Verdana"/>
                <w:sz w:val="20"/>
                <w:szCs w:val="20"/>
                <w:lang w:val="en-US"/>
              </w:rPr>
              <w:t xml:space="preserve"> </w:t>
            </w:r>
            <w:r w:rsidR="005420A7">
              <w:rPr>
                <w:rFonts w:ascii="Verdana" w:hAnsi="Verdana"/>
                <w:sz w:val="20"/>
                <w:szCs w:val="20"/>
                <w:lang w:val="en-US"/>
              </w:rPr>
              <w:t>4</w:t>
            </w:r>
            <w:r w:rsidR="005420A7" w:rsidRPr="00D93111">
              <w:rPr>
                <w:rFonts w:ascii="Verdana" w:hAnsi="Verdana"/>
                <w:sz w:val="20"/>
                <w:szCs w:val="20"/>
                <w:lang w:val="en-US"/>
              </w:rPr>
              <w:t xml:space="preserve"> (</w:t>
            </w:r>
            <w:r w:rsidR="005420A7">
              <w:rPr>
                <w:rFonts w:ascii="Verdana" w:hAnsi="Verdana"/>
                <w:sz w:val="20"/>
                <w:szCs w:val="20"/>
                <w:lang w:val="en-US"/>
              </w:rPr>
              <w:t>k</w:t>
            </w:r>
            <w:r w:rsidR="005420A7">
              <w:rPr>
                <w:rFonts w:ascii="Verdana" w:hAnsi="Verdana"/>
                <w:sz w:val="20"/>
                <w:szCs w:val="20"/>
              </w:rPr>
              <w:t>at</w:t>
            </w:r>
            <w:r w:rsidR="005420A7" w:rsidRPr="00B915DE">
              <w:rPr>
                <w:rFonts w:ascii="Verdana" w:hAnsi="Verdana"/>
                <w:sz w:val="20"/>
                <w:szCs w:val="20"/>
              </w:rPr>
              <w:t>ë</w:t>
            </w:r>
            <w:r w:rsidR="005420A7">
              <w:rPr>
                <w:rFonts w:ascii="Verdana" w:hAnsi="Verdana"/>
                <w:sz w:val="20"/>
                <w:szCs w:val="20"/>
              </w:rPr>
              <w:t>r</w:t>
            </w:r>
            <w:r w:rsidR="005420A7" w:rsidRPr="00D93111">
              <w:rPr>
                <w:rFonts w:ascii="Verdana" w:hAnsi="Verdana"/>
                <w:sz w:val="20"/>
                <w:szCs w:val="20"/>
                <w:lang w:val="en-US"/>
              </w:rPr>
              <w:t>)</w:t>
            </w:r>
            <w:r w:rsidRPr="00D93111">
              <w:rPr>
                <w:rFonts w:ascii="Verdana" w:hAnsi="Verdana"/>
                <w:sz w:val="20"/>
                <w:szCs w:val="20"/>
                <w:lang w:val="en-US"/>
              </w:rPr>
              <w:t xml:space="preserve"> javë kalendarike në vit</w:t>
            </w:r>
            <w:r w:rsidR="00D93111">
              <w:rPr>
                <w:rFonts w:ascii="Verdana" w:hAnsi="Verdana"/>
                <w:sz w:val="20"/>
                <w:szCs w:val="20"/>
                <w:lang w:val="en-US"/>
              </w:rPr>
              <w:t xml:space="preserve">.  </w:t>
            </w:r>
            <w:r w:rsidRPr="00D93111">
              <w:rPr>
                <w:rFonts w:ascii="Verdana" w:hAnsi="Verdana"/>
                <w:sz w:val="20"/>
                <w:szCs w:val="20"/>
                <w:lang w:val="en-US"/>
              </w:rPr>
              <w:t xml:space="preserve">Kur Punëmarresi nuk ka kryer një vit pune të plotë, kohëzgjatja e pushimeve vjetore të paguara përcaktohet në raport me </w:t>
            </w:r>
            <w:r w:rsidRPr="00B915DE">
              <w:rPr>
                <w:rFonts w:ascii="Verdana" w:hAnsi="Verdana"/>
                <w:sz w:val="20"/>
                <w:szCs w:val="20"/>
                <w:lang w:val="en-US"/>
              </w:rPr>
              <w:t xml:space="preserve">kohëzgjatjen e marrëdhënieve të punës. </w:t>
            </w:r>
            <w:r w:rsidR="00D93111">
              <w:rPr>
                <w:rFonts w:ascii="Verdana" w:hAnsi="Verdana"/>
                <w:sz w:val="20"/>
                <w:szCs w:val="20"/>
                <w:lang w:val="en-US"/>
              </w:rPr>
              <w:t xml:space="preserve"> Pun</w:t>
            </w:r>
            <w:r w:rsidR="00AE1268">
              <w:rPr>
                <w:rFonts w:ascii="Verdana" w:hAnsi="Verdana"/>
                <w:sz w:val="20"/>
                <w:szCs w:val="20"/>
                <w:lang w:val="en-US"/>
              </w:rPr>
              <w:t>ë</w:t>
            </w:r>
            <w:r w:rsidR="00D93111">
              <w:rPr>
                <w:rFonts w:ascii="Verdana" w:hAnsi="Verdana"/>
                <w:sz w:val="20"/>
                <w:szCs w:val="20"/>
                <w:lang w:val="en-US"/>
              </w:rPr>
              <w:t>marr</w:t>
            </w:r>
            <w:r w:rsidR="00AE1268">
              <w:rPr>
                <w:rFonts w:ascii="Verdana" w:hAnsi="Verdana"/>
                <w:sz w:val="20"/>
                <w:szCs w:val="20"/>
                <w:lang w:val="en-US"/>
              </w:rPr>
              <w:t>ë</w:t>
            </w:r>
            <w:r w:rsidR="00D93111">
              <w:rPr>
                <w:rFonts w:ascii="Verdana" w:hAnsi="Verdana"/>
                <w:sz w:val="20"/>
                <w:szCs w:val="20"/>
                <w:lang w:val="en-US"/>
              </w:rPr>
              <w:t>si nuk ka t</w:t>
            </w:r>
            <w:r w:rsidR="00AE1268">
              <w:rPr>
                <w:rFonts w:ascii="Verdana" w:hAnsi="Verdana"/>
                <w:sz w:val="20"/>
                <w:szCs w:val="20"/>
                <w:lang w:val="en-US"/>
              </w:rPr>
              <w:t>ë</w:t>
            </w:r>
            <w:r w:rsidR="00D93111">
              <w:rPr>
                <w:rFonts w:ascii="Verdana" w:hAnsi="Verdana"/>
                <w:sz w:val="20"/>
                <w:szCs w:val="20"/>
                <w:lang w:val="en-US"/>
              </w:rPr>
              <w:t xml:space="preserve"> drejt</w:t>
            </w:r>
            <w:r w:rsidR="00AE1268">
              <w:rPr>
                <w:rFonts w:ascii="Verdana" w:hAnsi="Verdana"/>
                <w:sz w:val="20"/>
                <w:szCs w:val="20"/>
                <w:lang w:val="en-US"/>
              </w:rPr>
              <w:t>ë</w:t>
            </w:r>
            <w:r w:rsidR="00D93111">
              <w:rPr>
                <w:rFonts w:ascii="Verdana" w:hAnsi="Verdana"/>
                <w:sz w:val="20"/>
                <w:szCs w:val="20"/>
                <w:lang w:val="en-US"/>
              </w:rPr>
              <w:t xml:space="preserve"> t</w:t>
            </w:r>
            <w:r w:rsidR="00AE1268">
              <w:rPr>
                <w:rFonts w:ascii="Verdana" w:hAnsi="Verdana"/>
                <w:sz w:val="20"/>
                <w:szCs w:val="20"/>
                <w:lang w:val="en-US"/>
              </w:rPr>
              <w:t>ë</w:t>
            </w:r>
            <w:r w:rsidR="00D93111">
              <w:rPr>
                <w:rFonts w:ascii="Verdana" w:hAnsi="Verdana"/>
                <w:sz w:val="20"/>
                <w:szCs w:val="20"/>
                <w:lang w:val="en-US"/>
              </w:rPr>
              <w:t xml:space="preserve"> k</w:t>
            </w:r>
            <w:r w:rsidR="00AE1268">
              <w:rPr>
                <w:rFonts w:ascii="Verdana" w:hAnsi="Verdana"/>
                <w:sz w:val="20"/>
                <w:szCs w:val="20"/>
                <w:lang w:val="en-US"/>
              </w:rPr>
              <w:t>ë</w:t>
            </w:r>
            <w:r w:rsidR="00D93111">
              <w:rPr>
                <w:rFonts w:ascii="Verdana" w:hAnsi="Verdana"/>
                <w:sz w:val="20"/>
                <w:szCs w:val="20"/>
                <w:lang w:val="en-US"/>
              </w:rPr>
              <w:t>rkoj</w:t>
            </w:r>
            <w:r w:rsidR="00AE1268">
              <w:rPr>
                <w:rFonts w:ascii="Verdana" w:hAnsi="Verdana"/>
                <w:sz w:val="20"/>
                <w:szCs w:val="20"/>
                <w:lang w:val="en-US"/>
              </w:rPr>
              <w:t>ë</w:t>
            </w:r>
            <w:r w:rsidR="00D93111">
              <w:rPr>
                <w:rFonts w:ascii="Verdana" w:hAnsi="Verdana"/>
                <w:sz w:val="20"/>
                <w:szCs w:val="20"/>
                <w:lang w:val="en-US"/>
              </w:rPr>
              <w:t xml:space="preserve"> marrjen e pushimeve vjetore gjat</w:t>
            </w:r>
            <w:r w:rsidR="00AE1268">
              <w:rPr>
                <w:rFonts w:ascii="Verdana" w:hAnsi="Verdana"/>
                <w:sz w:val="20"/>
                <w:szCs w:val="20"/>
                <w:lang w:val="en-US"/>
              </w:rPr>
              <w:t>ë</w:t>
            </w:r>
            <w:r w:rsidR="00D93111">
              <w:rPr>
                <w:rFonts w:ascii="Verdana" w:hAnsi="Verdana"/>
                <w:sz w:val="20"/>
                <w:szCs w:val="20"/>
                <w:lang w:val="en-US"/>
              </w:rPr>
              <w:t xml:space="preserve"> 6 muajve t</w:t>
            </w:r>
            <w:r w:rsidR="00AE1268">
              <w:rPr>
                <w:rFonts w:ascii="Verdana" w:hAnsi="Verdana"/>
                <w:sz w:val="20"/>
                <w:szCs w:val="20"/>
                <w:lang w:val="en-US"/>
              </w:rPr>
              <w:t>ë</w:t>
            </w:r>
            <w:r w:rsidR="00D93111">
              <w:rPr>
                <w:rFonts w:ascii="Verdana" w:hAnsi="Verdana"/>
                <w:sz w:val="20"/>
                <w:szCs w:val="20"/>
                <w:lang w:val="en-US"/>
              </w:rPr>
              <w:t xml:space="preserve"> par</w:t>
            </w:r>
            <w:r w:rsidR="00AE1268">
              <w:rPr>
                <w:rFonts w:ascii="Verdana" w:hAnsi="Verdana"/>
                <w:sz w:val="20"/>
                <w:szCs w:val="20"/>
                <w:lang w:val="en-US"/>
              </w:rPr>
              <w:t>ë</w:t>
            </w:r>
            <w:r w:rsidR="00D93111">
              <w:rPr>
                <w:rFonts w:ascii="Verdana" w:hAnsi="Verdana"/>
                <w:sz w:val="20"/>
                <w:szCs w:val="20"/>
                <w:lang w:val="en-US"/>
              </w:rPr>
              <w:t xml:space="preserve"> t</w:t>
            </w:r>
            <w:r w:rsidR="00AE1268">
              <w:rPr>
                <w:rFonts w:ascii="Verdana" w:hAnsi="Verdana"/>
                <w:sz w:val="20"/>
                <w:szCs w:val="20"/>
                <w:lang w:val="en-US"/>
              </w:rPr>
              <w:t>ë</w:t>
            </w:r>
            <w:r w:rsidR="00D93111">
              <w:rPr>
                <w:rFonts w:ascii="Verdana" w:hAnsi="Verdana"/>
                <w:sz w:val="20"/>
                <w:szCs w:val="20"/>
                <w:lang w:val="en-US"/>
              </w:rPr>
              <w:t xml:space="preserve"> pun</w:t>
            </w:r>
            <w:r w:rsidR="00AE1268">
              <w:rPr>
                <w:rFonts w:ascii="Verdana" w:hAnsi="Verdana"/>
                <w:sz w:val="20"/>
                <w:szCs w:val="20"/>
                <w:lang w:val="en-US"/>
              </w:rPr>
              <w:t>ë</w:t>
            </w:r>
            <w:r w:rsidR="00D93111">
              <w:rPr>
                <w:rFonts w:ascii="Verdana" w:hAnsi="Verdana"/>
                <w:sz w:val="20"/>
                <w:szCs w:val="20"/>
                <w:lang w:val="en-US"/>
              </w:rPr>
              <w:t>s.</w:t>
            </w:r>
          </w:p>
        </w:tc>
      </w:tr>
      <w:tr w:rsidR="00287E35" w:rsidRPr="001843A1" w14:paraId="1FC07BF5" w14:textId="77777777" w:rsidTr="009E10F7">
        <w:tc>
          <w:tcPr>
            <w:tcW w:w="4788" w:type="dxa"/>
          </w:tcPr>
          <w:p w14:paraId="53E32FB8" w14:textId="77777777" w:rsidR="00287E35" w:rsidRPr="001843A1" w:rsidRDefault="00287E35" w:rsidP="00884CC3">
            <w:pPr>
              <w:jc w:val="both"/>
              <w:rPr>
                <w:rFonts w:ascii="Verdana" w:hAnsi="Verdana"/>
                <w:sz w:val="20"/>
                <w:szCs w:val="20"/>
                <w:lang w:val="en-US"/>
              </w:rPr>
            </w:pPr>
          </w:p>
        </w:tc>
        <w:tc>
          <w:tcPr>
            <w:tcW w:w="4788" w:type="dxa"/>
          </w:tcPr>
          <w:p w14:paraId="4DAA77BD" w14:textId="77777777" w:rsidR="00287E35" w:rsidRPr="001843A1" w:rsidRDefault="00287E35" w:rsidP="00884CC3">
            <w:pPr>
              <w:jc w:val="both"/>
              <w:rPr>
                <w:rFonts w:ascii="Verdana" w:hAnsi="Verdana"/>
                <w:sz w:val="20"/>
                <w:szCs w:val="20"/>
                <w:lang w:val="en-US"/>
              </w:rPr>
            </w:pPr>
          </w:p>
        </w:tc>
      </w:tr>
      <w:tr w:rsidR="00287E35" w:rsidRPr="00D93111" w14:paraId="3792F9EF" w14:textId="77777777" w:rsidTr="009E10F7">
        <w:tc>
          <w:tcPr>
            <w:tcW w:w="4788" w:type="dxa"/>
          </w:tcPr>
          <w:p w14:paraId="366027DE" w14:textId="77777777" w:rsidR="005409C1" w:rsidRPr="00B915DE" w:rsidRDefault="005409C1" w:rsidP="00884CC3">
            <w:pPr>
              <w:jc w:val="both"/>
              <w:rPr>
                <w:rFonts w:ascii="Verdana" w:hAnsi="Verdana"/>
                <w:sz w:val="20"/>
                <w:szCs w:val="20"/>
                <w:lang w:val="en-US"/>
              </w:rPr>
            </w:pPr>
            <w:r w:rsidRPr="00B915DE">
              <w:rPr>
                <w:rFonts w:ascii="Verdana" w:hAnsi="Verdana"/>
                <w:sz w:val="20"/>
                <w:szCs w:val="20"/>
                <w:lang w:val="en-US"/>
              </w:rPr>
              <w:t xml:space="preserve">7.2 The Employee schedules the time for the </w:t>
            </w:r>
          </w:p>
          <w:p w14:paraId="21E63C87" w14:textId="77777777" w:rsidR="00287E35" w:rsidRPr="00D93111" w:rsidRDefault="005409C1" w:rsidP="00D93111">
            <w:pPr>
              <w:jc w:val="both"/>
              <w:rPr>
                <w:rFonts w:ascii="Verdana" w:hAnsi="Verdana"/>
                <w:sz w:val="20"/>
                <w:szCs w:val="20"/>
                <w:lang w:val="en-US"/>
              </w:rPr>
            </w:pPr>
            <w:r w:rsidRPr="00B915DE">
              <w:rPr>
                <w:rFonts w:ascii="Verdana" w:hAnsi="Verdana"/>
                <w:sz w:val="20"/>
                <w:szCs w:val="20"/>
                <w:lang w:val="en-US"/>
              </w:rPr>
              <w:t xml:space="preserve">annual leave according to the work conditions and circumstances, also taking into account the needs of the Employer. </w:t>
            </w:r>
          </w:p>
        </w:tc>
        <w:tc>
          <w:tcPr>
            <w:tcW w:w="4788" w:type="dxa"/>
          </w:tcPr>
          <w:p w14:paraId="18ACC875" w14:textId="77777777" w:rsidR="00287E35" w:rsidRPr="00D93111" w:rsidRDefault="005409C1" w:rsidP="00D93111">
            <w:pPr>
              <w:jc w:val="both"/>
              <w:rPr>
                <w:rFonts w:ascii="Verdana" w:hAnsi="Verdana"/>
                <w:sz w:val="20"/>
                <w:szCs w:val="20"/>
                <w:lang w:val="en-US"/>
              </w:rPr>
            </w:pPr>
            <w:r w:rsidRPr="00D93111">
              <w:rPr>
                <w:rFonts w:ascii="Verdana" w:hAnsi="Verdana"/>
                <w:sz w:val="20"/>
                <w:szCs w:val="20"/>
                <w:lang w:val="en-US"/>
              </w:rPr>
              <w:t xml:space="preserve">7.2 Punëmarrësi cakton periudhën e pushimit vjetor duke harmonizuar kushtet dhe rrethanat e punës me nevojat e Punëdhënësit. </w:t>
            </w:r>
          </w:p>
        </w:tc>
      </w:tr>
      <w:tr w:rsidR="00D93111" w:rsidRPr="00D93111" w14:paraId="206092EA" w14:textId="77777777" w:rsidTr="009E10F7">
        <w:tc>
          <w:tcPr>
            <w:tcW w:w="4788" w:type="dxa"/>
          </w:tcPr>
          <w:p w14:paraId="1C8B1FF7" w14:textId="77777777" w:rsidR="00D93111" w:rsidRPr="00B915DE" w:rsidRDefault="00D93111" w:rsidP="00884CC3">
            <w:pPr>
              <w:jc w:val="both"/>
              <w:rPr>
                <w:rFonts w:ascii="Verdana" w:hAnsi="Verdana"/>
                <w:sz w:val="20"/>
                <w:szCs w:val="20"/>
                <w:lang w:val="en-US"/>
              </w:rPr>
            </w:pPr>
          </w:p>
        </w:tc>
        <w:tc>
          <w:tcPr>
            <w:tcW w:w="4788" w:type="dxa"/>
          </w:tcPr>
          <w:p w14:paraId="20560DEA" w14:textId="77777777" w:rsidR="00D93111" w:rsidRPr="00D93111" w:rsidRDefault="00D93111" w:rsidP="00D93111">
            <w:pPr>
              <w:jc w:val="both"/>
              <w:rPr>
                <w:rFonts w:ascii="Verdana" w:hAnsi="Verdana"/>
                <w:sz w:val="20"/>
                <w:szCs w:val="20"/>
                <w:lang w:val="en-US"/>
              </w:rPr>
            </w:pPr>
          </w:p>
        </w:tc>
      </w:tr>
      <w:tr w:rsidR="005409C1" w:rsidRPr="001843A1" w14:paraId="468E2903" w14:textId="77777777" w:rsidTr="009E10F7">
        <w:tc>
          <w:tcPr>
            <w:tcW w:w="4788" w:type="dxa"/>
          </w:tcPr>
          <w:p w14:paraId="33F0EABC" w14:textId="77777777" w:rsidR="005409C1" w:rsidRPr="001843A1" w:rsidRDefault="005409C1" w:rsidP="007004F0">
            <w:pPr>
              <w:jc w:val="both"/>
              <w:rPr>
                <w:rFonts w:ascii="Verdana" w:hAnsi="Verdana"/>
                <w:sz w:val="20"/>
                <w:szCs w:val="20"/>
                <w:lang w:val="en-US"/>
              </w:rPr>
            </w:pPr>
            <w:r w:rsidRPr="00B915DE">
              <w:rPr>
                <w:rFonts w:ascii="Verdana" w:hAnsi="Verdana"/>
                <w:sz w:val="20"/>
                <w:szCs w:val="20"/>
                <w:lang w:val="en-US"/>
              </w:rPr>
              <w:t xml:space="preserve">7.3 The time for annual leave must be </w:t>
            </w:r>
            <w:r w:rsidRPr="00B915DE">
              <w:rPr>
                <w:rFonts w:ascii="Verdana" w:hAnsi="Verdana"/>
                <w:sz w:val="20"/>
                <w:szCs w:val="20"/>
                <w:lang w:val="en-US"/>
              </w:rPr>
              <w:lastRenderedPageBreak/>
              <w:t xml:space="preserve">notified to </w:t>
            </w:r>
            <w:r w:rsidR="007004F0">
              <w:rPr>
                <w:rFonts w:ascii="Verdana" w:hAnsi="Verdana"/>
                <w:sz w:val="20"/>
                <w:szCs w:val="20"/>
                <w:lang w:val="en-US"/>
              </w:rPr>
              <w:t>t</w:t>
            </w:r>
            <w:r w:rsidRPr="00B915DE">
              <w:rPr>
                <w:rFonts w:ascii="Verdana" w:hAnsi="Verdana"/>
                <w:sz w:val="20"/>
                <w:szCs w:val="20"/>
                <w:lang w:val="en-US"/>
              </w:rPr>
              <w:t>he Employer at least 30 days prior to its scheduled commencement. Employer reserves the right to cancel or delay the vacation depending on the activity of the Employer.</w:t>
            </w:r>
          </w:p>
        </w:tc>
        <w:tc>
          <w:tcPr>
            <w:tcW w:w="4788" w:type="dxa"/>
          </w:tcPr>
          <w:p w14:paraId="3C69EBF7" w14:textId="77777777" w:rsidR="005409C1" w:rsidRPr="001843A1" w:rsidRDefault="005409C1" w:rsidP="007004F0">
            <w:pPr>
              <w:jc w:val="both"/>
              <w:rPr>
                <w:rFonts w:ascii="Verdana" w:hAnsi="Verdana"/>
                <w:sz w:val="20"/>
                <w:szCs w:val="20"/>
                <w:lang w:val="en-US"/>
              </w:rPr>
            </w:pPr>
            <w:r w:rsidRPr="001843A1">
              <w:rPr>
                <w:rFonts w:ascii="Verdana" w:hAnsi="Verdana"/>
                <w:sz w:val="20"/>
                <w:szCs w:val="20"/>
                <w:lang w:val="en-US"/>
              </w:rPr>
              <w:lastRenderedPageBreak/>
              <w:t xml:space="preserve">7.3 Koha e pushimit vjetor duhet t’i </w:t>
            </w:r>
            <w:r w:rsidRPr="001843A1">
              <w:rPr>
                <w:rFonts w:ascii="Verdana" w:hAnsi="Verdana"/>
                <w:sz w:val="20"/>
                <w:szCs w:val="20"/>
                <w:lang w:val="en-US"/>
              </w:rPr>
              <w:lastRenderedPageBreak/>
              <w:t xml:space="preserve">njoftohet </w:t>
            </w:r>
            <w:r w:rsidRPr="00B915DE">
              <w:rPr>
                <w:rFonts w:ascii="Verdana" w:hAnsi="Verdana"/>
                <w:sz w:val="20"/>
                <w:szCs w:val="20"/>
                <w:lang w:val="en-US"/>
              </w:rPr>
              <w:t xml:space="preserve">Punëdhënësit të paktën 30 ditë përpara. Punëdhënësi rezervon të drejtën të anullojë ose shtyjë pushimet vjetore </w:t>
            </w:r>
            <w:r w:rsidR="007004F0">
              <w:rPr>
                <w:rFonts w:ascii="Verdana" w:hAnsi="Verdana"/>
                <w:sz w:val="20"/>
                <w:szCs w:val="20"/>
                <w:lang w:val="en-US"/>
              </w:rPr>
              <w:t>n</w:t>
            </w:r>
            <w:r w:rsidR="00AE1268">
              <w:rPr>
                <w:rFonts w:ascii="Verdana" w:hAnsi="Verdana"/>
                <w:sz w:val="20"/>
                <w:szCs w:val="20"/>
                <w:lang w:val="en-US"/>
              </w:rPr>
              <w:t>ë</w:t>
            </w:r>
            <w:r w:rsidR="007004F0">
              <w:rPr>
                <w:rFonts w:ascii="Verdana" w:hAnsi="Verdana"/>
                <w:sz w:val="20"/>
                <w:szCs w:val="20"/>
                <w:lang w:val="en-US"/>
              </w:rPr>
              <w:t xml:space="preserve"> var</w:t>
            </w:r>
            <w:r w:rsidR="00AE1268">
              <w:rPr>
                <w:rFonts w:ascii="Verdana" w:hAnsi="Verdana"/>
                <w:sz w:val="20"/>
                <w:szCs w:val="20"/>
                <w:lang w:val="en-US"/>
              </w:rPr>
              <w:t>ë</w:t>
            </w:r>
            <w:r w:rsidR="007004F0">
              <w:rPr>
                <w:rFonts w:ascii="Verdana" w:hAnsi="Verdana"/>
                <w:sz w:val="20"/>
                <w:szCs w:val="20"/>
                <w:lang w:val="en-US"/>
              </w:rPr>
              <w:t>si t</w:t>
            </w:r>
            <w:r w:rsidR="00AE1268">
              <w:rPr>
                <w:rFonts w:ascii="Verdana" w:hAnsi="Verdana"/>
                <w:sz w:val="20"/>
                <w:szCs w:val="20"/>
                <w:lang w:val="en-US"/>
              </w:rPr>
              <w:t>ë</w:t>
            </w:r>
            <w:r w:rsidRPr="00B915DE">
              <w:rPr>
                <w:rFonts w:ascii="Verdana" w:hAnsi="Verdana"/>
                <w:sz w:val="20"/>
                <w:szCs w:val="20"/>
                <w:lang w:val="en-US"/>
              </w:rPr>
              <w:t xml:space="preserve"> </w:t>
            </w:r>
            <w:r w:rsidR="007004F0">
              <w:rPr>
                <w:rFonts w:ascii="Verdana" w:hAnsi="Verdana"/>
                <w:sz w:val="20"/>
                <w:szCs w:val="20"/>
                <w:lang w:val="en-US"/>
              </w:rPr>
              <w:t>aktivitetit t</w:t>
            </w:r>
            <w:r w:rsidR="00AE1268">
              <w:rPr>
                <w:rFonts w:ascii="Verdana" w:hAnsi="Verdana"/>
                <w:sz w:val="20"/>
                <w:szCs w:val="20"/>
                <w:lang w:val="en-US"/>
              </w:rPr>
              <w:t>ë</w:t>
            </w:r>
            <w:r w:rsidR="007004F0">
              <w:rPr>
                <w:rFonts w:ascii="Verdana" w:hAnsi="Verdana"/>
                <w:sz w:val="20"/>
                <w:szCs w:val="20"/>
                <w:lang w:val="en-US"/>
              </w:rPr>
              <w:t xml:space="preserve"> Pun</w:t>
            </w:r>
            <w:r w:rsidR="00AE1268">
              <w:rPr>
                <w:rFonts w:ascii="Verdana" w:hAnsi="Verdana"/>
                <w:sz w:val="20"/>
                <w:szCs w:val="20"/>
                <w:lang w:val="en-US"/>
              </w:rPr>
              <w:t>ë</w:t>
            </w:r>
            <w:r w:rsidR="007004F0">
              <w:rPr>
                <w:rFonts w:ascii="Verdana" w:hAnsi="Verdana"/>
                <w:sz w:val="20"/>
                <w:szCs w:val="20"/>
                <w:lang w:val="en-US"/>
              </w:rPr>
              <w:t>dh</w:t>
            </w:r>
            <w:r w:rsidR="00AE1268">
              <w:rPr>
                <w:rFonts w:ascii="Verdana" w:hAnsi="Verdana"/>
                <w:sz w:val="20"/>
                <w:szCs w:val="20"/>
                <w:lang w:val="en-US"/>
              </w:rPr>
              <w:t>ë</w:t>
            </w:r>
            <w:r w:rsidR="007004F0">
              <w:rPr>
                <w:rFonts w:ascii="Verdana" w:hAnsi="Verdana"/>
                <w:sz w:val="20"/>
                <w:szCs w:val="20"/>
                <w:lang w:val="en-US"/>
              </w:rPr>
              <w:t>n</w:t>
            </w:r>
            <w:r w:rsidR="00AE1268">
              <w:rPr>
                <w:rFonts w:ascii="Verdana" w:hAnsi="Verdana"/>
                <w:sz w:val="20"/>
                <w:szCs w:val="20"/>
                <w:lang w:val="en-US"/>
              </w:rPr>
              <w:t>ë</w:t>
            </w:r>
            <w:r w:rsidR="007004F0">
              <w:rPr>
                <w:rFonts w:ascii="Verdana" w:hAnsi="Verdana"/>
                <w:sz w:val="20"/>
                <w:szCs w:val="20"/>
                <w:lang w:val="en-US"/>
              </w:rPr>
              <w:t>sit.</w:t>
            </w:r>
          </w:p>
        </w:tc>
      </w:tr>
      <w:tr w:rsidR="005409C1" w:rsidRPr="001843A1" w14:paraId="3DCEB588" w14:textId="77777777" w:rsidTr="009E10F7">
        <w:tc>
          <w:tcPr>
            <w:tcW w:w="4788" w:type="dxa"/>
          </w:tcPr>
          <w:p w14:paraId="56C84077" w14:textId="77777777" w:rsidR="005409C1" w:rsidRPr="001843A1" w:rsidRDefault="005409C1" w:rsidP="00884CC3">
            <w:pPr>
              <w:jc w:val="both"/>
              <w:rPr>
                <w:rFonts w:ascii="Verdana" w:hAnsi="Verdana"/>
                <w:sz w:val="20"/>
                <w:szCs w:val="20"/>
                <w:lang w:val="en-US"/>
              </w:rPr>
            </w:pPr>
          </w:p>
        </w:tc>
        <w:tc>
          <w:tcPr>
            <w:tcW w:w="4788" w:type="dxa"/>
          </w:tcPr>
          <w:p w14:paraId="5B5DF00B" w14:textId="77777777" w:rsidR="005409C1" w:rsidRPr="001843A1" w:rsidRDefault="005409C1" w:rsidP="00884CC3">
            <w:pPr>
              <w:jc w:val="both"/>
              <w:rPr>
                <w:rFonts w:ascii="Verdana" w:hAnsi="Verdana"/>
                <w:sz w:val="20"/>
                <w:szCs w:val="20"/>
                <w:lang w:val="en-US"/>
              </w:rPr>
            </w:pPr>
          </w:p>
        </w:tc>
      </w:tr>
      <w:tr w:rsidR="005409C1" w:rsidRPr="007004F0" w14:paraId="749FAA30" w14:textId="77777777" w:rsidTr="009E10F7">
        <w:tc>
          <w:tcPr>
            <w:tcW w:w="4788" w:type="dxa"/>
          </w:tcPr>
          <w:p w14:paraId="3E16EC96" w14:textId="77777777" w:rsidR="005409C1" w:rsidRPr="007004F0" w:rsidRDefault="005409C1" w:rsidP="007004F0">
            <w:pPr>
              <w:jc w:val="both"/>
              <w:rPr>
                <w:rFonts w:ascii="Verdana" w:hAnsi="Verdana"/>
                <w:sz w:val="20"/>
                <w:szCs w:val="20"/>
                <w:lang w:val="en-US"/>
              </w:rPr>
            </w:pPr>
            <w:r w:rsidRPr="00B915DE">
              <w:rPr>
                <w:rFonts w:ascii="Verdana" w:hAnsi="Verdana"/>
                <w:sz w:val="20"/>
                <w:szCs w:val="20"/>
                <w:lang w:val="en-US"/>
              </w:rPr>
              <w:t>7.</w:t>
            </w:r>
            <w:r w:rsidR="007004F0">
              <w:rPr>
                <w:rFonts w:ascii="Verdana" w:hAnsi="Verdana"/>
                <w:sz w:val="20"/>
                <w:szCs w:val="20"/>
                <w:lang w:val="en-US"/>
              </w:rPr>
              <w:t>4</w:t>
            </w:r>
            <w:r w:rsidRPr="00B915DE">
              <w:rPr>
                <w:rFonts w:ascii="Verdana" w:hAnsi="Verdana"/>
                <w:sz w:val="20"/>
                <w:szCs w:val="20"/>
                <w:lang w:val="en-US"/>
              </w:rPr>
              <w:t xml:space="preserve"> The annual paid leave is to be taken within the current year or within the first 3 (three) months of the subsequent year. </w:t>
            </w:r>
          </w:p>
        </w:tc>
        <w:tc>
          <w:tcPr>
            <w:tcW w:w="4788" w:type="dxa"/>
          </w:tcPr>
          <w:p w14:paraId="107F0997" w14:textId="77777777" w:rsidR="005409C1" w:rsidRPr="007004F0" w:rsidRDefault="005409C1" w:rsidP="007004F0">
            <w:pPr>
              <w:jc w:val="both"/>
              <w:rPr>
                <w:rFonts w:ascii="Verdana" w:hAnsi="Verdana"/>
                <w:sz w:val="20"/>
                <w:szCs w:val="20"/>
                <w:lang w:val="en-US"/>
              </w:rPr>
            </w:pPr>
            <w:r w:rsidRPr="007004F0">
              <w:rPr>
                <w:rFonts w:ascii="Verdana" w:hAnsi="Verdana"/>
                <w:sz w:val="20"/>
                <w:szCs w:val="20"/>
                <w:lang w:val="en-US"/>
              </w:rPr>
              <w:t>7.</w:t>
            </w:r>
            <w:r w:rsidR="007004F0">
              <w:rPr>
                <w:rFonts w:ascii="Verdana" w:hAnsi="Verdana"/>
                <w:sz w:val="20"/>
                <w:szCs w:val="20"/>
                <w:lang w:val="en-US"/>
              </w:rPr>
              <w:t>4</w:t>
            </w:r>
            <w:r w:rsidRPr="007004F0">
              <w:rPr>
                <w:rFonts w:ascii="Verdana" w:hAnsi="Verdana"/>
                <w:sz w:val="20"/>
                <w:szCs w:val="20"/>
                <w:lang w:val="en-US"/>
              </w:rPr>
              <w:t xml:space="preserve"> Pushimet vjetore t</w:t>
            </w:r>
            <w:r w:rsidR="00AE1268">
              <w:rPr>
                <w:rFonts w:ascii="Verdana" w:hAnsi="Verdana"/>
                <w:sz w:val="20"/>
                <w:szCs w:val="20"/>
                <w:lang w:val="en-US"/>
              </w:rPr>
              <w:t>ë</w:t>
            </w:r>
            <w:r w:rsidRPr="007004F0">
              <w:rPr>
                <w:rFonts w:ascii="Verdana" w:hAnsi="Verdana"/>
                <w:sz w:val="20"/>
                <w:szCs w:val="20"/>
                <w:lang w:val="en-US"/>
              </w:rPr>
              <w:t xml:space="preserve"> paguara përdoren brenda vitit kalendarik në vazhdim ose deri në fund të 3 (tre) mujorit të parë të vitit pasardhës. </w:t>
            </w:r>
          </w:p>
        </w:tc>
      </w:tr>
      <w:tr w:rsidR="005409C1" w:rsidRPr="007004F0" w14:paraId="1039FFC2" w14:textId="77777777" w:rsidTr="009E10F7">
        <w:tc>
          <w:tcPr>
            <w:tcW w:w="4788" w:type="dxa"/>
          </w:tcPr>
          <w:p w14:paraId="2C50E674" w14:textId="77777777" w:rsidR="005409C1" w:rsidRPr="007004F0" w:rsidRDefault="005409C1" w:rsidP="00884CC3">
            <w:pPr>
              <w:jc w:val="both"/>
              <w:rPr>
                <w:rFonts w:ascii="Verdana" w:hAnsi="Verdana"/>
                <w:sz w:val="20"/>
                <w:szCs w:val="20"/>
                <w:lang w:val="en-US"/>
              </w:rPr>
            </w:pPr>
          </w:p>
        </w:tc>
        <w:tc>
          <w:tcPr>
            <w:tcW w:w="4788" w:type="dxa"/>
          </w:tcPr>
          <w:p w14:paraId="36A5C316" w14:textId="77777777" w:rsidR="005409C1" w:rsidRPr="007004F0" w:rsidRDefault="005409C1" w:rsidP="00884CC3">
            <w:pPr>
              <w:jc w:val="both"/>
              <w:rPr>
                <w:rFonts w:ascii="Verdana" w:hAnsi="Verdana"/>
                <w:sz w:val="20"/>
                <w:szCs w:val="20"/>
                <w:lang w:val="en-US"/>
              </w:rPr>
            </w:pPr>
          </w:p>
        </w:tc>
      </w:tr>
      <w:tr w:rsidR="005409C1" w:rsidRPr="007004F0" w14:paraId="34063B0F" w14:textId="77777777" w:rsidTr="009E10F7">
        <w:tc>
          <w:tcPr>
            <w:tcW w:w="4788" w:type="dxa"/>
          </w:tcPr>
          <w:p w14:paraId="1C156402" w14:textId="77777777" w:rsidR="005409C1" w:rsidRPr="00B915DE" w:rsidRDefault="005409C1" w:rsidP="00884CC3">
            <w:pPr>
              <w:jc w:val="both"/>
              <w:rPr>
                <w:rFonts w:ascii="Verdana" w:hAnsi="Verdana"/>
                <w:sz w:val="20"/>
                <w:szCs w:val="20"/>
                <w:lang w:val="en-US"/>
              </w:rPr>
            </w:pPr>
            <w:r w:rsidRPr="00B915DE">
              <w:rPr>
                <w:rFonts w:ascii="Verdana" w:hAnsi="Verdana"/>
                <w:sz w:val="20"/>
                <w:szCs w:val="20"/>
                <w:lang w:val="en-US"/>
              </w:rPr>
              <w:t>7.</w:t>
            </w:r>
            <w:r w:rsidR="007004F0">
              <w:rPr>
                <w:rFonts w:ascii="Verdana" w:hAnsi="Verdana"/>
                <w:sz w:val="20"/>
                <w:szCs w:val="20"/>
                <w:lang w:val="en-US"/>
              </w:rPr>
              <w:t>5</w:t>
            </w:r>
            <w:r w:rsidRPr="00B915DE">
              <w:rPr>
                <w:rFonts w:ascii="Verdana" w:hAnsi="Verdana"/>
                <w:sz w:val="20"/>
                <w:szCs w:val="20"/>
                <w:lang w:val="en-US"/>
              </w:rPr>
              <w:t xml:space="preserve"> For the time of annual leave, the Employee will receive the pro-rated salary as effective at the commencement of the leave. </w:t>
            </w:r>
          </w:p>
          <w:p w14:paraId="7BAA72D8" w14:textId="77777777" w:rsidR="005409C1" w:rsidRPr="007004F0" w:rsidRDefault="005409C1" w:rsidP="00884CC3">
            <w:pPr>
              <w:jc w:val="both"/>
              <w:rPr>
                <w:rFonts w:ascii="Verdana" w:hAnsi="Verdana"/>
                <w:sz w:val="20"/>
                <w:szCs w:val="20"/>
                <w:lang w:val="en-US"/>
              </w:rPr>
            </w:pPr>
          </w:p>
        </w:tc>
        <w:tc>
          <w:tcPr>
            <w:tcW w:w="4788" w:type="dxa"/>
          </w:tcPr>
          <w:p w14:paraId="5504CBAB" w14:textId="77777777" w:rsidR="005409C1" w:rsidRPr="007004F0" w:rsidRDefault="005409C1" w:rsidP="007004F0">
            <w:pPr>
              <w:jc w:val="both"/>
              <w:rPr>
                <w:rFonts w:ascii="Verdana" w:hAnsi="Verdana"/>
                <w:sz w:val="20"/>
                <w:szCs w:val="20"/>
                <w:lang w:val="en-US"/>
              </w:rPr>
            </w:pPr>
            <w:r w:rsidRPr="007004F0">
              <w:rPr>
                <w:rFonts w:ascii="Verdana" w:hAnsi="Verdana"/>
                <w:sz w:val="20"/>
                <w:szCs w:val="20"/>
                <w:lang w:val="en-US"/>
              </w:rPr>
              <w:t xml:space="preserve">7.7 Për periudhën e pushimeve vjetore, Punëmarrësi përfiton pagën përkatëse të llogaritur sipas pagës qe ekziston në momentin </w:t>
            </w:r>
            <w:r w:rsidRPr="00B915DE">
              <w:rPr>
                <w:rFonts w:ascii="Verdana" w:hAnsi="Verdana"/>
                <w:sz w:val="20"/>
                <w:szCs w:val="20"/>
                <w:lang w:val="en-US"/>
              </w:rPr>
              <w:t xml:space="preserve">e marrjes se tyre. </w:t>
            </w:r>
          </w:p>
        </w:tc>
      </w:tr>
      <w:tr w:rsidR="005409C1" w:rsidRPr="007004F0" w14:paraId="0DE74E29" w14:textId="77777777" w:rsidTr="009E10F7">
        <w:tc>
          <w:tcPr>
            <w:tcW w:w="4788" w:type="dxa"/>
          </w:tcPr>
          <w:p w14:paraId="6E14836A" w14:textId="77777777" w:rsidR="005409C1" w:rsidRPr="007004F0" w:rsidRDefault="005409C1" w:rsidP="00884CC3">
            <w:pPr>
              <w:jc w:val="both"/>
              <w:rPr>
                <w:rFonts w:ascii="Verdana" w:hAnsi="Verdana"/>
                <w:sz w:val="20"/>
                <w:szCs w:val="20"/>
                <w:lang w:val="en-US"/>
              </w:rPr>
            </w:pPr>
          </w:p>
        </w:tc>
        <w:tc>
          <w:tcPr>
            <w:tcW w:w="4788" w:type="dxa"/>
          </w:tcPr>
          <w:p w14:paraId="240278F6" w14:textId="77777777" w:rsidR="005409C1" w:rsidRPr="007004F0" w:rsidRDefault="005409C1" w:rsidP="00884CC3">
            <w:pPr>
              <w:jc w:val="both"/>
              <w:rPr>
                <w:rFonts w:ascii="Verdana" w:hAnsi="Verdana"/>
                <w:sz w:val="20"/>
                <w:szCs w:val="20"/>
                <w:lang w:val="en-US"/>
              </w:rPr>
            </w:pPr>
          </w:p>
        </w:tc>
      </w:tr>
      <w:tr w:rsidR="005409C1" w:rsidRPr="00227565" w14:paraId="276164AD" w14:textId="77777777" w:rsidTr="009E10F7">
        <w:tc>
          <w:tcPr>
            <w:tcW w:w="4788" w:type="dxa"/>
          </w:tcPr>
          <w:p w14:paraId="7DAE37BC" w14:textId="77777777" w:rsidR="005409C1" w:rsidRPr="00227565" w:rsidRDefault="005409C1" w:rsidP="00884CC3">
            <w:pPr>
              <w:jc w:val="both"/>
              <w:rPr>
                <w:rFonts w:ascii="Verdana" w:hAnsi="Verdana"/>
                <w:b/>
                <w:sz w:val="20"/>
                <w:szCs w:val="20"/>
                <w:lang w:val="en-US"/>
              </w:rPr>
            </w:pPr>
            <w:r w:rsidRPr="00227565">
              <w:rPr>
                <w:rFonts w:ascii="Verdana" w:hAnsi="Verdana"/>
                <w:b/>
                <w:sz w:val="20"/>
                <w:szCs w:val="20"/>
                <w:lang w:val="en-US"/>
              </w:rPr>
              <w:t xml:space="preserve">8. DAYS OFF </w:t>
            </w:r>
          </w:p>
          <w:p w14:paraId="1F9D1405" w14:textId="77777777" w:rsidR="005409C1" w:rsidRPr="00227565" w:rsidRDefault="005409C1" w:rsidP="00884CC3">
            <w:pPr>
              <w:jc w:val="both"/>
              <w:rPr>
                <w:rFonts w:ascii="Verdana" w:hAnsi="Verdana"/>
                <w:b/>
                <w:sz w:val="20"/>
                <w:szCs w:val="20"/>
                <w:lang w:val="en-US"/>
              </w:rPr>
            </w:pPr>
          </w:p>
        </w:tc>
        <w:tc>
          <w:tcPr>
            <w:tcW w:w="4788" w:type="dxa"/>
          </w:tcPr>
          <w:p w14:paraId="6815CCDF" w14:textId="77777777" w:rsidR="005409C1" w:rsidRPr="00227565" w:rsidRDefault="005409C1" w:rsidP="00884CC3">
            <w:pPr>
              <w:jc w:val="both"/>
              <w:rPr>
                <w:rFonts w:ascii="Verdana" w:hAnsi="Verdana"/>
                <w:b/>
                <w:sz w:val="20"/>
                <w:szCs w:val="20"/>
                <w:lang w:val="en-US"/>
              </w:rPr>
            </w:pPr>
            <w:r w:rsidRPr="00227565">
              <w:rPr>
                <w:rFonts w:ascii="Verdana" w:hAnsi="Verdana"/>
                <w:b/>
                <w:sz w:val="20"/>
                <w:szCs w:val="20"/>
                <w:lang w:val="en-US"/>
              </w:rPr>
              <w:t>8. DIT</w:t>
            </w:r>
            <w:r w:rsidR="0005113A">
              <w:rPr>
                <w:rFonts w:ascii="Verdana" w:hAnsi="Verdana"/>
                <w:b/>
                <w:sz w:val="20"/>
                <w:szCs w:val="20"/>
              </w:rPr>
              <w:t>Ë</w:t>
            </w:r>
            <w:r w:rsidRPr="00227565">
              <w:rPr>
                <w:rFonts w:ascii="Verdana" w:hAnsi="Verdana"/>
                <w:b/>
                <w:sz w:val="20"/>
                <w:szCs w:val="20"/>
                <w:lang w:val="en-US"/>
              </w:rPr>
              <w:t>T E PUSHIMIT</w:t>
            </w:r>
          </w:p>
        </w:tc>
      </w:tr>
      <w:tr w:rsidR="005409C1" w:rsidRPr="005409C1" w14:paraId="62A06A32" w14:textId="77777777" w:rsidTr="009E10F7">
        <w:tc>
          <w:tcPr>
            <w:tcW w:w="4788" w:type="dxa"/>
          </w:tcPr>
          <w:p w14:paraId="5E5FF645" w14:textId="77777777" w:rsidR="005409C1" w:rsidRPr="00B915DE" w:rsidRDefault="00227565" w:rsidP="00227565">
            <w:pPr>
              <w:jc w:val="both"/>
              <w:rPr>
                <w:rFonts w:ascii="Verdana" w:hAnsi="Verdana"/>
                <w:sz w:val="20"/>
                <w:szCs w:val="20"/>
                <w:lang w:val="en-US"/>
              </w:rPr>
            </w:pPr>
            <w:r w:rsidRPr="00B915DE">
              <w:rPr>
                <w:rFonts w:ascii="Verdana" w:hAnsi="Verdana"/>
                <w:sz w:val="20"/>
                <w:szCs w:val="20"/>
                <w:lang w:val="en-US"/>
              </w:rPr>
              <w:t xml:space="preserve">8.1 Weekly rest </w:t>
            </w:r>
          </w:p>
        </w:tc>
        <w:tc>
          <w:tcPr>
            <w:tcW w:w="4788" w:type="dxa"/>
          </w:tcPr>
          <w:p w14:paraId="2277A277" w14:textId="77777777" w:rsidR="005409C1" w:rsidRPr="005409C1" w:rsidRDefault="00227565" w:rsidP="00884CC3">
            <w:pPr>
              <w:jc w:val="both"/>
              <w:rPr>
                <w:rFonts w:ascii="Verdana" w:hAnsi="Verdana"/>
                <w:sz w:val="20"/>
                <w:szCs w:val="20"/>
                <w:lang w:val="en-US"/>
              </w:rPr>
            </w:pPr>
            <w:r w:rsidRPr="00B915DE">
              <w:rPr>
                <w:rFonts w:ascii="Verdana" w:hAnsi="Verdana"/>
                <w:sz w:val="20"/>
                <w:szCs w:val="20"/>
                <w:lang w:val="en-US"/>
              </w:rPr>
              <w:t>8.1 Pushimi javor</w:t>
            </w:r>
          </w:p>
        </w:tc>
      </w:tr>
      <w:tr w:rsidR="00227565" w:rsidRPr="005409C1" w14:paraId="316AE56A" w14:textId="77777777" w:rsidTr="009E10F7">
        <w:tc>
          <w:tcPr>
            <w:tcW w:w="4788" w:type="dxa"/>
          </w:tcPr>
          <w:p w14:paraId="3F16FE7E" w14:textId="77777777" w:rsidR="00227565" w:rsidRPr="00B915DE" w:rsidRDefault="00227565" w:rsidP="00884CC3">
            <w:pPr>
              <w:jc w:val="both"/>
              <w:rPr>
                <w:rFonts w:ascii="Verdana" w:hAnsi="Verdana"/>
                <w:sz w:val="20"/>
                <w:szCs w:val="20"/>
                <w:lang w:val="en-US"/>
              </w:rPr>
            </w:pPr>
          </w:p>
        </w:tc>
        <w:tc>
          <w:tcPr>
            <w:tcW w:w="4788" w:type="dxa"/>
          </w:tcPr>
          <w:p w14:paraId="702E0B0D" w14:textId="77777777" w:rsidR="00227565" w:rsidRPr="00B915DE" w:rsidRDefault="00227565" w:rsidP="00884CC3">
            <w:pPr>
              <w:jc w:val="both"/>
              <w:rPr>
                <w:rFonts w:ascii="Verdana" w:hAnsi="Verdana"/>
                <w:sz w:val="20"/>
                <w:szCs w:val="20"/>
                <w:lang w:val="en-US"/>
              </w:rPr>
            </w:pPr>
          </w:p>
        </w:tc>
      </w:tr>
      <w:tr w:rsidR="005409C1" w:rsidRPr="00227565" w14:paraId="64F527D2" w14:textId="77777777" w:rsidTr="009E10F7">
        <w:tc>
          <w:tcPr>
            <w:tcW w:w="4788" w:type="dxa"/>
          </w:tcPr>
          <w:p w14:paraId="6CEFD85D" w14:textId="77777777" w:rsidR="005409C1" w:rsidRPr="00B915DE" w:rsidRDefault="005409C1" w:rsidP="00884CC3">
            <w:pPr>
              <w:jc w:val="both"/>
              <w:rPr>
                <w:rFonts w:ascii="Verdana" w:hAnsi="Verdana"/>
                <w:sz w:val="20"/>
                <w:szCs w:val="20"/>
                <w:lang w:val="en-US"/>
              </w:rPr>
            </w:pPr>
            <w:r w:rsidRPr="00B915DE">
              <w:rPr>
                <w:rFonts w:ascii="Verdana" w:hAnsi="Verdana"/>
                <w:sz w:val="20"/>
                <w:szCs w:val="20"/>
                <w:lang w:val="en-US"/>
              </w:rPr>
              <w:t xml:space="preserve">The Employee is entitled to weekly rest, which is not paid by the Employer and is determined by the latter in accordance with </w:t>
            </w:r>
          </w:p>
          <w:p w14:paraId="484C6537" w14:textId="77777777" w:rsidR="005409C1" w:rsidRPr="00B915DE" w:rsidRDefault="005409C1" w:rsidP="00227565">
            <w:pPr>
              <w:jc w:val="both"/>
              <w:rPr>
                <w:rFonts w:ascii="Verdana" w:hAnsi="Verdana"/>
                <w:sz w:val="20"/>
                <w:szCs w:val="20"/>
                <w:lang w:val="en-US"/>
              </w:rPr>
            </w:pPr>
            <w:r w:rsidRPr="00B915DE">
              <w:rPr>
                <w:rFonts w:ascii="Verdana" w:hAnsi="Verdana"/>
                <w:sz w:val="20"/>
                <w:szCs w:val="20"/>
                <w:lang w:val="en-US"/>
              </w:rPr>
              <w:t xml:space="preserve">his terms of work. </w:t>
            </w:r>
          </w:p>
        </w:tc>
        <w:tc>
          <w:tcPr>
            <w:tcW w:w="4788" w:type="dxa"/>
          </w:tcPr>
          <w:p w14:paraId="19336D4F" w14:textId="539D4536" w:rsidR="005409C1" w:rsidRPr="005409C1" w:rsidRDefault="00C85F7F" w:rsidP="00227565">
            <w:pPr>
              <w:jc w:val="both"/>
              <w:rPr>
                <w:rFonts w:ascii="Verdana" w:hAnsi="Verdana"/>
                <w:sz w:val="20"/>
                <w:szCs w:val="20"/>
                <w:lang w:val="en-US"/>
              </w:rPr>
            </w:pPr>
            <w:r w:rsidRPr="00B915DE">
              <w:rPr>
                <w:rFonts w:ascii="Verdana" w:hAnsi="Verdana"/>
                <w:sz w:val="20"/>
                <w:szCs w:val="20"/>
                <w:lang w:val="en-US"/>
              </w:rPr>
              <w:t xml:space="preserve">Punëmarrësi ka të drejtën e pushimit javor, i </w:t>
            </w:r>
            <w:r w:rsidR="00740DFD">
              <w:rPr>
                <w:rFonts w:ascii="Verdana" w:hAnsi="Verdana"/>
                <w:sz w:val="20"/>
                <w:szCs w:val="20"/>
                <w:lang w:val="en-US"/>
              </w:rPr>
              <w:t xml:space="preserve">cili </w:t>
            </w:r>
            <w:r w:rsidRPr="00227565">
              <w:rPr>
                <w:rFonts w:ascii="Verdana" w:hAnsi="Verdana"/>
                <w:sz w:val="20"/>
                <w:szCs w:val="20"/>
                <w:lang w:val="en-US"/>
              </w:rPr>
              <w:t>nuk paguhet dhe percaktohe</w:t>
            </w:r>
            <w:r w:rsidR="00227565">
              <w:rPr>
                <w:rFonts w:ascii="Verdana" w:hAnsi="Verdana"/>
                <w:sz w:val="20"/>
                <w:szCs w:val="20"/>
                <w:lang w:val="en-US"/>
              </w:rPr>
              <w:t>t</w:t>
            </w:r>
            <w:r w:rsidRPr="00227565">
              <w:rPr>
                <w:rFonts w:ascii="Verdana" w:hAnsi="Verdana"/>
                <w:sz w:val="20"/>
                <w:szCs w:val="20"/>
                <w:lang w:val="en-US"/>
              </w:rPr>
              <w:t xml:space="preserve"> nga </w:t>
            </w:r>
            <w:r w:rsidR="00227565">
              <w:rPr>
                <w:rFonts w:ascii="Verdana" w:hAnsi="Verdana"/>
                <w:sz w:val="20"/>
                <w:szCs w:val="20"/>
                <w:lang w:val="en-US"/>
              </w:rPr>
              <w:t>Pun</w:t>
            </w:r>
            <w:r w:rsidR="00AE1268">
              <w:rPr>
                <w:rFonts w:ascii="Verdana" w:hAnsi="Verdana"/>
                <w:sz w:val="20"/>
                <w:szCs w:val="20"/>
                <w:lang w:val="en-US"/>
              </w:rPr>
              <w:t>ë</w:t>
            </w:r>
            <w:r w:rsidRPr="00B915DE">
              <w:rPr>
                <w:rFonts w:ascii="Verdana" w:hAnsi="Verdana"/>
                <w:sz w:val="20"/>
                <w:szCs w:val="20"/>
                <w:lang w:val="en-US"/>
              </w:rPr>
              <w:t>dh</w:t>
            </w:r>
            <w:r w:rsidR="00AE1268">
              <w:rPr>
                <w:rFonts w:ascii="Verdana" w:hAnsi="Verdana"/>
                <w:sz w:val="20"/>
                <w:szCs w:val="20"/>
                <w:lang w:val="en-US"/>
              </w:rPr>
              <w:t>ë</w:t>
            </w:r>
            <w:r w:rsidRPr="00B915DE">
              <w:rPr>
                <w:rFonts w:ascii="Verdana" w:hAnsi="Verdana"/>
                <w:sz w:val="20"/>
                <w:szCs w:val="20"/>
                <w:lang w:val="en-US"/>
              </w:rPr>
              <w:t>n</w:t>
            </w:r>
            <w:r w:rsidR="00AE1268">
              <w:rPr>
                <w:rFonts w:ascii="Verdana" w:hAnsi="Verdana"/>
                <w:sz w:val="20"/>
                <w:szCs w:val="20"/>
                <w:lang w:val="en-US"/>
              </w:rPr>
              <w:t>ë</w:t>
            </w:r>
            <w:r w:rsidRPr="00B915DE">
              <w:rPr>
                <w:rFonts w:ascii="Verdana" w:hAnsi="Verdana"/>
                <w:sz w:val="20"/>
                <w:szCs w:val="20"/>
                <w:lang w:val="en-US"/>
              </w:rPr>
              <w:t>si ne perputhje me kushtet e tij t</w:t>
            </w:r>
            <w:r w:rsidR="00AE1268">
              <w:rPr>
                <w:rFonts w:ascii="Verdana" w:hAnsi="Verdana"/>
                <w:sz w:val="20"/>
                <w:szCs w:val="20"/>
                <w:lang w:val="en-US"/>
              </w:rPr>
              <w:t>ë</w:t>
            </w:r>
            <w:r w:rsidRPr="00B915DE">
              <w:rPr>
                <w:rFonts w:ascii="Verdana" w:hAnsi="Verdana"/>
                <w:sz w:val="20"/>
                <w:szCs w:val="20"/>
                <w:lang w:val="en-US"/>
              </w:rPr>
              <w:t xml:space="preserve"> punës. </w:t>
            </w:r>
          </w:p>
        </w:tc>
      </w:tr>
      <w:tr w:rsidR="00C85F7F" w:rsidRPr="00227565" w14:paraId="3904800D" w14:textId="77777777" w:rsidTr="009E10F7">
        <w:tc>
          <w:tcPr>
            <w:tcW w:w="4788" w:type="dxa"/>
          </w:tcPr>
          <w:p w14:paraId="2C057F01" w14:textId="77777777" w:rsidR="00C85F7F" w:rsidRPr="00B915DE" w:rsidRDefault="00C85F7F" w:rsidP="00884CC3">
            <w:pPr>
              <w:jc w:val="both"/>
              <w:rPr>
                <w:rFonts w:ascii="Verdana" w:hAnsi="Verdana"/>
                <w:sz w:val="20"/>
                <w:szCs w:val="20"/>
                <w:lang w:val="en-US"/>
              </w:rPr>
            </w:pPr>
          </w:p>
        </w:tc>
        <w:tc>
          <w:tcPr>
            <w:tcW w:w="4788" w:type="dxa"/>
          </w:tcPr>
          <w:p w14:paraId="69E6096D" w14:textId="77777777" w:rsidR="00C85F7F" w:rsidRPr="00B915DE" w:rsidRDefault="00C85F7F" w:rsidP="00884CC3">
            <w:pPr>
              <w:jc w:val="both"/>
              <w:rPr>
                <w:rFonts w:ascii="Verdana" w:hAnsi="Verdana"/>
                <w:sz w:val="20"/>
                <w:szCs w:val="20"/>
                <w:lang w:val="en-US"/>
              </w:rPr>
            </w:pPr>
          </w:p>
        </w:tc>
      </w:tr>
      <w:tr w:rsidR="00227565" w:rsidRPr="001843A1" w14:paraId="25BF9138" w14:textId="77777777" w:rsidTr="009E10F7">
        <w:tc>
          <w:tcPr>
            <w:tcW w:w="4788" w:type="dxa"/>
          </w:tcPr>
          <w:p w14:paraId="7CB14A4F" w14:textId="77777777" w:rsidR="00227565" w:rsidRPr="00B915DE" w:rsidRDefault="00227565" w:rsidP="00227565">
            <w:pPr>
              <w:jc w:val="both"/>
              <w:rPr>
                <w:rFonts w:ascii="Verdana" w:hAnsi="Verdana"/>
                <w:sz w:val="20"/>
                <w:szCs w:val="20"/>
                <w:lang w:val="en-US"/>
              </w:rPr>
            </w:pPr>
            <w:r w:rsidRPr="00B915DE">
              <w:rPr>
                <w:rFonts w:ascii="Verdana" w:hAnsi="Verdana"/>
                <w:sz w:val="20"/>
                <w:szCs w:val="20"/>
                <w:lang w:val="en-US"/>
              </w:rPr>
              <w:t xml:space="preserve">8.2 National Holidays </w:t>
            </w:r>
          </w:p>
        </w:tc>
        <w:tc>
          <w:tcPr>
            <w:tcW w:w="4788" w:type="dxa"/>
          </w:tcPr>
          <w:p w14:paraId="387CC5DD" w14:textId="77777777" w:rsidR="00227565" w:rsidRPr="00B915DE" w:rsidRDefault="00227565" w:rsidP="00884CC3">
            <w:pPr>
              <w:jc w:val="both"/>
              <w:rPr>
                <w:rFonts w:ascii="Verdana" w:hAnsi="Verdana"/>
                <w:sz w:val="20"/>
                <w:szCs w:val="20"/>
                <w:lang w:val="en-US"/>
              </w:rPr>
            </w:pPr>
            <w:r w:rsidRPr="00B915DE">
              <w:rPr>
                <w:rFonts w:ascii="Verdana" w:hAnsi="Verdana"/>
                <w:sz w:val="20"/>
                <w:szCs w:val="20"/>
                <w:lang w:val="en-US"/>
              </w:rPr>
              <w:t>8.2 Festat zyrtare</w:t>
            </w:r>
          </w:p>
        </w:tc>
      </w:tr>
      <w:tr w:rsidR="00227565" w:rsidRPr="001843A1" w14:paraId="1F9DBF20" w14:textId="77777777" w:rsidTr="009E10F7">
        <w:tc>
          <w:tcPr>
            <w:tcW w:w="4788" w:type="dxa"/>
          </w:tcPr>
          <w:p w14:paraId="4132D454" w14:textId="77777777" w:rsidR="00227565" w:rsidRPr="00B915DE" w:rsidRDefault="00227565" w:rsidP="00227565">
            <w:pPr>
              <w:jc w:val="both"/>
              <w:rPr>
                <w:rFonts w:ascii="Verdana" w:hAnsi="Verdana"/>
                <w:sz w:val="20"/>
                <w:szCs w:val="20"/>
                <w:lang w:val="en-US"/>
              </w:rPr>
            </w:pPr>
          </w:p>
        </w:tc>
        <w:tc>
          <w:tcPr>
            <w:tcW w:w="4788" w:type="dxa"/>
          </w:tcPr>
          <w:p w14:paraId="56088330" w14:textId="77777777" w:rsidR="00227565" w:rsidRPr="00B915DE" w:rsidRDefault="00227565" w:rsidP="00884CC3">
            <w:pPr>
              <w:jc w:val="both"/>
              <w:rPr>
                <w:rFonts w:ascii="Verdana" w:hAnsi="Verdana"/>
                <w:sz w:val="20"/>
                <w:szCs w:val="20"/>
                <w:lang w:val="en-US"/>
              </w:rPr>
            </w:pPr>
          </w:p>
        </w:tc>
      </w:tr>
      <w:tr w:rsidR="00C85F7F" w:rsidRPr="001843A1" w14:paraId="1DF66C04" w14:textId="77777777" w:rsidTr="009E10F7">
        <w:tc>
          <w:tcPr>
            <w:tcW w:w="4788" w:type="dxa"/>
          </w:tcPr>
          <w:p w14:paraId="5745A186" w14:textId="10453451" w:rsidR="00C85F7F" w:rsidRPr="00B915DE" w:rsidRDefault="00C85F7F" w:rsidP="00227565">
            <w:pPr>
              <w:jc w:val="both"/>
              <w:rPr>
                <w:rFonts w:ascii="Verdana" w:hAnsi="Verdana"/>
                <w:sz w:val="20"/>
                <w:szCs w:val="20"/>
                <w:lang w:val="en-US"/>
              </w:rPr>
            </w:pPr>
            <w:r w:rsidRPr="00B915DE">
              <w:rPr>
                <w:rFonts w:ascii="Verdana" w:hAnsi="Verdana"/>
                <w:sz w:val="20"/>
                <w:szCs w:val="20"/>
                <w:lang w:val="en-US"/>
              </w:rPr>
              <w:t xml:space="preserve">The Employee is entitled to official holidays, as stipulated by the Albanian applicable laws. </w:t>
            </w:r>
          </w:p>
        </w:tc>
        <w:tc>
          <w:tcPr>
            <w:tcW w:w="4788" w:type="dxa"/>
          </w:tcPr>
          <w:p w14:paraId="689457BA" w14:textId="5374F9C3" w:rsidR="00C85F7F" w:rsidRPr="00B915DE" w:rsidRDefault="00227565" w:rsidP="00227565">
            <w:pPr>
              <w:jc w:val="both"/>
              <w:rPr>
                <w:rFonts w:ascii="Verdana" w:hAnsi="Verdana"/>
                <w:sz w:val="20"/>
                <w:szCs w:val="20"/>
                <w:lang w:val="en-US"/>
              </w:rPr>
            </w:pPr>
            <w:r>
              <w:rPr>
                <w:rFonts w:ascii="Verdana" w:hAnsi="Verdana"/>
                <w:sz w:val="20"/>
                <w:szCs w:val="20"/>
                <w:lang w:val="en-US"/>
              </w:rPr>
              <w:t>P</w:t>
            </w:r>
            <w:r w:rsidR="00C85F7F" w:rsidRPr="00B915DE">
              <w:rPr>
                <w:rFonts w:ascii="Verdana" w:hAnsi="Verdana"/>
                <w:sz w:val="20"/>
                <w:szCs w:val="20"/>
                <w:lang w:val="en-US"/>
              </w:rPr>
              <w:t>unëmarrësi ka të drejtën e pushimit gjatë pushime</w:t>
            </w:r>
            <w:r>
              <w:rPr>
                <w:rFonts w:ascii="Verdana" w:hAnsi="Verdana"/>
                <w:sz w:val="20"/>
                <w:szCs w:val="20"/>
                <w:lang w:val="en-US"/>
              </w:rPr>
              <w:t xml:space="preserve">ve zyrtare siç parashikohet nga </w:t>
            </w:r>
            <w:r w:rsidR="00C85F7F" w:rsidRPr="00B915DE">
              <w:rPr>
                <w:rFonts w:ascii="Verdana" w:hAnsi="Verdana"/>
                <w:sz w:val="20"/>
                <w:szCs w:val="20"/>
                <w:lang w:val="en-US"/>
              </w:rPr>
              <w:t>ligjet shqiptare të zbatueshme</w:t>
            </w:r>
            <w:r>
              <w:rPr>
                <w:rFonts w:ascii="Verdana" w:hAnsi="Verdana"/>
                <w:sz w:val="20"/>
                <w:szCs w:val="20"/>
                <w:lang w:val="en-US"/>
              </w:rPr>
              <w:t>.</w:t>
            </w:r>
          </w:p>
        </w:tc>
      </w:tr>
      <w:tr w:rsidR="00C85F7F" w:rsidRPr="001843A1" w14:paraId="6B609985" w14:textId="77777777" w:rsidTr="009E10F7">
        <w:tc>
          <w:tcPr>
            <w:tcW w:w="4788" w:type="dxa"/>
          </w:tcPr>
          <w:p w14:paraId="119A8915" w14:textId="77777777" w:rsidR="00C85F7F" w:rsidRPr="00B915DE" w:rsidRDefault="00C85F7F" w:rsidP="00884CC3">
            <w:pPr>
              <w:jc w:val="both"/>
              <w:rPr>
                <w:rFonts w:ascii="Verdana" w:hAnsi="Verdana"/>
                <w:sz w:val="20"/>
                <w:szCs w:val="20"/>
                <w:lang w:val="en-US"/>
              </w:rPr>
            </w:pPr>
          </w:p>
        </w:tc>
        <w:tc>
          <w:tcPr>
            <w:tcW w:w="4788" w:type="dxa"/>
          </w:tcPr>
          <w:p w14:paraId="7089A3DF" w14:textId="77777777" w:rsidR="00C85F7F" w:rsidRPr="00B915DE" w:rsidRDefault="00C85F7F" w:rsidP="00884CC3">
            <w:pPr>
              <w:jc w:val="both"/>
              <w:rPr>
                <w:rFonts w:ascii="Verdana" w:hAnsi="Verdana"/>
                <w:sz w:val="20"/>
                <w:szCs w:val="20"/>
                <w:lang w:val="en-US"/>
              </w:rPr>
            </w:pPr>
          </w:p>
        </w:tc>
      </w:tr>
      <w:tr w:rsidR="0037236F" w:rsidRPr="0037236F" w14:paraId="24D550FE" w14:textId="77777777" w:rsidTr="009E10F7">
        <w:tc>
          <w:tcPr>
            <w:tcW w:w="4788" w:type="dxa"/>
          </w:tcPr>
          <w:p w14:paraId="73EE78BA" w14:textId="77777777" w:rsidR="0037236F" w:rsidRPr="00B915DE" w:rsidRDefault="0037236F" w:rsidP="00884CC3">
            <w:pPr>
              <w:jc w:val="both"/>
              <w:rPr>
                <w:rFonts w:ascii="Verdana" w:hAnsi="Verdana"/>
                <w:sz w:val="20"/>
                <w:szCs w:val="20"/>
                <w:lang w:val="en-US"/>
              </w:rPr>
            </w:pPr>
            <w:r w:rsidRPr="00B915DE">
              <w:rPr>
                <w:rFonts w:ascii="Verdana" w:hAnsi="Verdana"/>
                <w:sz w:val="20"/>
                <w:szCs w:val="20"/>
                <w:lang w:val="en-US"/>
              </w:rPr>
              <w:t>8.3 Sick leave, parental leave and exceptional leave</w:t>
            </w:r>
          </w:p>
        </w:tc>
        <w:tc>
          <w:tcPr>
            <w:tcW w:w="4788" w:type="dxa"/>
          </w:tcPr>
          <w:p w14:paraId="1E9A69B0" w14:textId="77777777" w:rsidR="0037236F" w:rsidRPr="0037236F" w:rsidRDefault="0037236F" w:rsidP="0037236F">
            <w:pPr>
              <w:jc w:val="both"/>
              <w:rPr>
                <w:rFonts w:ascii="Verdana" w:hAnsi="Verdana"/>
                <w:sz w:val="20"/>
                <w:szCs w:val="20"/>
                <w:lang w:val="en-US"/>
              </w:rPr>
            </w:pPr>
            <w:r w:rsidRPr="00C85F7F">
              <w:rPr>
                <w:rFonts w:ascii="Verdana" w:hAnsi="Verdana"/>
                <w:sz w:val="20"/>
                <w:szCs w:val="20"/>
              </w:rPr>
              <w:t xml:space="preserve">8.3 Raporti mjekësor, leja e prindit dhe lejet e </w:t>
            </w:r>
            <w:r w:rsidRPr="001843A1">
              <w:rPr>
                <w:rFonts w:ascii="Verdana" w:hAnsi="Verdana"/>
                <w:sz w:val="20"/>
                <w:szCs w:val="20"/>
              </w:rPr>
              <w:t xml:space="preserve">jashtëzakonshme </w:t>
            </w:r>
          </w:p>
        </w:tc>
      </w:tr>
      <w:tr w:rsidR="0037236F" w:rsidRPr="0037236F" w14:paraId="538EE82D" w14:textId="77777777" w:rsidTr="009E10F7">
        <w:tc>
          <w:tcPr>
            <w:tcW w:w="4788" w:type="dxa"/>
          </w:tcPr>
          <w:p w14:paraId="2690E1C3" w14:textId="77777777" w:rsidR="0037236F" w:rsidRPr="00B915DE" w:rsidRDefault="0037236F" w:rsidP="00884CC3">
            <w:pPr>
              <w:jc w:val="both"/>
              <w:rPr>
                <w:rFonts w:ascii="Verdana" w:hAnsi="Verdana"/>
                <w:sz w:val="20"/>
                <w:szCs w:val="20"/>
                <w:lang w:val="en-US"/>
              </w:rPr>
            </w:pPr>
          </w:p>
        </w:tc>
        <w:tc>
          <w:tcPr>
            <w:tcW w:w="4788" w:type="dxa"/>
          </w:tcPr>
          <w:p w14:paraId="1F31C63D" w14:textId="77777777" w:rsidR="0037236F" w:rsidRPr="0037236F" w:rsidRDefault="0037236F" w:rsidP="00884CC3">
            <w:pPr>
              <w:jc w:val="both"/>
              <w:rPr>
                <w:rFonts w:ascii="Verdana" w:hAnsi="Verdana"/>
                <w:sz w:val="20"/>
                <w:szCs w:val="20"/>
                <w:lang w:val="en-US"/>
              </w:rPr>
            </w:pPr>
          </w:p>
        </w:tc>
      </w:tr>
      <w:tr w:rsidR="00C85F7F" w:rsidRPr="00D45267" w14:paraId="5B5E1654" w14:textId="77777777" w:rsidTr="009E10F7">
        <w:tc>
          <w:tcPr>
            <w:tcW w:w="4788" w:type="dxa"/>
          </w:tcPr>
          <w:p w14:paraId="7C23DD41" w14:textId="48F2C849" w:rsidR="00C85F7F" w:rsidRPr="00B915DE" w:rsidRDefault="00EA1DC7" w:rsidP="00884CC3">
            <w:pPr>
              <w:jc w:val="both"/>
              <w:rPr>
                <w:rFonts w:ascii="Verdana" w:hAnsi="Verdana"/>
                <w:sz w:val="20"/>
                <w:szCs w:val="20"/>
                <w:lang w:val="en-US"/>
              </w:rPr>
            </w:pPr>
            <w:r>
              <w:rPr>
                <w:rFonts w:ascii="Verdana" w:hAnsi="Verdana"/>
                <w:sz w:val="20"/>
                <w:szCs w:val="20"/>
                <w:lang w:val="en-US"/>
              </w:rPr>
              <w:t xml:space="preserve">The Employee is entitled to </w:t>
            </w:r>
            <w:r w:rsidRPr="00B915DE">
              <w:rPr>
                <w:rFonts w:ascii="Verdana" w:hAnsi="Verdana"/>
                <w:sz w:val="20"/>
                <w:szCs w:val="20"/>
                <w:lang w:val="en-US"/>
              </w:rPr>
              <w:t>pay</w:t>
            </w:r>
            <w:r>
              <w:rPr>
                <w:rFonts w:ascii="Verdana" w:hAnsi="Verdana"/>
                <w:sz w:val="20"/>
                <w:szCs w:val="20"/>
                <w:lang w:val="en-US"/>
              </w:rPr>
              <w:t xml:space="preserve"> </w:t>
            </w:r>
            <w:r w:rsidR="00C85F7F" w:rsidRPr="00B915DE">
              <w:rPr>
                <w:rFonts w:ascii="Verdana" w:hAnsi="Verdana"/>
                <w:sz w:val="20"/>
                <w:szCs w:val="20"/>
                <w:lang w:val="en-US"/>
              </w:rPr>
              <w:t xml:space="preserve">sick leave, parental leave and any exceptional leave in accordance with the provisions of Labour Code and Social Security Law. </w:t>
            </w:r>
          </w:p>
          <w:p w14:paraId="06EC12E2" w14:textId="77777777" w:rsidR="00C85F7F" w:rsidRPr="00B915DE" w:rsidRDefault="00C85F7F" w:rsidP="00884CC3">
            <w:pPr>
              <w:jc w:val="both"/>
              <w:rPr>
                <w:rFonts w:ascii="Verdana" w:hAnsi="Verdana"/>
                <w:sz w:val="20"/>
                <w:szCs w:val="20"/>
                <w:lang w:val="en-US"/>
              </w:rPr>
            </w:pPr>
          </w:p>
        </w:tc>
        <w:tc>
          <w:tcPr>
            <w:tcW w:w="4788" w:type="dxa"/>
          </w:tcPr>
          <w:p w14:paraId="0B65CC5F" w14:textId="301ED187" w:rsidR="00C85F7F" w:rsidRPr="00B915DE" w:rsidRDefault="00C85F7F" w:rsidP="00D45267">
            <w:pPr>
              <w:jc w:val="both"/>
              <w:rPr>
                <w:rFonts w:ascii="Verdana" w:hAnsi="Verdana"/>
                <w:sz w:val="20"/>
                <w:szCs w:val="20"/>
                <w:lang w:val="en-US"/>
              </w:rPr>
            </w:pPr>
            <w:r w:rsidRPr="0037236F">
              <w:rPr>
                <w:rFonts w:ascii="Verdana" w:hAnsi="Verdana"/>
                <w:sz w:val="20"/>
                <w:szCs w:val="20"/>
                <w:lang w:val="en-US"/>
              </w:rPr>
              <w:t xml:space="preserve">Punëmarresi ka të drejtën e raportit mjekësor të paguar, lejes për kujdes prindëror dhe të çdo lejeje të jashtëzakonshme në përputhje me dispozitat </w:t>
            </w:r>
            <w:r w:rsidRPr="00D45267">
              <w:rPr>
                <w:rFonts w:ascii="Verdana" w:hAnsi="Verdana"/>
                <w:sz w:val="20"/>
                <w:szCs w:val="20"/>
                <w:lang w:val="en-US"/>
              </w:rPr>
              <w:t xml:space="preserve">e Kodit të Punës dhe Ligjit të Sigurimeve </w:t>
            </w:r>
            <w:r w:rsidRPr="00B915DE">
              <w:rPr>
                <w:rFonts w:ascii="Verdana" w:hAnsi="Verdana"/>
                <w:sz w:val="20"/>
                <w:szCs w:val="20"/>
                <w:lang w:val="en-US"/>
              </w:rPr>
              <w:t xml:space="preserve">Shoqërore. </w:t>
            </w:r>
          </w:p>
        </w:tc>
      </w:tr>
      <w:tr w:rsidR="00C85F7F" w:rsidRPr="00D45267" w14:paraId="1D0B5B87" w14:textId="77777777" w:rsidTr="009E10F7">
        <w:tc>
          <w:tcPr>
            <w:tcW w:w="4788" w:type="dxa"/>
          </w:tcPr>
          <w:p w14:paraId="438B68BC" w14:textId="77777777" w:rsidR="00C85F7F" w:rsidRPr="00B915DE" w:rsidRDefault="00C85F7F" w:rsidP="00884CC3">
            <w:pPr>
              <w:jc w:val="both"/>
              <w:rPr>
                <w:rFonts w:ascii="Verdana" w:hAnsi="Verdana"/>
                <w:sz w:val="20"/>
                <w:szCs w:val="20"/>
                <w:lang w:val="en-US"/>
              </w:rPr>
            </w:pPr>
          </w:p>
        </w:tc>
        <w:tc>
          <w:tcPr>
            <w:tcW w:w="4788" w:type="dxa"/>
          </w:tcPr>
          <w:p w14:paraId="563DD46E" w14:textId="77777777" w:rsidR="00C85F7F" w:rsidRPr="00D45267" w:rsidRDefault="00C85F7F" w:rsidP="00884CC3">
            <w:pPr>
              <w:jc w:val="both"/>
              <w:rPr>
                <w:rFonts w:ascii="Verdana" w:hAnsi="Verdana"/>
                <w:sz w:val="20"/>
                <w:szCs w:val="20"/>
                <w:lang w:val="en-US"/>
              </w:rPr>
            </w:pPr>
          </w:p>
        </w:tc>
      </w:tr>
      <w:tr w:rsidR="00D45267" w:rsidRPr="00D45267" w14:paraId="31605945" w14:textId="77777777" w:rsidTr="009E10F7">
        <w:tc>
          <w:tcPr>
            <w:tcW w:w="4788" w:type="dxa"/>
          </w:tcPr>
          <w:p w14:paraId="57C2FC2B" w14:textId="77777777" w:rsidR="00D45267" w:rsidRPr="00B915DE" w:rsidRDefault="00D45267" w:rsidP="00D45267">
            <w:pPr>
              <w:jc w:val="both"/>
              <w:rPr>
                <w:rFonts w:ascii="Verdana" w:hAnsi="Verdana"/>
                <w:sz w:val="20"/>
                <w:szCs w:val="20"/>
                <w:lang w:val="en-US"/>
              </w:rPr>
            </w:pPr>
            <w:r w:rsidRPr="00B915DE">
              <w:rPr>
                <w:rFonts w:ascii="Verdana" w:hAnsi="Verdana"/>
                <w:sz w:val="20"/>
                <w:szCs w:val="20"/>
                <w:lang w:val="en-US"/>
              </w:rPr>
              <w:t xml:space="preserve">8.4. Casual leave </w:t>
            </w:r>
          </w:p>
        </w:tc>
        <w:tc>
          <w:tcPr>
            <w:tcW w:w="4788" w:type="dxa"/>
          </w:tcPr>
          <w:p w14:paraId="6E50EB50" w14:textId="77777777" w:rsidR="00D45267" w:rsidRPr="00B915DE" w:rsidRDefault="00D45267" w:rsidP="00884CC3">
            <w:pPr>
              <w:jc w:val="both"/>
              <w:rPr>
                <w:rFonts w:ascii="Verdana" w:hAnsi="Verdana"/>
                <w:sz w:val="20"/>
                <w:szCs w:val="20"/>
                <w:lang w:val="en-US"/>
              </w:rPr>
            </w:pPr>
            <w:r w:rsidRPr="00B915DE">
              <w:rPr>
                <w:rFonts w:ascii="Verdana" w:hAnsi="Verdana"/>
                <w:sz w:val="20"/>
                <w:szCs w:val="20"/>
                <w:lang w:val="en-US"/>
              </w:rPr>
              <w:t>8.4 Pushime të tjera</w:t>
            </w:r>
          </w:p>
        </w:tc>
      </w:tr>
      <w:tr w:rsidR="00D45267" w:rsidRPr="00D45267" w14:paraId="3B8A0AB5" w14:textId="77777777" w:rsidTr="009E10F7">
        <w:tc>
          <w:tcPr>
            <w:tcW w:w="4788" w:type="dxa"/>
          </w:tcPr>
          <w:p w14:paraId="584D739F" w14:textId="77777777" w:rsidR="00D45267" w:rsidRPr="00B915DE" w:rsidRDefault="00D45267" w:rsidP="00884CC3">
            <w:pPr>
              <w:jc w:val="both"/>
              <w:rPr>
                <w:rFonts w:ascii="Verdana" w:hAnsi="Verdana"/>
                <w:sz w:val="20"/>
                <w:szCs w:val="20"/>
                <w:lang w:val="en-US"/>
              </w:rPr>
            </w:pPr>
          </w:p>
        </w:tc>
        <w:tc>
          <w:tcPr>
            <w:tcW w:w="4788" w:type="dxa"/>
          </w:tcPr>
          <w:p w14:paraId="2E598683" w14:textId="77777777" w:rsidR="00D45267" w:rsidRPr="00B915DE" w:rsidRDefault="00D45267" w:rsidP="00884CC3">
            <w:pPr>
              <w:jc w:val="both"/>
              <w:rPr>
                <w:rFonts w:ascii="Verdana" w:hAnsi="Verdana"/>
                <w:sz w:val="20"/>
                <w:szCs w:val="20"/>
                <w:lang w:val="en-US"/>
              </w:rPr>
            </w:pPr>
          </w:p>
        </w:tc>
      </w:tr>
      <w:tr w:rsidR="00C85F7F" w:rsidRPr="00AE1268" w14:paraId="2AA5E9B3" w14:textId="77777777" w:rsidTr="009E10F7">
        <w:tc>
          <w:tcPr>
            <w:tcW w:w="4788" w:type="dxa"/>
          </w:tcPr>
          <w:p w14:paraId="39C9A7A8" w14:textId="77777777" w:rsidR="00C85F7F" w:rsidRPr="00B915DE" w:rsidRDefault="00C85F7F" w:rsidP="00884CC3">
            <w:pPr>
              <w:jc w:val="both"/>
              <w:rPr>
                <w:rFonts w:ascii="Verdana" w:hAnsi="Verdana"/>
                <w:sz w:val="20"/>
                <w:szCs w:val="20"/>
                <w:lang w:val="en-US"/>
              </w:rPr>
            </w:pPr>
            <w:r w:rsidRPr="00B915DE">
              <w:rPr>
                <w:rFonts w:ascii="Verdana" w:hAnsi="Verdana"/>
                <w:sz w:val="20"/>
                <w:szCs w:val="20"/>
                <w:lang w:val="en-US"/>
              </w:rPr>
              <w:t xml:space="preserve">The Employee shall be granted 5 (five) days </w:t>
            </w:r>
          </w:p>
          <w:p w14:paraId="0831B313" w14:textId="77777777" w:rsidR="00C85F7F" w:rsidRPr="00B915DE" w:rsidRDefault="00C85F7F" w:rsidP="00884CC3">
            <w:pPr>
              <w:jc w:val="both"/>
              <w:rPr>
                <w:rFonts w:ascii="Verdana" w:hAnsi="Verdana"/>
                <w:sz w:val="20"/>
                <w:szCs w:val="20"/>
                <w:lang w:val="en-US"/>
              </w:rPr>
            </w:pPr>
            <w:r w:rsidRPr="00B915DE">
              <w:rPr>
                <w:rFonts w:ascii="Verdana" w:hAnsi="Verdana"/>
                <w:sz w:val="20"/>
                <w:szCs w:val="20"/>
                <w:lang w:val="en-US"/>
              </w:rPr>
              <w:t xml:space="preserve">paid leave or absence, which will not be considered as annual vacations, for certified </w:t>
            </w:r>
          </w:p>
          <w:p w14:paraId="69F27636" w14:textId="2E01D96E" w:rsidR="00C85F7F" w:rsidRPr="00B915DE" w:rsidRDefault="00C85F7F" w:rsidP="00D45267">
            <w:pPr>
              <w:jc w:val="both"/>
              <w:rPr>
                <w:rFonts w:ascii="Verdana" w:hAnsi="Verdana"/>
                <w:sz w:val="20"/>
                <w:szCs w:val="20"/>
                <w:lang w:val="en-US"/>
              </w:rPr>
            </w:pPr>
            <w:r w:rsidRPr="00B915DE">
              <w:rPr>
                <w:rFonts w:ascii="Verdana" w:hAnsi="Verdana"/>
                <w:sz w:val="20"/>
                <w:szCs w:val="20"/>
                <w:lang w:val="en-US"/>
              </w:rPr>
              <w:t xml:space="preserve">marriage or death among direct descendants and ascendants or spouse. </w:t>
            </w:r>
          </w:p>
        </w:tc>
        <w:tc>
          <w:tcPr>
            <w:tcW w:w="4788" w:type="dxa"/>
          </w:tcPr>
          <w:p w14:paraId="6B39FCD8" w14:textId="4322FBB3" w:rsidR="00C85F7F" w:rsidRPr="00AE1268" w:rsidRDefault="00C85F7F" w:rsidP="0039279D">
            <w:pPr>
              <w:jc w:val="both"/>
              <w:rPr>
                <w:rFonts w:ascii="Verdana" w:hAnsi="Verdana"/>
                <w:sz w:val="20"/>
                <w:szCs w:val="20"/>
                <w:lang w:val="en-US"/>
              </w:rPr>
            </w:pPr>
            <w:r w:rsidRPr="00B915DE">
              <w:rPr>
                <w:rFonts w:ascii="Verdana" w:hAnsi="Verdana"/>
                <w:sz w:val="20"/>
                <w:szCs w:val="20"/>
                <w:lang w:val="en-US"/>
              </w:rPr>
              <w:t xml:space="preserve">Punëmarrësi perfiton (5) pesë ditë pushimi </w:t>
            </w:r>
            <w:r w:rsidRPr="00AE1268">
              <w:rPr>
                <w:rFonts w:ascii="Verdana" w:hAnsi="Verdana"/>
                <w:sz w:val="20"/>
                <w:szCs w:val="20"/>
                <w:lang w:val="en-US"/>
              </w:rPr>
              <w:t>ditor te paguar, e cila nuk do të konsiderohet si pushim vjetor, në rast martese</w:t>
            </w:r>
            <w:r w:rsidR="00EA1DC7">
              <w:rPr>
                <w:rFonts w:ascii="Verdana" w:hAnsi="Verdana"/>
                <w:sz w:val="20"/>
                <w:szCs w:val="20"/>
                <w:lang w:val="en-US"/>
              </w:rPr>
              <w:t xml:space="preserve"> ose vdekjeje të bashkëshortes, </w:t>
            </w:r>
            <w:r w:rsidR="0039279D">
              <w:rPr>
                <w:rFonts w:ascii="Verdana" w:hAnsi="Verdana"/>
                <w:sz w:val="20"/>
                <w:szCs w:val="20"/>
                <w:lang w:val="en-US"/>
              </w:rPr>
              <w:t>paraardhësve</w:t>
            </w:r>
            <w:r w:rsidR="00EA1DC7">
              <w:rPr>
                <w:rFonts w:ascii="Verdana" w:hAnsi="Verdana"/>
                <w:sz w:val="20"/>
                <w:szCs w:val="20"/>
                <w:lang w:val="en-US"/>
              </w:rPr>
              <w:t xml:space="preserve"> </w:t>
            </w:r>
            <w:r w:rsidRPr="00AE1268">
              <w:rPr>
                <w:rFonts w:ascii="Verdana" w:hAnsi="Verdana"/>
                <w:sz w:val="20"/>
                <w:szCs w:val="20"/>
                <w:lang w:val="en-US"/>
              </w:rPr>
              <w:t>ose pasardhësve të drejtperdrejtë</w:t>
            </w:r>
            <w:r w:rsidR="00D45267" w:rsidRPr="00AE1268">
              <w:rPr>
                <w:rFonts w:ascii="Verdana" w:hAnsi="Verdana"/>
                <w:sz w:val="20"/>
                <w:szCs w:val="20"/>
                <w:lang w:val="en-US"/>
              </w:rPr>
              <w:t>.</w:t>
            </w:r>
          </w:p>
        </w:tc>
      </w:tr>
      <w:tr w:rsidR="00C85F7F" w:rsidRPr="00AE1268" w14:paraId="7831F21A" w14:textId="77777777" w:rsidTr="009E10F7">
        <w:tc>
          <w:tcPr>
            <w:tcW w:w="4788" w:type="dxa"/>
          </w:tcPr>
          <w:p w14:paraId="3A033BFD" w14:textId="77777777" w:rsidR="00C85F7F" w:rsidRPr="00AE1268" w:rsidRDefault="00C85F7F" w:rsidP="00884CC3">
            <w:pPr>
              <w:jc w:val="both"/>
              <w:rPr>
                <w:rFonts w:ascii="Verdana" w:hAnsi="Verdana"/>
                <w:sz w:val="20"/>
                <w:szCs w:val="20"/>
                <w:lang w:val="en-US"/>
              </w:rPr>
            </w:pPr>
          </w:p>
        </w:tc>
        <w:tc>
          <w:tcPr>
            <w:tcW w:w="4788" w:type="dxa"/>
          </w:tcPr>
          <w:p w14:paraId="29212916" w14:textId="77777777" w:rsidR="00C85F7F" w:rsidRPr="00AE1268" w:rsidRDefault="00C85F7F" w:rsidP="00884CC3">
            <w:pPr>
              <w:jc w:val="both"/>
              <w:rPr>
                <w:rFonts w:ascii="Verdana" w:hAnsi="Verdana"/>
                <w:sz w:val="20"/>
                <w:szCs w:val="20"/>
                <w:lang w:val="en-US"/>
              </w:rPr>
            </w:pPr>
          </w:p>
        </w:tc>
      </w:tr>
      <w:tr w:rsidR="00D45267" w:rsidRPr="001843A1" w14:paraId="70CD76D8" w14:textId="77777777" w:rsidTr="009E10F7">
        <w:tc>
          <w:tcPr>
            <w:tcW w:w="4788" w:type="dxa"/>
          </w:tcPr>
          <w:p w14:paraId="2F21C9BB" w14:textId="77777777" w:rsidR="00D45267" w:rsidRPr="00D45267" w:rsidRDefault="00D45267" w:rsidP="00D45267">
            <w:pPr>
              <w:jc w:val="both"/>
              <w:rPr>
                <w:rFonts w:ascii="Verdana" w:hAnsi="Verdana"/>
                <w:sz w:val="20"/>
                <w:szCs w:val="20"/>
              </w:rPr>
            </w:pPr>
            <w:r w:rsidRPr="00C85F7F">
              <w:rPr>
                <w:rFonts w:ascii="Verdana" w:hAnsi="Verdana"/>
                <w:sz w:val="20"/>
                <w:szCs w:val="20"/>
                <w:lang w:val="en-US"/>
              </w:rPr>
              <w:t xml:space="preserve">8.5. Event of Illness </w:t>
            </w:r>
          </w:p>
        </w:tc>
        <w:tc>
          <w:tcPr>
            <w:tcW w:w="4788" w:type="dxa"/>
          </w:tcPr>
          <w:p w14:paraId="3E44CF32" w14:textId="77777777" w:rsidR="00D45267" w:rsidRPr="00C85F7F" w:rsidRDefault="00D45267" w:rsidP="00D45267">
            <w:pPr>
              <w:jc w:val="both"/>
              <w:rPr>
                <w:rFonts w:ascii="Verdana" w:hAnsi="Verdana"/>
                <w:sz w:val="20"/>
                <w:szCs w:val="20"/>
                <w:lang w:val="en-US"/>
              </w:rPr>
            </w:pPr>
            <w:r w:rsidRPr="00C85F7F">
              <w:rPr>
                <w:rFonts w:ascii="Verdana" w:hAnsi="Verdana"/>
                <w:sz w:val="20"/>
                <w:szCs w:val="20"/>
                <w:lang w:val="en-US"/>
              </w:rPr>
              <w:t>8.5 Rastet e sëmundjes</w:t>
            </w:r>
          </w:p>
        </w:tc>
      </w:tr>
      <w:tr w:rsidR="00D45267" w:rsidRPr="001843A1" w14:paraId="456F53F2" w14:textId="77777777" w:rsidTr="009E10F7">
        <w:tc>
          <w:tcPr>
            <w:tcW w:w="4788" w:type="dxa"/>
          </w:tcPr>
          <w:p w14:paraId="155539D4" w14:textId="77777777" w:rsidR="00D45267" w:rsidRPr="00D45267" w:rsidRDefault="00D45267" w:rsidP="00884CC3">
            <w:pPr>
              <w:jc w:val="both"/>
              <w:rPr>
                <w:rFonts w:ascii="Verdana" w:hAnsi="Verdana"/>
                <w:sz w:val="20"/>
                <w:szCs w:val="20"/>
              </w:rPr>
            </w:pPr>
          </w:p>
        </w:tc>
        <w:tc>
          <w:tcPr>
            <w:tcW w:w="4788" w:type="dxa"/>
          </w:tcPr>
          <w:p w14:paraId="01982926" w14:textId="77777777" w:rsidR="00D45267" w:rsidRPr="00C85F7F" w:rsidRDefault="00D45267" w:rsidP="00884CC3">
            <w:pPr>
              <w:jc w:val="both"/>
              <w:rPr>
                <w:rFonts w:ascii="Verdana" w:hAnsi="Verdana"/>
                <w:sz w:val="20"/>
                <w:szCs w:val="20"/>
                <w:lang w:val="en-US"/>
              </w:rPr>
            </w:pPr>
          </w:p>
        </w:tc>
      </w:tr>
      <w:tr w:rsidR="005409C1" w:rsidRPr="001843A1" w14:paraId="5274797A" w14:textId="77777777" w:rsidTr="009E10F7">
        <w:tc>
          <w:tcPr>
            <w:tcW w:w="4788" w:type="dxa"/>
          </w:tcPr>
          <w:p w14:paraId="5AF44D25" w14:textId="77777777" w:rsidR="005409C1" w:rsidRPr="00B915DE" w:rsidRDefault="005409C1" w:rsidP="00884CC3">
            <w:pPr>
              <w:jc w:val="both"/>
              <w:rPr>
                <w:rFonts w:ascii="Verdana" w:hAnsi="Verdana"/>
                <w:sz w:val="20"/>
                <w:szCs w:val="20"/>
                <w:lang w:val="en-US"/>
              </w:rPr>
            </w:pPr>
            <w:r w:rsidRPr="00B915DE">
              <w:rPr>
                <w:rFonts w:ascii="Verdana" w:hAnsi="Verdana"/>
                <w:sz w:val="20"/>
                <w:szCs w:val="20"/>
                <w:lang w:val="en-US"/>
              </w:rPr>
              <w:t xml:space="preserve"> In the event of illness or accident, the supervisor must be informed as soon as </w:t>
            </w:r>
            <w:r w:rsidRPr="00B915DE">
              <w:rPr>
                <w:rFonts w:ascii="Verdana" w:hAnsi="Verdana"/>
                <w:sz w:val="20"/>
                <w:szCs w:val="20"/>
                <w:lang w:val="en-US"/>
              </w:rPr>
              <w:lastRenderedPageBreak/>
              <w:t xml:space="preserve">possible, either personally or through relatives or friends, about the illness or injury and its presumable duration. </w:t>
            </w:r>
          </w:p>
          <w:p w14:paraId="69406EC3" w14:textId="77777777" w:rsidR="005409C1" w:rsidRDefault="005409C1" w:rsidP="00884CC3">
            <w:pPr>
              <w:jc w:val="both"/>
              <w:rPr>
                <w:rFonts w:ascii="Verdana" w:hAnsi="Verdana"/>
                <w:sz w:val="20"/>
                <w:szCs w:val="20"/>
                <w:lang w:val="en-US"/>
              </w:rPr>
            </w:pPr>
          </w:p>
          <w:p w14:paraId="67E62560" w14:textId="77777777" w:rsidR="00F920D0" w:rsidRPr="00B915DE" w:rsidRDefault="00F920D0" w:rsidP="00884CC3">
            <w:pPr>
              <w:jc w:val="both"/>
              <w:rPr>
                <w:rFonts w:ascii="Verdana" w:hAnsi="Verdana"/>
                <w:sz w:val="20"/>
                <w:szCs w:val="20"/>
                <w:lang w:val="en-US"/>
              </w:rPr>
            </w:pPr>
          </w:p>
          <w:p w14:paraId="0334BB5B" w14:textId="77777777" w:rsidR="005409C1" w:rsidRPr="00B915DE" w:rsidRDefault="005409C1" w:rsidP="00884CC3">
            <w:pPr>
              <w:jc w:val="both"/>
              <w:rPr>
                <w:rFonts w:ascii="Verdana" w:hAnsi="Verdana"/>
                <w:sz w:val="20"/>
                <w:szCs w:val="20"/>
                <w:lang w:val="en-US"/>
              </w:rPr>
            </w:pPr>
            <w:r w:rsidRPr="00B915DE">
              <w:rPr>
                <w:rFonts w:ascii="Verdana" w:hAnsi="Verdana"/>
                <w:sz w:val="20"/>
                <w:szCs w:val="20"/>
                <w:lang w:val="en-US"/>
              </w:rPr>
              <w:t xml:space="preserve">The Employee must as soon as possible present the relative medical certificate, or upon request of Employer be submitted any </w:t>
            </w:r>
          </w:p>
          <w:p w14:paraId="19043F9E" w14:textId="77777777" w:rsidR="005409C1" w:rsidRPr="005409C1" w:rsidRDefault="005409C1" w:rsidP="00884CC3">
            <w:pPr>
              <w:jc w:val="both"/>
              <w:rPr>
                <w:rFonts w:ascii="Verdana" w:hAnsi="Verdana"/>
                <w:sz w:val="20"/>
                <w:szCs w:val="20"/>
                <w:lang w:val="en-US"/>
              </w:rPr>
            </w:pPr>
            <w:r w:rsidRPr="00B915DE">
              <w:rPr>
                <w:rFonts w:ascii="Verdana" w:hAnsi="Verdana"/>
                <w:sz w:val="20"/>
                <w:szCs w:val="20"/>
                <w:lang w:val="en-US"/>
              </w:rPr>
              <w:t>time to the examination of a doctor recommended by Employe</w:t>
            </w:r>
            <w:r w:rsidR="00F920D0">
              <w:rPr>
                <w:rFonts w:ascii="Verdana" w:hAnsi="Verdana"/>
                <w:sz w:val="20"/>
                <w:szCs w:val="20"/>
                <w:lang w:val="en-US"/>
              </w:rPr>
              <w:t>r.</w:t>
            </w:r>
          </w:p>
        </w:tc>
        <w:tc>
          <w:tcPr>
            <w:tcW w:w="4788" w:type="dxa"/>
          </w:tcPr>
          <w:p w14:paraId="2801B415" w14:textId="096CB497" w:rsidR="00F920D0" w:rsidRDefault="00C85F7F" w:rsidP="00884CC3">
            <w:pPr>
              <w:jc w:val="both"/>
              <w:rPr>
                <w:rFonts w:ascii="Verdana" w:hAnsi="Verdana"/>
                <w:sz w:val="20"/>
                <w:szCs w:val="20"/>
                <w:lang w:val="en-US"/>
              </w:rPr>
            </w:pPr>
            <w:r w:rsidRPr="00F920D0">
              <w:rPr>
                <w:rFonts w:ascii="Verdana" w:hAnsi="Verdana"/>
                <w:sz w:val="20"/>
                <w:szCs w:val="20"/>
                <w:lang w:val="en-US"/>
              </w:rPr>
              <w:lastRenderedPageBreak/>
              <w:t xml:space="preserve">Në rast sëmundjeje apo aksidenti, </w:t>
            </w:r>
            <w:r w:rsidR="00F920D0">
              <w:rPr>
                <w:rFonts w:ascii="Verdana" w:hAnsi="Verdana"/>
                <w:sz w:val="20"/>
                <w:szCs w:val="20"/>
                <w:lang w:val="en-US"/>
              </w:rPr>
              <w:t>eprori</w:t>
            </w:r>
            <w:r w:rsidRPr="00F920D0">
              <w:rPr>
                <w:rFonts w:ascii="Verdana" w:hAnsi="Verdana"/>
                <w:sz w:val="20"/>
                <w:szCs w:val="20"/>
                <w:lang w:val="en-US"/>
              </w:rPr>
              <w:t xml:space="preserve"> drejtues duhet të njoftohet sa më parë të </w:t>
            </w:r>
            <w:r w:rsidRPr="00F920D0">
              <w:rPr>
                <w:rFonts w:ascii="Verdana" w:hAnsi="Verdana"/>
                <w:sz w:val="20"/>
                <w:szCs w:val="20"/>
                <w:lang w:val="en-US"/>
              </w:rPr>
              <w:lastRenderedPageBreak/>
              <w:t xml:space="preserve">jetë e mundur, qoftë personalisht nga Punëmarrësi apo nga të afërmit ose shokët e tij për sëmundjen apo aksidentin dhe </w:t>
            </w:r>
            <w:r w:rsidRPr="00B915DE">
              <w:rPr>
                <w:rFonts w:ascii="Verdana" w:hAnsi="Verdana"/>
                <w:sz w:val="20"/>
                <w:szCs w:val="20"/>
                <w:lang w:val="en-US"/>
              </w:rPr>
              <w:t xml:space="preserve">parashikimin e kohëzgjatjes së tij. </w:t>
            </w:r>
          </w:p>
          <w:p w14:paraId="6466578D" w14:textId="77777777" w:rsidR="00F920D0" w:rsidRDefault="00F920D0" w:rsidP="00884CC3">
            <w:pPr>
              <w:jc w:val="both"/>
              <w:rPr>
                <w:rFonts w:ascii="Verdana" w:hAnsi="Verdana"/>
                <w:sz w:val="20"/>
                <w:szCs w:val="20"/>
                <w:lang w:val="en-US"/>
              </w:rPr>
            </w:pPr>
          </w:p>
          <w:p w14:paraId="4539B8D4" w14:textId="77777777" w:rsidR="005409C1" w:rsidRPr="005409C1" w:rsidRDefault="00F920D0" w:rsidP="00F920D0">
            <w:pPr>
              <w:jc w:val="both"/>
              <w:rPr>
                <w:rFonts w:ascii="Verdana" w:hAnsi="Verdana"/>
                <w:sz w:val="20"/>
                <w:szCs w:val="20"/>
                <w:lang w:val="en-US"/>
              </w:rPr>
            </w:pPr>
            <w:r>
              <w:rPr>
                <w:rFonts w:ascii="Verdana" w:hAnsi="Verdana"/>
                <w:sz w:val="20"/>
                <w:szCs w:val="20"/>
                <w:lang w:val="en-US"/>
              </w:rPr>
              <w:t>Pu</w:t>
            </w:r>
            <w:r w:rsidR="00C85F7F" w:rsidRPr="00B915DE">
              <w:rPr>
                <w:rFonts w:ascii="Verdana" w:hAnsi="Verdana"/>
                <w:sz w:val="20"/>
                <w:szCs w:val="20"/>
                <w:lang w:val="en-US"/>
              </w:rPr>
              <w:t>nëmarrësi duhet t’i paraqesë menjëherë Punëdhënësit raportin mjekësor p</w:t>
            </w:r>
            <w:r w:rsidR="00AE1268">
              <w:rPr>
                <w:rFonts w:ascii="Verdana" w:hAnsi="Verdana"/>
                <w:sz w:val="20"/>
                <w:szCs w:val="20"/>
                <w:lang w:val="en-US"/>
              </w:rPr>
              <w:t>ë</w:t>
            </w:r>
            <w:r w:rsidR="00C85F7F" w:rsidRPr="00B915DE">
              <w:rPr>
                <w:rFonts w:ascii="Verdana" w:hAnsi="Verdana"/>
                <w:sz w:val="20"/>
                <w:szCs w:val="20"/>
                <w:lang w:val="en-US"/>
              </w:rPr>
              <w:t>rkat</w:t>
            </w:r>
            <w:r w:rsidR="00AE1268">
              <w:rPr>
                <w:rFonts w:ascii="Verdana" w:hAnsi="Verdana"/>
                <w:sz w:val="20"/>
                <w:szCs w:val="20"/>
                <w:lang w:val="en-US"/>
              </w:rPr>
              <w:t>ë</w:t>
            </w:r>
            <w:r w:rsidR="00C85F7F" w:rsidRPr="00B915DE">
              <w:rPr>
                <w:rFonts w:ascii="Verdana" w:hAnsi="Verdana"/>
                <w:sz w:val="20"/>
                <w:szCs w:val="20"/>
                <w:lang w:val="en-US"/>
              </w:rPr>
              <w:t>s</w:t>
            </w:r>
            <w:r>
              <w:rPr>
                <w:rFonts w:ascii="Verdana" w:hAnsi="Verdana"/>
                <w:sz w:val="20"/>
                <w:szCs w:val="20"/>
                <w:lang w:val="en-US"/>
              </w:rPr>
              <w:t xml:space="preserve"> </w:t>
            </w:r>
            <w:r w:rsidR="00C85F7F" w:rsidRPr="00B915DE">
              <w:rPr>
                <w:rFonts w:ascii="Verdana" w:hAnsi="Verdana"/>
                <w:sz w:val="20"/>
                <w:szCs w:val="20"/>
                <w:lang w:val="en-US"/>
              </w:rPr>
              <w:t xml:space="preserve">ose, me kërkesë të Punëdhënësit, t’i nënshtrohet ekzaminimit mjekësor të një mjeku të caktuar nga Punëdhënësi. </w:t>
            </w:r>
          </w:p>
        </w:tc>
      </w:tr>
      <w:tr w:rsidR="005409C1" w:rsidRPr="001843A1" w14:paraId="1D3E9CFA" w14:textId="77777777" w:rsidTr="009E10F7">
        <w:tc>
          <w:tcPr>
            <w:tcW w:w="4788" w:type="dxa"/>
          </w:tcPr>
          <w:p w14:paraId="59651CB4" w14:textId="77777777" w:rsidR="005409C1" w:rsidRPr="005409C1" w:rsidRDefault="005409C1" w:rsidP="00884CC3">
            <w:pPr>
              <w:jc w:val="both"/>
              <w:rPr>
                <w:rFonts w:ascii="Verdana" w:hAnsi="Verdana"/>
                <w:sz w:val="20"/>
                <w:szCs w:val="20"/>
                <w:lang w:val="en-US"/>
              </w:rPr>
            </w:pPr>
          </w:p>
        </w:tc>
        <w:tc>
          <w:tcPr>
            <w:tcW w:w="4788" w:type="dxa"/>
          </w:tcPr>
          <w:p w14:paraId="170B0800" w14:textId="77777777" w:rsidR="005409C1" w:rsidRPr="005409C1" w:rsidRDefault="005409C1" w:rsidP="00884CC3">
            <w:pPr>
              <w:jc w:val="both"/>
              <w:rPr>
                <w:rFonts w:ascii="Verdana" w:hAnsi="Verdana"/>
                <w:sz w:val="20"/>
                <w:szCs w:val="20"/>
                <w:lang w:val="en-US"/>
              </w:rPr>
            </w:pPr>
          </w:p>
        </w:tc>
      </w:tr>
      <w:tr w:rsidR="00C85F7F" w:rsidRPr="0005113A" w14:paraId="3968B728" w14:textId="77777777" w:rsidTr="009E10F7">
        <w:tc>
          <w:tcPr>
            <w:tcW w:w="4788" w:type="dxa"/>
          </w:tcPr>
          <w:p w14:paraId="0618E669" w14:textId="77777777" w:rsidR="00C85F7F" w:rsidRPr="0005113A" w:rsidRDefault="00C85F7F" w:rsidP="00884CC3">
            <w:pPr>
              <w:jc w:val="both"/>
              <w:rPr>
                <w:rFonts w:ascii="Verdana" w:hAnsi="Verdana"/>
                <w:b/>
                <w:sz w:val="20"/>
                <w:szCs w:val="20"/>
                <w:lang w:val="en-US"/>
              </w:rPr>
            </w:pPr>
            <w:r w:rsidRPr="0005113A">
              <w:rPr>
                <w:rFonts w:ascii="Verdana" w:hAnsi="Verdana"/>
                <w:b/>
                <w:sz w:val="20"/>
                <w:szCs w:val="20"/>
                <w:lang w:val="en-US"/>
              </w:rPr>
              <w:t xml:space="preserve">9. DISCIPLINARY MEASURES </w:t>
            </w:r>
          </w:p>
          <w:p w14:paraId="044BF77B" w14:textId="77777777" w:rsidR="00C85F7F" w:rsidRPr="0005113A" w:rsidRDefault="00C85F7F" w:rsidP="00884CC3">
            <w:pPr>
              <w:jc w:val="both"/>
              <w:rPr>
                <w:rFonts w:ascii="Verdana" w:hAnsi="Verdana"/>
                <w:b/>
                <w:sz w:val="20"/>
                <w:szCs w:val="20"/>
                <w:lang w:val="en-US"/>
              </w:rPr>
            </w:pPr>
          </w:p>
        </w:tc>
        <w:tc>
          <w:tcPr>
            <w:tcW w:w="4788" w:type="dxa"/>
          </w:tcPr>
          <w:p w14:paraId="7161D909" w14:textId="77777777" w:rsidR="00C85F7F" w:rsidRPr="0005113A" w:rsidRDefault="00C85F7F" w:rsidP="00884CC3">
            <w:pPr>
              <w:jc w:val="both"/>
              <w:rPr>
                <w:rFonts w:ascii="Verdana" w:hAnsi="Verdana"/>
                <w:b/>
                <w:sz w:val="20"/>
                <w:szCs w:val="20"/>
              </w:rPr>
            </w:pPr>
            <w:r w:rsidRPr="0005113A">
              <w:rPr>
                <w:rFonts w:ascii="Verdana" w:hAnsi="Verdana"/>
                <w:b/>
                <w:sz w:val="20"/>
                <w:szCs w:val="20"/>
              </w:rPr>
              <w:t xml:space="preserve">9. MASAT DISIPLINORE </w:t>
            </w:r>
          </w:p>
          <w:p w14:paraId="51D026AE" w14:textId="77777777" w:rsidR="00C85F7F" w:rsidRPr="0005113A" w:rsidRDefault="00C85F7F" w:rsidP="00884CC3">
            <w:pPr>
              <w:jc w:val="both"/>
              <w:rPr>
                <w:rFonts w:ascii="Verdana" w:hAnsi="Verdana"/>
                <w:b/>
                <w:sz w:val="20"/>
                <w:szCs w:val="20"/>
              </w:rPr>
            </w:pPr>
          </w:p>
        </w:tc>
      </w:tr>
      <w:tr w:rsidR="005409C1" w:rsidRPr="00C85F7F" w14:paraId="698B8B9F" w14:textId="77777777" w:rsidTr="009E10F7">
        <w:tc>
          <w:tcPr>
            <w:tcW w:w="4788" w:type="dxa"/>
          </w:tcPr>
          <w:p w14:paraId="01473A20" w14:textId="77777777" w:rsidR="005409C1" w:rsidRPr="00F920D0" w:rsidRDefault="00C85F7F" w:rsidP="00F920D0">
            <w:pPr>
              <w:jc w:val="both"/>
              <w:rPr>
                <w:rFonts w:ascii="Verdana" w:hAnsi="Verdana"/>
                <w:sz w:val="20"/>
                <w:szCs w:val="20"/>
                <w:lang w:val="en-US"/>
              </w:rPr>
            </w:pPr>
            <w:r w:rsidRPr="00B915DE">
              <w:rPr>
                <w:rFonts w:ascii="Verdana" w:hAnsi="Verdana"/>
                <w:sz w:val="20"/>
                <w:szCs w:val="20"/>
                <w:lang w:val="en-US"/>
              </w:rPr>
              <w:t xml:space="preserve">9.1 The Employee is obliged to perform devotionally the assigned duties, to act professionally, with responsibility and capability in their accomplishment. </w:t>
            </w:r>
            <w:r w:rsidRPr="00F920D0">
              <w:rPr>
                <w:rFonts w:ascii="Verdana" w:hAnsi="Verdana"/>
                <w:sz w:val="20"/>
                <w:szCs w:val="20"/>
                <w:lang w:val="en-US"/>
              </w:rPr>
              <w:br w:type="page"/>
            </w:r>
          </w:p>
        </w:tc>
        <w:tc>
          <w:tcPr>
            <w:tcW w:w="4788" w:type="dxa"/>
          </w:tcPr>
          <w:p w14:paraId="248D80C5" w14:textId="77777777" w:rsidR="00C85F7F" w:rsidRPr="00F920D0" w:rsidRDefault="00C85F7F" w:rsidP="00884CC3">
            <w:pPr>
              <w:jc w:val="both"/>
              <w:rPr>
                <w:rFonts w:ascii="Verdana" w:hAnsi="Verdana"/>
                <w:sz w:val="20"/>
                <w:szCs w:val="20"/>
                <w:lang w:val="en-US"/>
              </w:rPr>
            </w:pPr>
            <w:r w:rsidRPr="00F920D0">
              <w:rPr>
                <w:rFonts w:ascii="Verdana" w:hAnsi="Verdana"/>
                <w:sz w:val="20"/>
                <w:szCs w:val="20"/>
                <w:lang w:val="en-US"/>
              </w:rPr>
              <w:t xml:space="preserve">9.1 Punëmarrësi detyrohet të kryejë me përkushtim detyrat e ngarkuara, të veprojë profesionalisht, me përgjegjësi dhe aftësi për </w:t>
            </w:r>
          </w:p>
          <w:p w14:paraId="6391C04F" w14:textId="77777777" w:rsidR="005409C1" w:rsidRPr="00C85F7F" w:rsidRDefault="00C85F7F" w:rsidP="00F920D0">
            <w:pPr>
              <w:jc w:val="both"/>
              <w:rPr>
                <w:rFonts w:ascii="Verdana" w:hAnsi="Verdana"/>
                <w:sz w:val="20"/>
                <w:szCs w:val="20"/>
              </w:rPr>
            </w:pPr>
            <w:r w:rsidRPr="00B915DE">
              <w:rPr>
                <w:rFonts w:ascii="Verdana" w:hAnsi="Verdana"/>
                <w:sz w:val="20"/>
                <w:szCs w:val="20"/>
              </w:rPr>
              <w:t xml:space="preserve">realizimin e tyre. </w:t>
            </w:r>
          </w:p>
        </w:tc>
      </w:tr>
      <w:tr w:rsidR="005409C1" w:rsidRPr="00C85F7F" w14:paraId="2EF6B48B" w14:textId="77777777" w:rsidTr="009E10F7">
        <w:tc>
          <w:tcPr>
            <w:tcW w:w="4788" w:type="dxa"/>
          </w:tcPr>
          <w:p w14:paraId="29785118" w14:textId="77777777" w:rsidR="005409C1" w:rsidRPr="00C85F7F" w:rsidRDefault="005409C1" w:rsidP="00884CC3">
            <w:pPr>
              <w:jc w:val="both"/>
              <w:rPr>
                <w:rFonts w:ascii="Verdana" w:hAnsi="Verdana"/>
                <w:sz w:val="20"/>
                <w:szCs w:val="20"/>
              </w:rPr>
            </w:pPr>
          </w:p>
        </w:tc>
        <w:tc>
          <w:tcPr>
            <w:tcW w:w="4788" w:type="dxa"/>
          </w:tcPr>
          <w:p w14:paraId="07CBC2A4" w14:textId="77777777" w:rsidR="005409C1" w:rsidRPr="00C85F7F" w:rsidRDefault="005409C1" w:rsidP="00884CC3">
            <w:pPr>
              <w:jc w:val="both"/>
              <w:rPr>
                <w:rFonts w:ascii="Verdana" w:hAnsi="Verdana"/>
                <w:sz w:val="20"/>
                <w:szCs w:val="20"/>
              </w:rPr>
            </w:pPr>
          </w:p>
        </w:tc>
      </w:tr>
      <w:tr w:rsidR="005409C1" w:rsidRPr="00AE1268" w14:paraId="0A34C506" w14:textId="77777777" w:rsidTr="009E10F7">
        <w:tc>
          <w:tcPr>
            <w:tcW w:w="4788" w:type="dxa"/>
          </w:tcPr>
          <w:p w14:paraId="4978FD5B" w14:textId="77777777" w:rsidR="00C85F7F" w:rsidRPr="00B915DE" w:rsidRDefault="00C85F7F" w:rsidP="00884CC3">
            <w:pPr>
              <w:jc w:val="both"/>
              <w:rPr>
                <w:rFonts w:ascii="Verdana" w:hAnsi="Verdana"/>
                <w:sz w:val="20"/>
                <w:szCs w:val="20"/>
                <w:lang w:val="en-US"/>
              </w:rPr>
            </w:pPr>
            <w:r w:rsidRPr="00B915DE">
              <w:rPr>
                <w:rFonts w:ascii="Verdana" w:hAnsi="Verdana"/>
                <w:sz w:val="20"/>
                <w:szCs w:val="20"/>
                <w:lang w:val="en-US"/>
              </w:rPr>
              <w:t>9.2 The Employee is fully aware and responsible of the legality, correctnetss and accuracy of his performance during excercising his duties and functions.</w:t>
            </w:r>
            <w:r w:rsidR="00DB1430">
              <w:rPr>
                <w:rFonts w:ascii="Verdana" w:hAnsi="Verdana"/>
                <w:sz w:val="20"/>
                <w:szCs w:val="20"/>
                <w:lang w:val="en-US"/>
              </w:rPr>
              <w:t xml:space="preserve"> </w:t>
            </w:r>
            <w:r w:rsidRPr="00B915DE">
              <w:rPr>
                <w:rFonts w:ascii="Verdana" w:hAnsi="Verdana"/>
                <w:sz w:val="20"/>
                <w:szCs w:val="20"/>
                <w:lang w:val="en-US"/>
              </w:rPr>
              <w:t xml:space="preserve"> For the improper performance of his duties, violation of law and management decisions, the non application of rules, as well as for other performed conducts at work that affect his reputation and moral, he will suffer</w:t>
            </w:r>
            <w:r w:rsidR="00F920D0">
              <w:rPr>
                <w:rFonts w:ascii="Verdana" w:hAnsi="Verdana"/>
                <w:sz w:val="20"/>
                <w:szCs w:val="20"/>
                <w:lang w:val="en-US"/>
              </w:rPr>
              <w:t xml:space="preserve"> </w:t>
            </w:r>
            <w:r w:rsidRPr="00B915DE">
              <w:rPr>
                <w:rFonts w:ascii="Verdana" w:hAnsi="Verdana"/>
                <w:sz w:val="20"/>
                <w:szCs w:val="20"/>
                <w:lang w:val="en-US"/>
              </w:rPr>
              <w:t xml:space="preserve">these disciplinary measures: </w:t>
            </w:r>
          </w:p>
          <w:p w14:paraId="419C6320" w14:textId="77777777" w:rsidR="00C85F7F" w:rsidRPr="00B915DE" w:rsidRDefault="00C85F7F" w:rsidP="00884CC3">
            <w:pPr>
              <w:jc w:val="both"/>
              <w:rPr>
                <w:rFonts w:ascii="Verdana" w:hAnsi="Verdana"/>
                <w:sz w:val="20"/>
                <w:szCs w:val="20"/>
                <w:lang w:val="en-US"/>
              </w:rPr>
            </w:pPr>
            <w:r w:rsidRPr="00B915DE">
              <w:rPr>
                <w:rFonts w:ascii="Verdana" w:hAnsi="Verdana"/>
                <w:sz w:val="20"/>
                <w:szCs w:val="20"/>
                <w:lang w:val="en-US"/>
              </w:rPr>
              <w:t xml:space="preserve">a) Remarks (written or spoken); </w:t>
            </w:r>
          </w:p>
          <w:p w14:paraId="27939F03" w14:textId="77777777" w:rsidR="00C85F7F" w:rsidRPr="00B915DE" w:rsidRDefault="00C85F7F" w:rsidP="00884CC3">
            <w:pPr>
              <w:jc w:val="both"/>
              <w:rPr>
                <w:rFonts w:ascii="Verdana" w:hAnsi="Verdana"/>
                <w:sz w:val="20"/>
                <w:szCs w:val="20"/>
                <w:lang w:val="en-US"/>
              </w:rPr>
            </w:pPr>
            <w:r w:rsidRPr="00B915DE">
              <w:rPr>
                <w:rFonts w:ascii="Verdana" w:hAnsi="Verdana"/>
                <w:sz w:val="20"/>
                <w:szCs w:val="20"/>
                <w:lang w:val="en-US"/>
              </w:rPr>
              <w:t xml:space="preserve">b) Remarks by warning (written); </w:t>
            </w:r>
          </w:p>
          <w:p w14:paraId="65480E81" w14:textId="77777777" w:rsidR="00C85F7F" w:rsidRPr="00B915DE" w:rsidRDefault="00C85F7F" w:rsidP="00884CC3">
            <w:pPr>
              <w:jc w:val="both"/>
              <w:rPr>
                <w:rFonts w:ascii="Verdana" w:hAnsi="Verdana"/>
                <w:sz w:val="20"/>
                <w:szCs w:val="20"/>
                <w:lang w:val="en-US"/>
              </w:rPr>
            </w:pPr>
            <w:r w:rsidRPr="00B915DE">
              <w:rPr>
                <w:rFonts w:ascii="Verdana" w:hAnsi="Verdana"/>
                <w:sz w:val="20"/>
                <w:szCs w:val="20"/>
                <w:lang w:val="en-US"/>
              </w:rPr>
              <w:t xml:space="preserve">c) Suspension from the right to </w:t>
            </w:r>
          </w:p>
          <w:p w14:paraId="18615198" w14:textId="77777777" w:rsidR="00DB1430" w:rsidRDefault="00C85F7F" w:rsidP="00884CC3">
            <w:pPr>
              <w:jc w:val="both"/>
              <w:rPr>
                <w:rFonts w:ascii="Verdana" w:hAnsi="Verdana"/>
                <w:sz w:val="20"/>
                <w:szCs w:val="20"/>
                <w:lang w:val="en-US"/>
              </w:rPr>
            </w:pPr>
            <w:r w:rsidRPr="00B915DE">
              <w:rPr>
                <w:rFonts w:ascii="Verdana" w:hAnsi="Verdana"/>
                <w:sz w:val="20"/>
                <w:szCs w:val="20"/>
                <w:lang w:val="en-US"/>
              </w:rPr>
              <w:t xml:space="preserve">promotion, for a period of up to two years </w:t>
            </w:r>
          </w:p>
          <w:p w14:paraId="6883E8D1" w14:textId="77777777" w:rsidR="00C85F7F" w:rsidRDefault="00C85F7F" w:rsidP="00884CC3">
            <w:pPr>
              <w:jc w:val="both"/>
              <w:rPr>
                <w:rFonts w:ascii="Verdana" w:hAnsi="Verdana"/>
                <w:sz w:val="20"/>
                <w:szCs w:val="20"/>
                <w:lang w:val="en-US"/>
              </w:rPr>
            </w:pPr>
            <w:r w:rsidRPr="00B915DE">
              <w:rPr>
                <w:rFonts w:ascii="Verdana" w:hAnsi="Verdana"/>
                <w:sz w:val="20"/>
                <w:szCs w:val="20"/>
                <w:lang w:val="en-US"/>
              </w:rPr>
              <w:t xml:space="preserve">d) Rellocation to a lower level position for a period determined by the Employer. </w:t>
            </w:r>
          </w:p>
          <w:p w14:paraId="27878766" w14:textId="77777777" w:rsidR="00DB1430" w:rsidRPr="00B915DE" w:rsidRDefault="00DB1430" w:rsidP="00884CC3">
            <w:pPr>
              <w:jc w:val="both"/>
              <w:rPr>
                <w:rFonts w:ascii="Verdana" w:hAnsi="Verdana"/>
                <w:sz w:val="20"/>
                <w:szCs w:val="20"/>
                <w:lang w:val="en-US"/>
              </w:rPr>
            </w:pPr>
            <w:r>
              <w:rPr>
                <w:rFonts w:ascii="Verdana" w:hAnsi="Verdana"/>
                <w:sz w:val="20"/>
                <w:szCs w:val="20"/>
                <w:lang w:val="en-US"/>
              </w:rPr>
              <w:t>e) Penalties</w:t>
            </w:r>
          </w:p>
          <w:p w14:paraId="156215FF" w14:textId="77777777" w:rsidR="00C85F7F" w:rsidRPr="00B915DE" w:rsidRDefault="00DB1430" w:rsidP="00884CC3">
            <w:pPr>
              <w:jc w:val="both"/>
              <w:rPr>
                <w:rFonts w:ascii="Verdana" w:hAnsi="Verdana"/>
                <w:sz w:val="20"/>
                <w:szCs w:val="20"/>
                <w:lang w:val="en-US"/>
              </w:rPr>
            </w:pPr>
            <w:r>
              <w:rPr>
                <w:rFonts w:ascii="Verdana" w:hAnsi="Verdana"/>
                <w:sz w:val="20"/>
                <w:szCs w:val="20"/>
                <w:lang w:val="en-US"/>
              </w:rPr>
              <w:t>f</w:t>
            </w:r>
            <w:r w:rsidR="00C85F7F" w:rsidRPr="00B915DE">
              <w:rPr>
                <w:rFonts w:ascii="Verdana" w:hAnsi="Verdana"/>
                <w:sz w:val="20"/>
                <w:szCs w:val="20"/>
                <w:lang w:val="en-US"/>
              </w:rPr>
              <w:t xml:space="preserve">) Termination of the Employment Contract. </w:t>
            </w:r>
          </w:p>
          <w:p w14:paraId="6EF2851E" w14:textId="77777777" w:rsidR="005409C1" w:rsidRPr="00C85F7F" w:rsidRDefault="005409C1" w:rsidP="00884CC3">
            <w:pPr>
              <w:jc w:val="both"/>
              <w:rPr>
                <w:rFonts w:ascii="Verdana" w:hAnsi="Verdana"/>
                <w:sz w:val="20"/>
                <w:szCs w:val="20"/>
                <w:lang w:val="en-US"/>
              </w:rPr>
            </w:pPr>
          </w:p>
        </w:tc>
        <w:tc>
          <w:tcPr>
            <w:tcW w:w="4788" w:type="dxa"/>
          </w:tcPr>
          <w:p w14:paraId="68E9B38D" w14:textId="77777777" w:rsidR="00C85F7F" w:rsidRPr="00DB1430" w:rsidRDefault="00C85F7F" w:rsidP="00884CC3">
            <w:pPr>
              <w:jc w:val="both"/>
              <w:rPr>
                <w:rFonts w:ascii="Verdana" w:hAnsi="Verdana"/>
                <w:sz w:val="20"/>
                <w:szCs w:val="20"/>
                <w:lang w:val="en-US"/>
              </w:rPr>
            </w:pPr>
            <w:r w:rsidRPr="00B915DE">
              <w:rPr>
                <w:rFonts w:ascii="Verdana" w:hAnsi="Verdana"/>
                <w:sz w:val="20"/>
                <w:szCs w:val="20"/>
                <w:lang w:val="en-US"/>
              </w:rPr>
              <w:t xml:space="preserve">9.2 Punëmarrësi është plotësisht i ndërgjegjshëm dhe përgjegjës për ligjshmërinë, korrektësinë dhe saktësinë e veprimeve të tij gjatë ushtrimit të detyrës dhe funksioneve të tij. </w:t>
            </w:r>
            <w:r w:rsidR="00F920D0">
              <w:rPr>
                <w:rFonts w:ascii="Verdana" w:hAnsi="Verdana"/>
                <w:sz w:val="20"/>
                <w:szCs w:val="20"/>
                <w:lang w:val="en-US"/>
              </w:rPr>
              <w:t xml:space="preserve"> </w:t>
            </w:r>
            <w:r w:rsidRPr="00B915DE">
              <w:rPr>
                <w:rFonts w:ascii="Verdana" w:hAnsi="Verdana"/>
                <w:sz w:val="20"/>
                <w:szCs w:val="20"/>
                <w:lang w:val="en-US"/>
              </w:rPr>
              <w:t>Për moskryerjen e detyrave, për shkelje të akteve ligjore dhe të vendimeve të drejtuesve, për</w:t>
            </w:r>
            <w:r w:rsidR="00F920D0">
              <w:rPr>
                <w:rFonts w:ascii="Verdana" w:hAnsi="Verdana"/>
                <w:sz w:val="20"/>
                <w:szCs w:val="20"/>
                <w:lang w:val="en-US"/>
              </w:rPr>
              <w:t xml:space="preserve"> </w:t>
            </w:r>
            <w:r w:rsidRPr="00B915DE">
              <w:rPr>
                <w:rFonts w:ascii="Verdana" w:hAnsi="Verdana"/>
                <w:sz w:val="20"/>
                <w:szCs w:val="20"/>
                <w:lang w:val="en-US"/>
              </w:rPr>
              <w:t xml:space="preserve">moszbatim të rregullave, si dhe për vepra të tjera të kryera në punë që cënojnë figurën </w:t>
            </w:r>
            <w:r w:rsidRPr="00DB1430">
              <w:rPr>
                <w:rFonts w:ascii="Verdana" w:hAnsi="Verdana"/>
                <w:sz w:val="20"/>
                <w:szCs w:val="20"/>
                <w:lang w:val="en-US"/>
              </w:rPr>
              <w:t xml:space="preserve">etiko-morale, ndaj tij do të merren këto masa disiplinore: </w:t>
            </w:r>
          </w:p>
          <w:p w14:paraId="689A188A" w14:textId="77777777" w:rsidR="00C85F7F" w:rsidRPr="00AE1268" w:rsidRDefault="00C85F7F" w:rsidP="00884CC3">
            <w:pPr>
              <w:jc w:val="both"/>
              <w:rPr>
                <w:rFonts w:ascii="Verdana" w:hAnsi="Verdana"/>
                <w:sz w:val="20"/>
                <w:szCs w:val="20"/>
                <w:lang w:val="en-US"/>
              </w:rPr>
            </w:pPr>
            <w:r w:rsidRPr="00AE1268">
              <w:rPr>
                <w:rFonts w:ascii="Verdana" w:hAnsi="Verdana"/>
                <w:sz w:val="20"/>
                <w:szCs w:val="20"/>
                <w:lang w:val="en-US"/>
              </w:rPr>
              <w:t xml:space="preserve">a) Vërejtje (me shkrim ose me gojë) </w:t>
            </w:r>
          </w:p>
          <w:p w14:paraId="7AAC4AAF" w14:textId="77777777" w:rsidR="00C85F7F" w:rsidRPr="00AE1268" w:rsidRDefault="00C85F7F" w:rsidP="00884CC3">
            <w:pPr>
              <w:jc w:val="both"/>
              <w:rPr>
                <w:rFonts w:ascii="Verdana" w:hAnsi="Verdana"/>
                <w:sz w:val="20"/>
                <w:szCs w:val="20"/>
                <w:lang w:val="en-US"/>
              </w:rPr>
            </w:pPr>
            <w:r w:rsidRPr="00AE1268">
              <w:rPr>
                <w:rFonts w:ascii="Verdana" w:hAnsi="Verdana"/>
                <w:sz w:val="20"/>
                <w:szCs w:val="20"/>
                <w:lang w:val="en-US"/>
              </w:rPr>
              <w:t xml:space="preserve">b) Vërejtje me paralajmërim (me shkrim) </w:t>
            </w:r>
          </w:p>
          <w:p w14:paraId="3EBA12A3" w14:textId="77777777" w:rsidR="00C85F7F" w:rsidRPr="00AE1268" w:rsidRDefault="00C85F7F" w:rsidP="00884CC3">
            <w:pPr>
              <w:jc w:val="both"/>
              <w:rPr>
                <w:rFonts w:ascii="Verdana" w:hAnsi="Verdana"/>
                <w:sz w:val="20"/>
                <w:szCs w:val="20"/>
                <w:lang w:val="en-US"/>
              </w:rPr>
            </w:pPr>
            <w:r w:rsidRPr="00AE1268">
              <w:rPr>
                <w:rFonts w:ascii="Verdana" w:hAnsi="Verdana"/>
                <w:sz w:val="20"/>
                <w:szCs w:val="20"/>
                <w:lang w:val="en-US"/>
              </w:rPr>
              <w:t xml:space="preserve">c) Pezullimi nga e drejta e ngritjes në detyrë, për një periudhë deri në dy vjet </w:t>
            </w:r>
          </w:p>
          <w:p w14:paraId="0B63B055" w14:textId="2A58C24C" w:rsidR="00C85F7F" w:rsidRPr="00AE1268" w:rsidRDefault="00C85F7F" w:rsidP="00884CC3">
            <w:pPr>
              <w:jc w:val="both"/>
              <w:rPr>
                <w:rFonts w:ascii="Verdana" w:hAnsi="Verdana"/>
                <w:sz w:val="20"/>
                <w:szCs w:val="20"/>
                <w:lang w:val="en-US"/>
              </w:rPr>
            </w:pPr>
            <w:r w:rsidRPr="00AE1268">
              <w:rPr>
                <w:rFonts w:ascii="Verdana" w:hAnsi="Verdana"/>
                <w:sz w:val="20"/>
                <w:szCs w:val="20"/>
                <w:lang w:val="en-US"/>
              </w:rPr>
              <w:t xml:space="preserve">d) Kalimi në një detyrë të një niveli më të ulët për një afat të përcaktuar nga Punëdhënësi. </w:t>
            </w:r>
          </w:p>
          <w:p w14:paraId="0A706FA5" w14:textId="77777777" w:rsidR="00DB1430" w:rsidRPr="00AE1268" w:rsidRDefault="00DB1430" w:rsidP="00884CC3">
            <w:pPr>
              <w:jc w:val="both"/>
              <w:rPr>
                <w:rFonts w:ascii="Verdana" w:hAnsi="Verdana"/>
                <w:sz w:val="20"/>
                <w:szCs w:val="20"/>
                <w:lang w:val="en-US"/>
              </w:rPr>
            </w:pPr>
            <w:r w:rsidRPr="00AE1268">
              <w:rPr>
                <w:rFonts w:ascii="Verdana" w:hAnsi="Verdana"/>
                <w:sz w:val="20"/>
                <w:szCs w:val="20"/>
                <w:lang w:val="en-US"/>
              </w:rPr>
              <w:t>e) Gjobat</w:t>
            </w:r>
          </w:p>
          <w:p w14:paraId="1677BA5A" w14:textId="77777777" w:rsidR="005409C1" w:rsidRPr="00AE1268" w:rsidRDefault="00DB1430" w:rsidP="00DB1430">
            <w:pPr>
              <w:jc w:val="both"/>
              <w:rPr>
                <w:rFonts w:ascii="Verdana" w:hAnsi="Verdana"/>
                <w:sz w:val="20"/>
                <w:szCs w:val="20"/>
                <w:lang w:val="en-US"/>
              </w:rPr>
            </w:pPr>
            <w:r w:rsidRPr="00AE1268">
              <w:rPr>
                <w:rFonts w:ascii="Verdana" w:hAnsi="Verdana"/>
                <w:sz w:val="20"/>
                <w:szCs w:val="20"/>
                <w:lang w:val="en-US"/>
              </w:rPr>
              <w:t>f</w:t>
            </w:r>
            <w:r w:rsidR="00C85F7F" w:rsidRPr="00AE1268">
              <w:rPr>
                <w:rFonts w:ascii="Verdana" w:hAnsi="Verdana"/>
                <w:sz w:val="20"/>
                <w:szCs w:val="20"/>
                <w:lang w:val="en-US"/>
              </w:rPr>
              <w:t>) Zgjidhj</w:t>
            </w:r>
            <w:r w:rsidRPr="00AE1268">
              <w:rPr>
                <w:rFonts w:ascii="Verdana" w:hAnsi="Verdana"/>
                <w:sz w:val="20"/>
                <w:szCs w:val="20"/>
                <w:lang w:val="en-US"/>
              </w:rPr>
              <w:t>a</w:t>
            </w:r>
            <w:r w:rsidR="00C85F7F" w:rsidRPr="00AE1268">
              <w:rPr>
                <w:rFonts w:ascii="Verdana" w:hAnsi="Verdana"/>
                <w:sz w:val="20"/>
                <w:szCs w:val="20"/>
                <w:lang w:val="en-US"/>
              </w:rPr>
              <w:t xml:space="preserve"> e Kontratës së Pun</w:t>
            </w:r>
            <w:r w:rsidR="00AE1268" w:rsidRPr="00AE1268">
              <w:rPr>
                <w:rFonts w:ascii="Verdana" w:hAnsi="Verdana"/>
                <w:sz w:val="20"/>
                <w:szCs w:val="20"/>
                <w:lang w:val="en-US"/>
              </w:rPr>
              <w:t>ë</w:t>
            </w:r>
            <w:r w:rsidR="00C85F7F" w:rsidRPr="00AE1268">
              <w:rPr>
                <w:rFonts w:ascii="Verdana" w:hAnsi="Verdana"/>
                <w:sz w:val="20"/>
                <w:szCs w:val="20"/>
                <w:lang w:val="en-US"/>
              </w:rPr>
              <w:t>s</w:t>
            </w:r>
          </w:p>
        </w:tc>
      </w:tr>
      <w:tr w:rsidR="005409C1" w:rsidRPr="00AE1268" w14:paraId="587F4E2A" w14:textId="77777777" w:rsidTr="009E10F7">
        <w:trPr>
          <w:trHeight w:val="270"/>
        </w:trPr>
        <w:tc>
          <w:tcPr>
            <w:tcW w:w="4788" w:type="dxa"/>
          </w:tcPr>
          <w:p w14:paraId="25771EBE" w14:textId="77777777" w:rsidR="005409C1" w:rsidRPr="00AE1268" w:rsidRDefault="005409C1" w:rsidP="00884CC3">
            <w:pPr>
              <w:jc w:val="both"/>
              <w:rPr>
                <w:rFonts w:ascii="Verdana" w:hAnsi="Verdana"/>
                <w:sz w:val="20"/>
                <w:szCs w:val="20"/>
                <w:lang w:val="en-US"/>
              </w:rPr>
            </w:pPr>
          </w:p>
        </w:tc>
        <w:tc>
          <w:tcPr>
            <w:tcW w:w="4788" w:type="dxa"/>
          </w:tcPr>
          <w:p w14:paraId="65E33544" w14:textId="77777777" w:rsidR="005409C1" w:rsidRPr="00AE1268" w:rsidRDefault="005409C1" w:rsidP="00884CC3">
            <w:pPr>
              <w:jc w:val="both"/>
              <w:rPr>
                <w:rFonts w:ascii="Verdana" w:hAnsi="Verdana"/>
                <w:sz w:val="20"/>
                <w:szCs w:val="20"/>
                <w:lang w:val="en-US"/>
              </w:rPr>
            </w:pPr>
          </w:p>
        </w:tc>
      </w:tr>
      <w:tr w:rsidR="005409C1" w:rsidRPr="00AE1268" w14:paraId="02F6081F" w14:textId="77777777" w:rsidTr="009E10F7">
        <w:tc>
          <w:tcPr>
            <w:tcW w:w="4788" w:type="dxa"/>
          </w:tcPr>
          <w:p w14:paraId="26E680A5" w14:textId="77777777" w:rsidR="00C85F7F" w:rsidRPr="00B915DE" w:rsidRDefault="00C85F7F" w:rsidP="00884CC3">
            <w:pPr>
              <w:jc w:val="both"/>
              <w:rPr>
                <w:rFonts w:ascii="Verdana" w:hAnsi="Verdana"/>
                <w:sz w:val="20"/>
                <w:szCs w:val="20"/>
                <w:lang w:val="en-US"/>
              </w:rPr>
            </w:pPr>
            <w:r w:rsidRPr="00B915DE">
              <w:rPr>
                <w:rFonts w:ascii="Verdana" w:hAnsi="Verdana"/>
                <w:sz w:val="20"/>
                <w:szCs w:val="20"/>
                <w:lang w:val="en-US"/>
              </w:rPr>
              <w:t xml:space="preserve">9.3 The disciplinary measures are executed by taking in consideration the nature of the </w:t>
            </w:r>
          </w:p>
          <w:p w14:paraId="73E1F62E" w14:textId="77777777" w:rsidR="005409C1" w:rsidRPr="001843A1" w:rsidRDefault="00C85F7F" w:rsidP="00DB1430">
            <w:pPr>
              <w:jc w:val="both"/>
              <w:rPr>
                <w:rFonts w:ascii="Verdana" w:hAnsi="Verdana"/>
                <w:sz w:val="20"/>
                <w:szCs w:val="20"/>
                <w:lang w:val="en-US"/>
              </w:rPr>
            </w:pPr>
            <w:r w:rsidRPr="00B915DE">
              <w:rPr>
                <w:rFonts w:ascii="Verdana" w:hAnsi="Verdana"/>
                <w:sz w:val="20"/>
                <w:szCs w:val="20"/>
                <w:lang w:val="en-US"/>
              </w:rPr>
              <w:t xml:space="preserve">violation, the degree of the responsibility of the Employee, the degree of the damage caused, the previous existence of such measures etc. </w:t>
            </w:r>
          </w:p>
        </w:tc>
        <w:tc>
          <w:tcPr>
            <w:tcW w:w="4788" w:type="dxa"/>
          </w:tcPr>
          <w:p w14:paraId="3EAE446A" w14:textId="77777777" w:rsidR="00C85F7F" w:rsidRPr="00DB1430" w:rsidRDefault="00C85F7F" w:rsidP="00884CC3">
            <w:pPr>
              <w:jc w:val="both"/>
              <w:rPr>
                <w:rFonts w:ascii="Verdana" w:hAnsi="Verdana"/>
                <w:sz w:val="20"/>
                <w:szCs w:val="20"/>
                <w:lang w:val="en-US"/>
              </w:rPr>
            </w:pPr>
            <w:r w:rsidRPr="00DB1430">
              <w:rPr>
                <w:rFonts w:ascii="Verdana" w:hAnsi="Verdana"/>
                <w:sz w:val="20"/>
                <w:szCs w:val="20"/>
                <w:lang w:val="en-US"/>
              </w:rPr>
              <w:t xml:space="preserve">9.3 Masat disiplinore jepen duke vlerësuar shkeljen e kryer, shkallën e përgjegjësisë së </w:t>
            </w:r>
          </w:p>
          <w:p w14:paraId="5026FE49" w14:textId="2A22B55A" w:rsidR="005409C1" w:rsidRPr="00AE1268" w:rsidRDefault="00C85F7F" w:rsidP="00DB1430">
            <w:pPr>
              <w:jc w:val="both"/>
              <w:rPr>
                <w:rFonts w:ascii="Verdana" w:hAnsi="Verdana"/>
                <w:sz w:val="20"/>
                <w:szCs w:val="20"/>
                <w:lang w:val="en-US"/>
              </w:rPr>
            </w:pPr>
            <w:r w:rsidRPr="00AE1268">
              <w:rPr>
                <w:rFonts w:ascii="Verdana" w:hAnsi="Verdana"/>
                <w:sz w:val="20"/>
                <w:szCs w:val="20"/>
                <w:lang w:val="en-US"/>
              </w:rPr>
              <w:t xml:space="preserve">Punëmarrësit, shkallën e dëmit të shkaktuar, faktin nëse ndaj tij janë marrë edhe më parë të tilla masa, etj. </w:t>
            </w:r>
          </w:p>
        </w:tc>
      </w:tr>
      <w:tr w:rsidR="005409C1" w:rsidRPr="00AE1268" w14:paraId="02CD0E1A" w14:textId="77777777" w:rsidTr="009E10F7">
        <w:tc>
          <w:tcPr>
            <w:tcW w:w="4788" w:type="dxa"/>
          </w:tcPr>
          <w:p w14:paraId="33A23952" w14:textId="77777777" w:rsidR="005409C1" w:rsidRPr="00AE1268" w:rsidRDefault="005409C1" w:rsidP="00884CC3">
            <w:pPr>
              <w:jc w:val="both"/>
              <w:rPr>
                <w:rFonts w:ascii="Verdana" w:hAnsi="Verdana"/>
                <w:sz w:val="20"/>
                <w:szCs w:val="20"/>
                <w:lang w:val="en-US"/>
              </w:rPr>
            </w:pPr>
          </w:p>
        </w:tc>
        <w:tc>
          <w:tcPr>
            <w:tcW w:w="4788" w:type="dxa"/>
          </w:tcPr>
          <w:p w14:paraId="717DD123" w14:textId="77777777" w:rsidR="005409C1" w:rsidRPr="00AE1268" w:rsidRDefault="005409C1" w:rsidP="00884CC3">
            <w:pPr>
              <w:jc w:val="both"/>
              <w:rPr>
                <w:rFonts w:ascii="Verdana" w:hAnsi="Verdana"/>
                <w:sz w:val="20"/>
                <w:szCs w:val="20"/>
                <w:lang w:val="en-US"/>
              </w:rPr>
            </w:pPr>
          </w:p>
        </w:tc>
      </w:tr>
      <w:tr w:rsidR="005409C1" w:rsidRPr="00A21327" w14:paraId="79D6C9A8" w14:textId="77777777" w:rsidTr="009E10F7">
        <w:tc>
          <w:tcPr>
            <w:tcW w:w="4788" w:type="dxa"/>
          </w:tcPr>
          <w:p w14:paraId="0FA29B98" w14:textId="77777777" w:rsidR="005409C1" w:rsidRPr="00DB1430" w:rsidRDefault="00C85F7F" w:rsidP="00A21327">
            <w:pPr>
              <w:jc w:val="both"/>
              <w:rPr>
                <w:rFonts w:ascii="Verdana" w:hAnsi="Verdana"/>
                <w:sz w:val="20"/>
                <w:szCs w:val="20"/>
                <w:lang w:val="en-US"/>
              </w:rPr>
            </w:pPr>
            <w:r w:rsidRPr="00B915DE">
              <w:rPr>
                <w:rFonts w:ascii="Verdana" w:hAnsi="Verdana"/>
                <w:sz w:val="20"/>
                <w:szCs w:val="20"/>
                <w:lang w:val="en-US"/>
              </w:rPr>
              <w:t>9.4 If during the performance of work or duty, the Employ</w:t>
            </w:r>
            <w:r w:rsidR="00A21327">
              <w:rPr>
                <w:rFonts w:ascii="Verdana" w:hAnsi="Verdana"/>
                <w:sz w:val="20"/>
                <w:szCs w:val="20"/>
                <w:lang w:val="en-US"/>
              </w:rPr>
              <w:t>e</w:t>
            </w:r>
            <w:r w:rsidRPr="00B915DE">
              <w:rPr>
                <w:rFonts w:ascii="Verdana" w:hAnsi="Verdana"/>
                <w:sz w:val="20"/>
                <w:szCs w:val="20"/>
                <w:lang w:val="en-US"/>
              </w:rPr>
              <w:t xml:space="preserve">e causes to the Employer a damage of a certain value, being this of a deliberate or non-deliberate nature, </w:t>
            </w:r>
            <w:r w:rsidR="00A21327">
              <w:rPr>
                <w:rFonts w:ascii="Verdana" w:hAnsi="Verdana"/>
                <w:sz w:val="20"/>
                <w:szCs w:val="20"/>
                <w:lang w:val="en-US"/>
              </w:rPr>
              <w:t>the Employee</w:t>
            </w:r>
            <w:r w:rsidRPr="00B915DE">
              <w:rPr>
                <w:rFonts w:ascii="Verdana" w:hAnsi="Verdana"/>
                <w:sz w:val="20"/>
                <w:szCs w:val="20"/>
                <w:lang w:val="en-US"/>
              </w:rPr>
              <w:t xml:space="preserve"> is obliged to compensate the Employer for the damage </w:t>
            </w:r>
            <w:r w:rsidR="00DB1430">
              <w:rPr>
                <w:rFonts w:ascii="Verdana" w:hAnsi="Verdana"/>
                <w:sz w:val="20"/>
                <w:szCs w:val="20"/>
                <w:lang w:val="en-US"/>
              </w:rPr>
              <w:t>caused</w:t>
            </w:r>
            <w:r w:rsidRPr="00B915DE">
              <w:rPr>
                <w:rFonts w:ascii="Verdana" w:hAnsi="Verdana"/>
                <w:sz w:val="20"/>
                <w:szCs w:val="20"/>
                <w:lang w:val="en-US"/>
              </w:rPr>
              <w:t xml:space="preserve">, in addition to any disciplinary or administrative </w:t>
            </w:r>
            <w:r w:rsidRPr="00B915DE">
              <w:rPr>
                <w:rFonts w:ascii="Verdana" w:hAnsi="Verdana"/>
                <w:sz w:val="20"/>
                <w:szCs w:val="20"/>
                <w:lang w:val="en-US"/>
              </w:rPr>
              <w:lastRenderedPageBreak/>
              <w:t xml:space="preserve">measures that may be applied against him. </w:t>
            </w:r>
          </w:p>
        </w:tc>
        <w:tc>
          <w:tcPr>
            <w:tcW w:w="4788" w:type="dxa"/>
          </w:tcPr>
          <w:p w14:paraId="6C37C6C6" w14:textId="77777777" w:rsidR="00C85F7F" w:rsidRPr="00A21327" w:rsidRDefault="00C85F7F" w:rsidP="00884CC3">
            <w:pPr>
              <w:jc w:val="both"/>
              <w:rPr>
                <w:rFonts w:ascii="Verdana" w:hAnsi="Verdana"/>
                <w:sz w:val="20"/>
                <w:szCs w:val="20"/>
                <w:lang w:val="en-US"/>
              </w:rPr>
            </w:pPr>
            <w:r w:rsidRPr="00A21327">
              <w:rPr>
                <w:rFonts w:ascii="Verdana" w:hAnsi="Verdana"/>
                <w:sz w:val="20"/>
                <w:szCs w:val="20"/>
                <w:lang w:val="en-US"/>
              </w:rPr>
              <w:lastRenderedPageBreak/>
              <w:t xml:space="preserve">9.4 Kur gjatë kryerjes së punës apo detyrës, </w:t>
            </w:r>
          </w:p>
          <w:p w14:paraId="32D17F62" w14:textId="77777777" w:rsidR="00C85F7F" w:rsidRPr="00AE1268" w:rsidRDefault="00C85F7F" w:rsidP="00884CC3">
            <w:pPr>
              <w:jc w:val="both"/>
              <w:rPr>
                <w:rFonts w:ascii="Verdana" w:hAnsi="Verdana"/>
                <w:sz w:val="20"/>
                <w:szCs w:val="20"/>
                <w:lang w:val="en-US"/>
              </w:rPr>
            </w:pPr>
            <w:r w:rsidRPr="00AE1268">
              <w:rPr>
                <w:rFonts w:ascii="Verdana" w:hAnsi="Verdana"/>
                <w:sz w:val="20"/>
                <w:szCs w:val="20"/>
                <w:lang w:val="en-US"/>
              </w:rPr>
              <w:t xml:space="preserve">Punëmarrësi, me dashje ose nga pakujdesia, i shkakton Punëdhënësit një dëm pasuror, detyrohet të shpërblejë dëmin e shkaktuar, </w:t>
            </w:r>
          </w:p>
          <w:p w14:paraId="5C63C058" w14:textId="10940C13" w:rsidR="005409C1" w:rsidRPr="00EA1DC7" w:rsidRDefault="00C85F7F" w:rsidP="00A21327">
            <w:pPr>
              <w:jc w:val="both"/>
              <w:rPr>
                <w:rFonts w:ascii="Verdana" w:hAnsi="Verdana"/>
                <w:sz w:val="20"/>
                <w:szCs w:val="20"/>
              </w:rPr>
            </w:pPr>
            <w:r w:rsidRPr="00B915DE">
              <w:rPr>
                <w:rFonts w:ascii="Verdana" w:hAnsi="Verdana"/>
                <w:sz w:val="20"/>
                <w:szCs w:val="20"/>
              </w:rPr>
              <w:t xml:space="preserve">pavarësisht nga masat me karakter disiplinor </w:t>
            </w:r>
            <w:r w:rsidRPr="00B915DE">
              <w:rPr>
                <w:rFonts w:ascii="Verdana" w:hAnsi="Verdana"/>
                <w:sz w:val="20"/>
                <w:szCs w:val="20"/>
                <w:lang w:val="en-US"/>
              </w:rPr>
              <w:t xml:space="preserve">apo administrativ që mund të merren kundrejt tij. </w:t>
            </w:r>
          </w:p>
        </w:tc>
      </w:tr>
      <w:tr w:rsidR="005409C1" w:rsidRPr="00A21327" w14:paraId="080D443E" w14:textId="77777777" w:rsidTr="009E10F7">
        <w:tc>
          <w:tcPr>
            <w:tcW w:w="4788" w:type="dxa"/>
          </w:tcPr>
          <w:p w14:paraId="40031C21" w14:textId="77777777" w:rsidR="005409C1" w:rsidRPr="00A21327" w:rsidRDefault="005409C1" w:rsidP="00884CC3">
            <w:pPr>
              <w:jc w:val="both"/>
              <w:rPr>
                <w:rFonts w:ascii="Verdana" w:hAnsi="Verdana"/>
                <w:sz w:val="20"/>
                <w:szCs w:val="20"/>
                <w:lang w:val="en-US"/>
              </w:rPr>
            </w:pPr>
          </w:p>
        </w:tc>
        <w:tc>
          <w:tcPr>
            <w:tcW w:w="4788" w:type="dxa"/>
          </w:tcPr>
          <w:p w14:paraId="525AFF9E" w14:textId="77777777" w:rsidR="005409C1" w:rsidRPr="00A21327" w:rsidRDefault="005409C1" w:rsidP="00884CC3">
            <w:pPr>
              <w:jc w:val="both"/>
              <w:rPr>
                <w:rFonts w:ascii="Verdana" w:hAnsi="Verdana"/>
                <w:sz w:val="20"/>
                <w:szCs w:val="20"/>
                <w:lang w:val="en-US"/>
              </w:rPr>
            </w:pPr>
          </w:p>
        </w:tc>
      </w:tr>
      <w:tr w:rsidR="005409C1" w:rsidRPr="00C85F7F" w14:paraId="6C266D26" w14:textId="77777777" w:rsidTr="009E10F7">
        <w:tc>
          <w:tcPr>
            <w:tcW w:w="4788" w:type="dxa"/>
          </w:tcPr>
          <w:p w14:paraId="7FFFAAF4" w14:textId="77777777" w:rsidR="005409C1" w:rsidRPr="001843A1" w:rsidRDefault="00C85F7F" w:rsidP="00A21327">
            <w:pPr>
              <w:jc w:val="both"/>
              <w:rPr>
                <w:rFonts w:ascii="Verdana" w:hAnsi="Verdana"/>
                <w:sz w:val="20"/>
                <w:szCs w:val="20"/>
                <w:lang w:val="en-US"/>
              </w:rPr>
            </w:pPr>
            <w:r w:rsidRPr="00B915DE">
              <w:rPr>
                <w:rFonts w:ascii="Verdana" w:hAnsi="Verdana"/>
                <w:sz w:val="20"/>
                <w:szCs w:val="20"/>
                <w:lang w:val="en-US"/>
              </w:rPr>
              <w:t xml:space="preserve">9.5 Such compensation may include any material damage as well as any missing income. </w:t>
            </w:r>
          </w:p>
        </w:tc>
        <w:tc>
          <w:tcPr>
            <w:tcW w:w="4788" w:type="dxa"/>
          </w:tcPr>
          <w:p w14:paraId="0E4E47D5" w14:textId="77777777" w:rsidR="005409C1" w:rsidRPr="00C85F7F" w:rsidRDefault="00C85F7F" w:rsidP="00A21327">
            <w:pPr>
              <w:jc w:val="both"/>
              <w:rPr>
                <w:rFonts w:ascii="Verdana" w:hAnsi="Verdana"/>
                <w:sz w:val="20"/>
                <w:szCs w:val="20"/>
              </w:rPr>
            </w:pPr>
            <w:r w:rsidRPr="00B915DE">
              <w:rPr>
                <w:rFonts w:ascii="Verdana" w:hAnsi="Verdana"/>
                <w:sz w:val="20"/>
                <w:szCs w:val="20"/>
                <w:lang w:val="en-US"/>
              </w:rPr>
              <w:t>9.5 Shpërblimi i dëmit përfshin dëmin real dhe fitimin e munguar.</w:t>
            </w:r>
          </w:p>
        </w:tc>
      </w:tr>
      <w:tr w:rsidR="005409C1" w:rsidRPr="00C85F7F" w14:paraId="0A44ED8B" w14:textId="77777777" w:rsidTr="009E10F7">
        <w:tc>
          <w:tcPr>
            <w:tcW w:w="4788" w:type="dxa"/>
          </w:tcPr>
          <w:p w14:paraId="1936428B" w14:textId="77777777" w:rsidR="005409C1" w:rsidRPr="00C85F7F" w:rsidRDefault="005409C1" w:rsidP="00884CC3">
            <w:pPr>
              <w:jc w:val="both"/>
              <w:rPr>
                <w:rFonts w:ascii="Verdana" w:hAnsi="Verdana"/>
                <w:sz w:val="20"/>
                <w:szCs w:val="20"/>
              </w:rPr>
            </w:pPr>
          </w:p>
        </w:tc>
        <w:tc>
          <w:tcPr>
            <w:tcW w:w="4788" w:type="dxa"/>
          </w:tcPr>
          <w:p w14:paraId="51A38C29" w14:textId="77777777" w:rsidR="005409C1" w:rsidRPr="00C85F7F" w:rsidRDefault="005409C1" w:rsidP="00884CC3">
            <w:pPr>
              <w:jc w:val="both"/>
              <w:rPr>
                <w:rFonts w:ascii="Verdana" w:hAnsi="Verdana"/>
                <w:sz w:val="20"/>
                <w:szCs w:val="20"/>
              </w:rPr>
            </w:pPr>
          </w:p>
        </w:tc>
      </w:tr>
      <w:tr w:rsidR="005409C1" w:rsidRPr="00C85F7F" w14:paraId="3F498B60" w14:textId="77777777" w:rsidTr="009E10F7">
        <w:tc>
          <w:tcPr>
            <w:tcW w:w="4788" w:type="dxa"/>
          </w:tcPr>
          <w:p w14:paraId="1159AF83" w14:textId="77777777" w:rsidR="00C85F7F" w:rsidRPr="00B915DE" w:rsidRDefault="00C85F7F" w:rsidP="00884CC3">
            <w:pPr>
              <w:jc w:val="both"/>
              <w:rPr>
                <w:rFonts w:ascii="Verdana" w:hAnsi="Verdana"/>
                <w:sz w:val="20"/>
                <w:szCs w:val="20"/>
                <w:lang w:val="en-US"/>
              </w:rPr>
            </w:pPr>
            <w:r w:rsidRPr="00B915DE">
              <w:rPr>
                <w:rFonts w:ascii="Verdana" w:hAnsi="Verdana"/>
                <w:sz w:val="20"/>
                <w:szCs w:val="20"/>
                <w:lang w:val="en-US"/>
              </w:rPr>
              <w:t xml:space="preserve">9.6 In cases when the damage is caused by a group of Employees acting coherently, the </w:t>
            </w:r>
          </w:p>
          <w:p w14:paraId="38AEE90A" w14:textId="77777777" w:rsidR="00C85F7F" w:rsidRPr="00B915DE" w:rsidRDefault="00C85F7F" w:rsidP="00884CC3">
            <w:pPr>
              <w:jc w:val="both"/>
              <w:rPr>
                <w:rFonts w:ascii="Verdana" w:hAnsi="Verdana"/>
                <w:sz w:val="20"/>
                <w:szCs w:val="20"/>
                <w:lang w:val="en-US"/>
              </w:rPr>
            </w:pPr>
            <w:r w:rsidRPr="00B915DE">
              <w:rPr>
                <w:rFonts w:ascii="Verdana" w:hAnsi="Verdana"/>
                <w:sz w:val="20"/>
                <w:szCs w:val="20"/>
                <w:lang w:val="en-US"/>
              </w:rPr>
              <w:t xml:space="preserve">compensation shall be divided respectively </w:t>
            </w:r>
          </w:p>
          <w:p w14:paraId="292F042B" w14:textId="77777777" w:rsidR="00C85F7F" w:rsidRPr="00B915DE" w:rsidRDefault="00C85F7F" w:rsidP="00884CC3">
            <w:pPr>
              <w:jc w:val="both"/>
              <w:rPr>
                <w:rFonts w:ascii="Verdana" w:hAnsi="Verdana"/>
                <w:sz w:val="20"/>
                <w:szCs w:val="20"/>
                <w:lang w:val="en-US"/>
              </w:rPr>
            </w:pPr>
            <w:r w:rsidRPr="00B915DE">
              <w:rPr>
                <w:rFonts w:ascii="Verdana" w:hAnsi="Verdana"/>
                <w:sz w:val="20"/>
                <w:szCs w:val="20"/>
                <w:lang w:val="en-US"/>
              </w:rPr>
              <w:t xml:space="preserve">according to the degree of responsibility for </w:t>
            </w:r>
          </w:p>
          <w:p w14:paraId="0BBFAFCE" w14:textId="77777777" w:rsidR="005409C1" w:rsidRPr="00C85F7F" w:rsidRDefault="00C85F7F" w:rsidP="00884CC3">
            <w:pPr>
              <w:jc w:val="both"/>
              <w:rPr>
                <w:rFonts w:ascii="Verdana" w:hAnsi="Verdana"/>
                <w:sz w:val="20"/>
                <w:szCs w:val="20"/>
              </w:rPr>
            </w:pPr>
            <w:r w:rsidRPr="00B915DE">
              <w:rPr>
                <w:rFonts w:ascii="Verdana" w:hAnsi="Verdana"/>
                <w:sz w:val="20"/>
                <w:szCs w:val="20"/>
                <w:lang w:val="en-US"/>
              </w:rPr>
              <w:t>each one of them</w:t>
            </w:r>
            <w:r w:rsidR="00A21327">
              <w:rPr>
                <w:rFonts w:ascii="Verdana" w:hAnsi="Verdana"/>
                <w:sz w:val="20"/>
                <w:szCs w:val="20"/>
                <w:lang w:val="en-US"/>
              </w:rPr>
              <w:t>.</w:t>
            </w:r>
          </w:p>
        </w:tc>
        <w:tc>
          <w:tcPr>
            <w:tcW w:w="4788" w:type="dxa"/>
          </w:tcPr>
          <w:p w14:paraId="53C81E91" w14:textId="77777777" w:rsidR="005409C1" w:rsidRPr="00C85F7F" w:rsidRDefault="00C85F7F" w:rsidP="00A21327">
            <w:pPr>
              <w:jc w:val="both"/>
              <w:rPr>
                <w:rFonts w:ascii="Verdana" w:hAnsi="Verdana"/>
                <w:sz w:val="20"/>
                <w:szCs w:val="20"/>
              </w:rPr>
            </w:pPr>
            <w:r w:rsidRPr="00C85F7F">
              <w:rPr>
                <w:rFonts w:ascii="Verdana" w:hAnsi="Verdana"/>
                <w:sz w:val="20"/>
                <w:szCs w:val="20"/>
              </w:rPr>
              <w:t xml:space="preserve">9.6 Kur dëmi është shkaktuar nga disa </w:t>
            </w:r>
            <w:r w:rsidRPr="001843A1">
              <w:rPr>
                <w:rFonts w:ascii="Verdana" w:hAnsi="Verdana"/>
                <w:sz w:val="20"/>
                <w:szCs w:val="20"/>
              </w:rPr>
              <w:t xml:space="preserve">Punëmarrës njëherësh, shpërblimi i dëmit ndahet sipas shkallës së përgjegjësisë së </w:t>
            </w:r>
            <w:r w:rsidRPr="00A21327">
              <w:rPr>
                <w:rFonts w:ascii="Verdana" w:hAnsi="Verdana"/>
                <w:sz w:val="20"/>
                <w:szCs w:val="20"/>
              </w:rPr>
              <w:t xml:space="preserve">secilit. </w:t>
            </w:r>
          </w:p>
        </w:tc>
      </w:tr>
      <w:tr w:rsidR="00C85F7F" w:rsidRPr="00C85F7F" w14:paraId="0B323DCE" w14:textId="77777777" w:rsidTr="009E10F7">
        <w:tc>
          <w:tcPr>
            <w:tcW w:w="4788" w:type="dxa"/>
          </w:tcPr>
          <w:p w14:paraId="0374AE88" w14:textId="77777777" w:rsidR="00C85F7F" w:rsidRPr="00C85F7F" w:rsidRDefault="00C85F7F" w:rsidP="00884CC3">
            <w:pPr>
              <w:jc w:val="both"/>
              <w:rPr>
                <w:rFonts w:ascii="Verdana" w:hAnsi="Verdana"/>
                <w:sz w:val="20"/>
                <w:szCs w:val="20"/>
              </w:rPr>
            </w:pPr>
          </w:p>
        </w:tc>
        <w:tc>
          <w:tcPr>
            <w:tcW w:w="4788" w:type="dxa"/>
          </w:tcPr>
          <w:p w14:paraId="2E5843EA" w14:textId="77777777" w:rsidR="00C85F7F" w:rsidRPr="00C85F7F" w:rsidRDefault="00C85F7F" w:rsidP="00884CC3">
            <w:pPr>
              <w:jc w:val="both"/>
              <w:rPr>
                <w:rFonts w:ascii="Verdana" w:hAnsi="Verdana"/>
                <w:sz w:val="20"/>
                <w:szCs w:val="20"/>
              </w:rPr>
            </w:pPr>
          </w:p>
        </w:tc>
      </w:tr>
      <w:tr w:rsidR="00C85F7F" w:rsidRPr="00603070" w14:paraId="115C21E4" w14:textId="77777777" w:rsidTr="009E10F7">
        <w:tc>
          <w:tcPr>
            <w:tcW w:w="4788" w:type="dxa"/>
          </w:tcPr>
          <w:p w14:paraId="2179BA7D" w14:textId="77777777" w:rsidR="00C85F7F" w:rsidRPr="00603070" w:rsidRDefault="00C85F7F" w:rsidP="00884CC3">
            <w:pPr>
              <w:jc w:val="both"/>
              <w:rPr>
                <w:rFonts w:ascii="Verdana" w:hAnsi="Verdana"/>
                <w:b/>
                <w:sz w:val="20"/>
                <w:szCs w:val="20"/>
              </w:rPr>
            </w:pPr>
            <w:r w:rsidRPr="00603070">
              <w:rPr>
                <w:rFonts w:ascii="Verdana" w:hAnsi="Verdana"/>
                <w:b/>
                <w:sz w:val="20"/>
                <w:szCs w:val="20"/>
                <w:lang w:val="en-US"/>
              </w:rPr>
              <w:t xml:space="preserve">10. EMPLOYEE’S OBLIGATIONS </w:t>
            </w:r>
          </w:p>
        </w:tc>
        <w:tc>
          <w:tcPr>
            <w:tcW w:w="4788" w:type="dxa"/>
          </w:tcPr>
          <w:p w14:paraId="55F41F28" w14:textId="77777777" w:rsidR="00C85F7F" w:rsidRPr="00603070" w:rsidRDefault="00C85F7F" w:rsidP="00884CC3">
            <w:pPr>
              <w:jc w:val="both"/>
              <w:rPr>
                <w:rFonts w:ascii="Verdana" w:hAnsi="Verdana"/>
                <w:b/>
                <w:sz w:val="20"/>
                <w:szCs w:val="20"/>
              </w:rPr>
            </w:pPr>
            <w:r w:rsidRPr="00603070">
              <w:rPr>
                <w:rFonts w:ascii="Verdana" w:hAnsi="Verdana"/>
                <w:b/>
                <w:sz w:val="20"/>
                <w:szCs w:val="20"/>
                <w:lang w:val="en-US"/>
              </w:rPr>
              <w:t>10. DETYRIMET E PUN</w:t>
            </w:r>
            <w:r w:rsidR="0005113A">
              <w:rPr>
                <w:rFonts w:ascii="Verdana" w:hAnsi="Verdana"/>
                <w:b/>
                <w:sz w:val="20"/>
                <w:szCs w:val="20"/>
              </w:rPr>
              <w:t>Ë</w:t>
            </w:r>
            <w:r w:rsidRPr="00603070">
              <w:rPr>
                <w:rFonts w:ascii="Verdana" w:hAnsi="Verdana"/>
                <w:b/>
                <w:sz w:val="20"/>
                <w:szCs w:val="20"/>
                <w:lang w:val="en-US"/>
              </w:rPr>
              <w:t>MARR</w:t>
            </w:r>
            <w:r w:rsidR="0005113A">
              <w:rPr>
                <w:rFonts w:ascii="Verdana" w:hAnsi="Verdana"/>
                <w:b/>
                <w:sz w:val="20"/>
                <w:szCs w:val="20"/>
              </w:rPr>
              <w:t>Ë</w:t>
            </w:r>
            <w:r w:rsidRPr="00603070">
              <w:rPr>
                <w:rFonts w:ascii="Verdana" w:hAnsi="Verdana"/>
                <w:b/>
                <w:sz w:val="20"/>
                <w:szCs w:val="20"/>
                <w:lang w:val="en-US"/>
              </w:rPr>
              <w:t>SIT</w:t>
            </w:r>
          </w:p>
        </w:tc>
      </w:tr>
      <w:tr w:rsidR="00C85F7F" w:rsidRPr="00C85F7F" w14:paraId="44983E19" w14:textId="77777777" w:rsidTr="009E10F7">
        <w:tc>
          <w:tcPr>
            <w:tcW w:w="4788" w:type="dxa"/>
          </w:tcPr>
          <w:p w14:paraId="168CF1EF" w14:textId="77777777" w:rsidR="00C85F7F" w:rsidRPr="00C85F7F" w:rsidRDefault="00C85F7F" w:rsidP="00884CC3">
            <w:pPr>
              <w:jc w:val="both"/>
              <w:rPr>
                <w:rFonts w:ascii="Verdana" w:hAnsi="Verdana"/>
                <w:sz w:val="20"/>
                <w:szCs w:val="20"/>
              </w:rPr>
            </w:pPr>
          </w:p>
        </w:tc>
        <w:tc>
          <w:tcPr>
            <w:tcW w:w="4788" w:type="dxa"/>
          </w:tcPr>
          <w:p w14:paraId="382A29F4" w14:textId="77777777" w:rsidR="00C85F7F" w:rsidRPr="00C85F7F" w:rsidRDefault="00C85F7F" w:rsidP="00884CC3">
            <w:pPr>
              <w:jc w:val="both"/>
              <w:rPr>
                <w:rFonts w:ascii="Verdana" w:hAnsi="Verdana"/>
                <w:sz w:val="20"/>
                <w:szCs w:val="20"/>
              </w:rPr>
            </w:pPr>
          </w:p>
        </w:tc>
      </w:tr>
      <w:tr w:rsidR="00C85F7F" w:rsidRPr="00603070" w14:paraId="747731F5" w14:textId="77777777" w:rsidTr="009E10F7">
        <w:tc>
          <w:tcPr>
            <w:tcW w:w="4788" w:type="dxa"/>
          </w:tcPr>
          <w:p w14:paraId="1F93115D" w14:textId="77777777" w:rsidR="00C85F7F" w:rsidRPr="00603070" w:rsidRDefault="00C85F7F" w:rsidP="00603070">
            <w:pPr>
              <w:jc w:val="both"/>
              <w:rPr>
                <w:rFonts w:ascii="Verdana" w:hAnsi="Verdana"/>
                <w:sz w:val="20"/>
                <w:szCs w:val="20"/>
                <w:lang w:val="en-US"/>
              </w:rPr>
            </w:pPr>
            <w:r w:rsidRPr="00B915DE">
              <w:rPr>
                <w:rFonts w:ascii="Verdana" w:hAnsi="Verdana"/>
                <w:sz w:val="20"/>
                <w:szCs w:val="20"/>
                <w:lang w:val="en-US"/>
              </w:rPr>
              <w:t>10.1 The Employee has to devote his full working capacity in the performance of the duties and must execute conscientiously all the orders given by super</w:t>
            </w:r>
            <w:r w:rsidR="00603070">
              <w:rPr>
                <w:rFonts w:ascii="Verdana" w:hAnsi="Verdana"/>
                <w:sz w:val="20"/>
                <w:szCs w:val="20"/>
                <w:lang w:val="en-US"/>
              </w:rPr>
              <w:t>i</w:t>
            </w:r>
            <w:r w:rsidRPr="00B915DE">
              <w:rPr>
                <w:rFonts w:ascii="Verdana" w:hAnsi="Verdana"/>
                <w:sz w:val="20"/>
                <w:szCs w:val="20"/>
                <w:lang w:val="en-US"/>
              </w:rPr>
              <w:t>ors duly authorized by the Employer, comply with service instructions, contract and rules, and is expected at all times</w:t>
            </w:r>
            <w:r w:rsidR="00603070">
              <w:rPr>
                <w:rFonts w:ascii="Verdana" w:hAnsi="Verdana"/>
                <w:sz w:val="20"/>
                <w:szCs w:val="20"/>
                <w:lang w:val="en-US"/>
              </w:rPr>
              <w:t xml:space="preserve"> </w:t>
            </w:r>
            <w:r w:rsidRPr="00B915DE">
              <w:rPr>
                <w:rFonts w:ascii="Verdana" w:hAnsi="Verdana"/>
                <w:sz w:val="20"/>
                <w:szCs w:val="20"/>
                <w:lang w:val="en-US"/>
              </w:rPr>
              <w:t>to promote the interests of Employer and abstain from anything which may jeopardize them.</w:t>
            </w:r>
          </w:p>
        </w:tc>
        <w:tc>
          <w:tcPr>
            <w:tcW w:w="4788" w:type="dxa"/>
          </w:tcPr>
          <w:p w14:paraId="680DCCD0" w14:textId="77777777" w:rsidR="00C85F7F" w:rsidRPr="00603070" w:rsidRDefault="00C85F7F" w:rsidP="00603070">
            <w:pPr>
              <w:jc w:val="both"/>
              <w:rPr>
                <w:rFonts w:ascii="Verdana" w:hAnsi="Verdana"/>
                <w:sz w:val="20"/>
                <w:szCs w:val="20"/>
                <w:lang w:val="en-US"/>
              </w:rPr>
            </w:pPr>
            <w:r w:rsidRPr="00603070">
              <w:rPr>
                <w:rFonts w:ascii="Verdana" w:hAnsi="Verdana"/>
                <w:sz w:val="20"/>
                <w:szCs w:val="20"/>
                <w:lang w:val="en-US"/>
              </w:rPr>
              <w:t xml:space="preserve">10.1 Punëmarrësi duhet t’i kushtojë aftësitë e tij </w:t>
            </w:r>
            <w:r w:rsidR="00603070">
              <w:rPr>
                <w:rFonts w:ascii="Verdana" w:hAnsi="Verdana"/>
                <w:sz w:val="20"/>
                <w:szCs w:val="20"/>
                <w:lang w:val="en-US"/>
              </w:rPr>
              <w:t>t</w:t>
            </w:r>
            <w:r w:rsidR="00AE1268">
              <w:rPr>
                <w:rFonts w:ascii="Verdana" w:hAnsi="Verdana"/>
                <w:sz w:val="20"/>
                <w:szCs w:val="20"/>
                <w:lang w:val="en-US"/>
              </w:rPr>
              <w:t>ë</w:t>
            </w:r>
            <w:r w:rsidR="00603070">
              <w:rPr>
                <w:rFonts w:ascii="Verdana" w:hAnsi="Verdana"/>
                <w:sz w:val="20"/>
                <w:szCs w:val="20"/>
                <w:lang w:val="en-US"/>
              </w:rPr>
              <w:t xml:space="preserve"> plota </w:t>
            </w:r>
            <w:r w:rsidRPr="00603070">
              <w:rPr>
                <w:rFonts w:ascii="Verdana" w:hAnsi="Verdana"/>
                <w:sz w:val="20"/>
                <w:szCs w:val="20"/>
                <w:lang w:val="en-US"/>
              </w:rPr>
              <w:t>përmbushjes së detyrave dhe duhet të kryejë në mënyrë të ndërgjegjshme të gjitha urdhërat që i jepen nga eprorët e autorizuar nga Pun</w:t>
            </w:r>
            <w:r w:rsidR="00AE1268">
              <w:rPr>
                <w:rFonts w:ascii="Verdana" w:hAnsi="Verdana"/>
                <w:sz w:val="20"/>
                <w:szCs w:val="20"/>
                <w:lang w:val="en-US"/>
              </w:rPr>
              <w:t>ë</w:t>
            </w:r>
            <w:r w:rsidRPr="00603070">
              <w:rPr>
                <w:rFonts w:ascii="Verdana" w:hAnsi="Verdana"/>
                <w:sz w:val="20"/>
                <w:szCs w:val="20"/>
                <w:lang w:val="en-US"/>
              </w:rPr>
              <w:t>dh</w:t>
            </w:r>
            <w:r w:rsidR="00AE1268">
              <w:rPr>
                <w:rFonts w:ascii="Verdana" w:hAnsi="Verdana"/>
                <w:sz w:val="20"/>
                <w:szCs w:val="20"/>
                <w:lang w:val="en-US"/>
              </w:rPr>
              <w:t>ë</w:t>
            </w:r>
            <w:r w:rsidRPr="00603070">
              <w:rPr>
                <w:rFonts w:ascii="Verdana" w:hAnsi="Verdana"/>
                <w:sz w:val="20"/>
                <w:szCs w:val="20"/>
                <w:lang w:val="en-US"/>
              </w:rPr>
              <w:t>n</w:t>
            </w:r>
            <w:r w:rsidR="00AE1268">
              <w:rPr>
                <w:rFonts w:ascii="Verdana" w:hAnsi="Verdana"/>
                <w:sz w:val="20"/>
                <w:szCs w:val="20"/>
                <w:lang w:val="en-US"/>
              </w:rPr>
              <w:t>ë</w:t>
            </w:r>
            <w:r w:rsidRPr="00603070">
              <w:rPr>
                <w:rFonts w:ascii="Verdana" w:hAnsi="Verdana"/>
                <w:sz w:val="20"/>
                <w:szCs w:val="20"/>
                <w:lang w:val="en-US"/>
              </w:rPr>
              <w:t xml:space="preserve">si, </w:t>
            </w:r>
            <w:r w:rsidR="00603070">
              <w:rPr>
                <w:rFonts w:ascii="Verdana" w:hAnsi="Verdana"/>
                <w:sz w:val="20"/>
                <w:szCs w:val="20"/>
                <w:lang w:val="en-US"/>
              </w:rPr>
              <w:t>t</w:t>
            </w:r>
            <w:r w:rsidR="00AE1268">
              <w:rPr>
                <w:rFonts w:ascii="Verdana" w:hAnsi="Verdana"/>
                <w:sz w:val="20"/>
                <w:szCs w:val="20"/>
                <w:lang w:val="en-US"/>
              </w:rPr>
              <w:t>ë</w:t>
            </w:r>
            <w:r w:rsidR="00603070">
              <w:rPr>
                <w:rFonts w:ascii="Verdana" w:hAnsi="Verdana"/>
                <w:sz w:val="20"/>
                <w:szCs w:val="20"/>
                <w:lang w:val="en-US"/>
              </w:rPr>
              <w:t xml:space="preserve"> veproj</w:t>
            </w:r>
            <w:r w:rsidR="00AE1268">
              <w:rPr>
                <w:rFonts w:ascii="Verdana" w:hAnsi="Verdana"/>
                <w:sz w:val="20"/>
                <w:szCs w:val="20"/>
                <w:lang w:val="en-US"/>
              </w:rPr>
              <w:t>ë</w:t>
            </w:r>
            <w:r w:rsidRPr="00603070">
              <w:rPr>
                <w:rFonts w:ascii="Verdana" w:hAnsi="Verdana"/>
                <w:sz w:val="20"/>
                <w:szCs w:val="20"/>
                <w:lang w:val="en-US"/>
              </w:rPr>
              <w:t xml:space="preserve"> në përputhje me udhëzimet e punes, kontratën dhe rregullat </w:t>
            </w:r>
            <w:r w:rsidR="00603070">
              <w:rPr>
                <w:rFonts w:ascii="Verdana" w:hAnsi="Verdana"/>
                <w:sz w:val="20"/>
                <w:szCs w:val="20"/>
                <w:lang w:val="en-US"/>
              </w:rPr>
              <w:t>dhe t</w:t>
            </w:r>
            <w:r w:rsidR="00AE1268">
              <w:rPr>
                <w:rFonts w:ascii="Verdana" w:hAnsi="Verdana"/>
                <w:sz w:val="20"/>
                <w:szCs w:val="20"/>
                <w:lang w:val="en-US"/>
              </w:rPr>
              <w:t>ë</w:t>
            </w:r>
            <w:r w:rsidR="00603070">
              <w:rPr>
                <w:rFonts w:ascii="Verdana" w:hAnsi="Verdana"/>
                <w:sz w:val="20"/>
                <w:szCs w:val="20"/>
                <w:lang w:val="en-US"/>
              </w:rPr>
              <w:t xml:space="preserve"> mb</w:t>
            </w:r>
            <w:r w:rsidR="00AE1268">
              <w:rPr>
                <w:rFonts w:ascii="Verdana" w:hAnsi="Verdana"/>
                <w:sz w:val="20"/>
                <w:szCs w:val="20"/>
                <w:lang w:val="en-US"/>
              </w:rPr>
              <w:t>ë</w:t>
            </w:r>
            <w:r w:rsidRPr="00603070">
              <w:rPr>
                <w:rFonts w:ascii="Verdana" w:hAnsi="Verdana"/>
                <w:sz w:val="20"/>
                <w:szCs w:val="20"/>
                <w:lang w:val="en-US"/>
              </w:rPr>
              <w:t xml:space="preserve">shtesë </w:t>
            </w:r>
            <w:r w:rsidR="00603070">
              <w:rPr>
                <w:rFonts w:ascii="Verdana" w:hAnsi="Verdana"/>
                <w:sz w:val="20"/>
                <w:szCs w:val="20"/>
                <w:lang w:val="en-US"/>
              </w:rPr>
              <w:t>n</w:t>
            </w:r>
            <w:r w:rsidR="00AE1268">
              <w:rPr>
                <w:rFonts w:ascii="Verdana" w:hAnsi="Verdana"/>
                <w:sz w:val="20"/>
                <w:szCs w:val="20"/>
                <w:lang w:val="en-US"/>
              </w:rPr>
              <w:t>ë</w:t>
            </w:r>
            <w:r w:rsidR="00603070">
              <w:rPr>
                <w:rFonts w:ascii="Verdana" w:hAnsi="Verdana"/>
                <w:sz w:val="20"/>
                <w:szCs w:val="20"/>
                <w:lang w:val="en-US"/>
              </w:rPr>
              <w:t xml:space="preserve"> cdo koh</w:t>
            </w:r>
            <w:r w:rsidR="00AE1268">
              <w:rPr>
                <w:rFonts w:ascii="Verdana" w:hAnsi="Verdana"/>
                <w:sz w:val="20"/>
                <w:szCs w:val="20"/>
                <w:lang w:val="en-US"/>
              </w:rPr>
              <w:t>ë</w:t>
            </w:r>
            <w:r w:rsidR="00603070">
              <w:rPr>
                <w:rFonts w:ascii="Verdana" w:hAnsi="Verdana"/>
                <w:sz w:val="20"/>
                <w:szCs w:val="20"/>
                <w:lang w:val="en-US"/>
              </w:rPr>
              <w:t xml:space="preserve"> </w:t>
            </w:r>
            <w:r w:rsidRPr="00603070">
              <w:rPr>
                <w:rFonts w:ascii="Verdana" w:hAnsi="Verdana"/>
                <w:sz w:val="20"/>
                <w:szCs w:val="20"/>
                <w:lang w:val="en-US"/>
              </w:rPr>
              <w:t>interesat e Punëdhënësit dhe të shmangë gjithcka që mund t’i vërë ato në rrezik</w:t>
            </w:r>
            <w:r w:rsidR="00603070" w:rsidRPr="00603070">
              <w:rPr>
                <w:rFonts w:ascii="Verdana" w:hAnsi="Verdana"/>
                <w:sz w:val="20"/>
                <w:szCs w:val="20"/>
                <w:lang w:val="en-US"/>
              </w:rPr>
              <w:t>.</w:t>
            </w:r>
          </w:p>
        </w:tc>
      </w:tr>
      <w:tr w:rsidR="00C85F7F" w:rsidRPr="00603070" w14:paraId="6362774B" w14:textId="77777777" w:rsidTr="009E10F7">
        <w:tc>
          <w:tcPr>
            <w:tcW w:w="4788" w:type="dxa"/>
          </w:tcPr>
          <w:p w14:paraId="1BC48183" w14:textId="77777777" w:rsidR="00C85F7F" w:rsidRPr="00603070" w:rsidRDefault="00C85F7F" w:rsidP="00884CC3">
            <w:pPr>
              <w:jc w:val="both"/>
              <w:rPr>
                <w:rFonts w:ascii="Verdana" w:hAnsi="Verdana"/>
                <w:sz w:val="20"/>
                <w:szCs w:val="20"/>
                <w:lang w:val="en-US"/>
              </w:rPr>
            </w:pPr>
          </w:p>
        </w:tc>
        <w:tc>
          <w:tcPr>
            <w:tcW w:w="4788" w:type="dxa"/>
          </w:tcPr>
          <w:p w14:paraId="5CA93BA8" w14:textId="77777777" w:rsidR="00C85F7F" w:rsidRPr="00603070" w:rsidRDefault="00C85F7F" w:rsidP="00884CC3">
            <w:pPr>
              <w:jc w:val="both"/>
              <w:rPr>
                <w:rFonts w:ascii="Verdana" w:hAnsi="Verdana"/>
                <w:sz w:val="20"/>
                <w:szCs w:val="20"/>
                <w:lang w:val="en-US"/>
              </w:rPr>
            </w:pPr>
          </w:p>
        </w:tc>
      </w:tr>
      <w:tr w:rsidR="00C85F7F" w:rsidRPr="003F2488" w14:paraId="0CA6B4D0" w14:textId="77777777" w:rsidTr="009E10F7">
        <w:tc>
          <w:tcPr>
            <w:tcW w:w="4788" w:type="dxa"/>
          </w:tcPr>
          <w:p w14:paraId="53875B3A" w14:textId="77777777" w:rsidR="00C85F7F" w:rsidRPr="00603070" w:rsidRDefault="00DC1BCE" w:rsidP="00603070">
            <w:pPr>
              <w:jc w:val="both"/>
              <w:rPr>
                <w:rFonts w:ascii="Verdana" w:hAnsi="Verdana"/>
                <w:sz w:val="20"/>
                <w:szCs w:val="20"/>
                <w:lang w:val="en-US"/>
              </w:rPr>
            </w:pPr>
            <w:r w:rsidRPr="00B915DE">
              <w:rPr>
                <w:rFonts w:ascii="Verdana" w:hAnsi="Verdana"/>
                <w:sz w:val="20"/>
                <w:szCs w:val="20"/>
                <w:lang w:val="en-US"/>
              </w:rPr>
              <w:t>10.2 In the performance of the duties, the Employee must maintain absolute discipline in every respect</w:t>
            </w:r>
            <w:r w:rsidR="00603070">
              <w:rPr>
                <w:rFonts w:ascii="Verdana" w:hAnsi="Verdana"/>
                <w:sz w:val="20"/>
                <w:szCs w:val="20"/>
                <w:lang w:val="en-US"/>
              </w:rPr>
              <w:t>.</w:t>
            </w:r>
          </w:p>
        </w:tc>
        <w:tc>
          <w:tcPr>
            <w:tcW w:w="4788" w:type="dxa"/>
          </w:tcPr>
          <w:p w14:paraId="0AC397E4" w14:textId="77777777" w:rsidR="00C85F7F" w:rsidRPr="003F2488" w:rsidRDefault="00DC1BCE" w:rsidP="00603070">
            <w:pPr>
              <w:jc w:val="both"/>
              <w:rPr>
                <w:rFonts w:ascii="Verdana" w:hAnsi="Verdana"/>
                <w:sz w:val="20"/>
                <w:szCs w:val="20"/>
                <w:lang w:val="en-US"/>
              </w:rPr>
            </w:pPr>
            <w:r w:rsidRPr="00603070">
              <w:rPr>
                <w:rFonts w:ascii="Verdana" w:hAnsi="Verdana"/>
                <w:sz w:val="20"/>
                <w:szCs w:val="20"/>
                <w:lang w:val="en-US"/>
              </w:rPr>
              <w:t>10.2 Në kryerjen</w:t>
            </w:r>
            <w:r w:rsidR="00603070" w:rsidRPr="00603070">
              <w:rPr>
                <w:rFonts w:ascii="Verdana" w:hAnsi="Verdana"/>
                <w:sz w:val="20"/>
                <w:szCs w:val="20"/>
                <w:lang w:val="en-US"/>
              </w:rPr>
              <w:t xml:space="preserve"> e detyrave të tij, Punëmarrësi </w:t>
            </w:r>
            <w:r w:rsidRPr="00603070">
              <w:rPr>
                <w:rFonts w:ascii="Verdana" w:hAnsi="Verdana"/>
                <w:sz w:val="20"/>
                <w:szCs w:val="20"/>
                <w:lang w:val="en-US"/>
              </w:rPr>
              <w:t xml:space="preserve">duhet të mbajë një disiplinë të lartë në cdo </w:t>
            </w:r>
            <w:r w:rsidRPr="00B915DE">
              <w:rPr>
                <w:rFonts w:ascii="Verdana" w:hAnsi="Verdana"/>
                <w:sz w:val="20"/>
                <w:szCs w:val="20"/>
                <w:lang w:val="en-US"/>
              </w:rPr>
              <w:t>drejtim</w:t>
            </w:r>
            <w:r w:rsidR="003F2488">
              <w:rPr>
                <w:rFonts w:ascii="Verdana" w:hAnsi="Verdana"/>
                <w:sz w:val="20"/>
                <w:szCs w:val="20"/>
                <w:lang w:val="en-US"/>
              </w:rPr>
              <w:t>.</w:t>
            </w:r>
          </w:p>
        </w:tc>
      </w:tr>
      <w:tr w:rsidR="00C85F7F" w:rsidRPr="003F2488" w14:paraId="739AFE08" w14:textId="77777777" w:rsidTr="009E10F7">
        <w:tc>
          <w:tcPr>
            <w:tcW w:w="4788" w:type="dxa"/>
          </w:tcPr>
          <w:p w14:paraId="72733EC4" w14:textId="77777777" w:rsidR="00C85F7F" w:rsidRPr="003F2488" w:rsidRDefault="00C85F7F" w:rsidP="00884CC3">
            <w:pPr>
              <w:jc w:val="both"/>
              <w:rPr>
                <w:rFonts w:ascii="Verdana" w:hAnsi="Verdana"/>
                <w:sz w:val="20"/>
                <w:szCs w:val="20"/>
                <w:lang w:val="en-US"/>
              </w:rPr>
            </w:pPr>
          </w:p>
        </w:tc>
        <w:tc>
          <w:tcPr>
            <w:tcW w:w="4788" w:type="dxa"/>
          </w:tcPr>
          <w:p w14:paraId="4A3BCFAD" w14:textId="77777777" w:rsidR="00C85F7F" w:rsidRPr="003F2488" w:rsidRDefault="00C85F7F" w:rsidP="00884CC3">
            <w:pPr>
              <w:jc w:val="both"/>
              <w:rPr>
                <w:rFonts w:ascii="Verdana" w:hAnsi="Verdana"/>
                <w:sz w:val="20"/>
                <w:szCs w:val="20"/>
                <w:lang w:val="en-US"/>
              </w:rPr>
            </w:pPr>
          </w:p>
        </w:tc>
      </w:tr>
      <w:tr w:rsidR="00C85F7F" w:rsidRPr="00C85F7F" w14:paraId="3BFAD343" w14:textId="77777777" w:rsidTr="009E10F7">
        <w:tc>
          <w:tcPr>
            <w:tcW w:w="4788" w:type="dxa"/>
          </w:tcPr>
          <w:p w14:paraId="1C105F1C" w14:textId="77777777" w:rsidR="00C85F7F" w:rsidRPr="001843A1" w:rsidRDefault="00DC1BCE" w:rsidP="003F2488">
            <w:pPr>
              <w:jc w:val="both"/>
              <w:rPr>
                <w:rFonts w:ascii="Verdana" w:hAnsi="Verdana"/>
                <w:sz w:val="20"/>
                <w:szCs w:val="20"/>
                <w:lang w:val="en-US"/>
              </w:rPr>
            </w:pPr>
            <w:r w:rsidRPr="00B915DE">
              <w:rPr>
                <w:rFonts w:ascii="Verdana" w:hAnsi="Verdana"/>
                <w:sz w:val="20"/>
                <w:szCs w:val="20"/>
                <w:lang w:val="en-US"/>
              </w:rPr>
              <w:t>10.3 The Employee must maintain strict secrecy with regard of knowledge of Employer matters gained through working with Employer.</w:t>
            </w:r>
          </w:p>
        </w:tc>
        <w:tc>
          <w:tcPr>
            <w:tcW w:w="4788" w:type="dxa"/>
          </w:tcPr>
          <w:p w14:paraId="3B1D85B8" w14:textId="77777777" w:rsidR="00DC1BCE" w:rsidRPr="001843A1" w:rsidRDefault="00DC1BCE" w:rsidP="00884CC3">
            <w:pPr>
              <w:jc w:val="both"/>
              <w:rPr>
                <w:rFonts w:ascii="Verdana" w:hAnsi="Verdana"/>
                <w:sz w:val="20"/>
                <w:szCs w:val="20"/>
                <w:lang w:val="en-US"/>
              </w:rPr>
            </w:pPr>
            <w:r w:rsidRPr="001843A1">
              <w:rPr>
                <w:rFonts w:ascii="Verdana" w:hAnsi="Verdana"/>
                <w:sz w:val="20"/>
                <w:szCs w:val="20"/>
                <w:lang w:val="en-US"/>
              </w:rPr>
              <w:t xml:space="preserve">10.3 Punëmarrësi duhet të mbajë sekret cdo </w:t>
            </w:r>
          </w:p>
          <w:p w14:paraId="6AC0C2C9" w14:textId="1A9FE83B" w:rsidR="00DC1BCE" w:rsidRPr="00B915DE" w:rsidRDefault="00DC1BCE" w:rsidP="00884CC3">
            <w:pPr>
              <w:jc w:val="both"/>
              <w:rPr>
                <w:rFonts w:ascii="Verdana" w:hAnsi="Verdana"/>
                <w:sz w:val="20"/>
                <w:szCs w:val="20"/>
                <w:lang w:val="en-US"/>
              </w:rPr>
            </w:pPr>
            <w:r w:rsidRPr="00B915DE">
              <w:rPr>
                <w:rFonts w:ascii="Verdana" w:hAnsi="Verdana"/>
                <w:sz w:val="20"/>
                <w:szCs w:val="20"/>
                <w:lang w:val="en-US"/>
              </w:rPr>
              <w:t xml:space="preserve">informacion mbi të cilin është vënë në dijeni duke punuar me Punëdhënësin. </w:t>
            </w:r>
          </w:p>
          <w:p w14:paraId="7FFD8596" w14:textId="77777777" w:rsidR="00C85F7F" w:rsidRPr="00C85F7F" w:rsidRDefault="00C85F7F" w:rsidP="00884CC3">
            <w:pPr>
              <w:jc w:val="both"/>
              <w:rPr>
                <w:rFonts w:ascii="Verdana" w:hAnsi="Verdana"/>
                <w:sz w:val="20"/>
                <w:szCs w:val="20"/>
              </w:rPr>
            </w:pPr>
          </w:p>
        </w:tc>
      </w:tr>
      <w:tr w:rsidR="00C85F7F" w:rsidRPr="00C85F7F" w14:paraId="7A07EA8E" w14:textId="77777777" w:rsidTr="009E10F7">
        <w:tc>
          <w:tcPr>
            <w:tcW w:w="4788" w:type="dxa"/>
          </w:tcPr>
          <w:p w14:paraId="20879047" w14:textId="77777777" w:rsidR="00C85F7F" w:rsidRPr="00C85F7F" w:rsidRDefault="00C85F7F" w:rsidP="00884CC3">
            <w:pPr>
              <w:jc w:val="both"/>
              <w:rPr>
                <w:rFonts w:ascii="Verdana" w:hAnsi="Verdana"/>
                <w:sz w:val="20"/>
                <w:szCs w:val="20"/>
              </w:rPr>
            </w:pPr>
          </w:p>
        </w:tc>
        <w:tc>
          <w:tcPr>
            <w:tcW w:w="4788" w:type="dxa"/>
          </w:tcPr>
          <w:p w14:paraId="0BB6AC98" w14:textId="77777777" w:rsidR="00C85F7F" w:rsidRPr="00C85F7F" w:rsidRDefault="00C85F7F" w:rsidP="00884CC3">
            <w:pPr>
              <w:jc w:val="both"/>
              <w:rPr>
                <w:rFonts w:ascii="Verdana" w:hAnsi="Verdana"/>
                <w:sz w:val="20"/>
                <w:szCs w:val="20"/>
              </w:rPr>
            </w:pPr>
          </w:p>
        </w:tc>
      </w:tr>
      <w:tr w:rsidR="00C85F7F" w:rsidRPr="00AE1268" w14:paraId="3E2BB8F3" w14:textId="77777777" w:rsidTr="009E10F7">
        <w:tc>
          <w:tcPr>
            <w:tcW w:w="4788" w:type="dxa"/>
          </w:tcPr>
          <w:p w14:paraId="1CBE314A" w14:textId="77777777" w:rsidR="00C85F7F" w:rsidRPr="001843A1" w:rsidRDefault="00DC1BCE" w:rsidP="008C67CA">
            <w:pPr>
              <w:jc w:val="both"/>
              <w:rPr>
                <w:rFonts w:ascii="Verdana" w:hAnsi="Verdana"/>
                <w:sz w:val="20"/>
                <w:szCs w:val="20"/>
                <w:lang w:val="en-US"/>
              </w:rPr>
            </w:pPr>
            <w:r w:rsidRPr="00B915DE">
              <w:rPr>
                <w:rFonts w:ascii="Verdana" w:hAnsi="Verdana"/>
                <w:sz w:val="20"/>
                <w:szCs w:val="20"/>
                <w:lang w:val="en-US"/>
              </w:rPr>
              <w:t xml:space="preserve">10.4 The Employee must respect the work schedule and never abandon </w:t>
            </w:r>
            <w:r w:rsidR="008C67CA">
              <w:rPr>
                <w:rFonts w:ascii="Verdana" w:hAnsi="Verdana"/>
                <w:sz w:val="20"/>
                <w:szCs w:val="20"/>
                <w:lang w:val="en-US"/>
              </w:rPr>
              <w:t xml:space="preserve">the </w:t>
            </w:r>
            <w:r w:rsidRPr="00B915DE">
              <w:rPr>
                <w:rFonts w:ascii="Verdana" w:hAnsi="Verdana"/>
                <w:sz w:val="20"/>
                <w:szCs w:val="20"/>
                <w:lang w:val="en-US"/>
              </w:rPr>
              <w:t>place of work without prior approval of his direct supervisor</w:t>
            </w:r>
            <w:r w:rsidR="008C67CA">
              <w:rPr>
                <w:rFonts w:ascii="Verdana" w:hAnsi="Verdana"/>
                <w:sz w:val="20"/>
                <w:szCs w:val="20"/>
                <w:lang w:val="en-US"/>
              </w:rPr>
              <w:t>.</w:t>
            </w:r>
          </w:p>
        </w:tc>
        <w:tc>
          <w:tcPr>
            <w:tcW w:w="4788" w:type="dxa"/>
          </w:tcPr>
          <w:p w14:paraId="077B5C3B" w14:textId="039CE32C" w:rsidR="00DC1BCE" w:rsidRPr="00AE1268" w:rsidRDefault="00DC1BCE" w:rsidP="00884CC3">
            <w:pPr>
              <w:jc w:val="both"/>
              <w:rPr>
                <w:rFonts w:ascii="Verdana" w:hAnsi="Verdana"/>
                <w:sz w:val="20"/>
                <w:szCs w:val="20"/>
                <w:lang w:val="en-US"/>
              </w:rPr>
            </w:pPr>
            <w:r w:rsidRPr="008C67CA">
              <w:rPr>
                <w:rFonts w:ascii="Verdana" w:hAnsi="Verdana"/>
                <w:sz w:val="20"/>
                <w:szCs w:val="20"/>
                <w:lang w:val="en-US"/>
              </w:rPr>
              <w:t xml:space="preserve">10.4 Punëmarrësi duhet të respektojë orarin e punës dhe nuk duhet të largohet nga vendi i punës për cfarëdo arsye, pa marrë më parë </w:t>
            </w:r>
            <w:r w:rsidRPr="00AE1268">
              <w:rPr>
                <w:rFonts w:ascii="Verdana" w:hAnsi="Verdana"/>
                <w:sz w:val="20"/>
                <w:szCs w:val="20"/>
                <w:lang w:val="en-US"/>
              </w:rPr>
              <w:t xml:space="preserve">miratimin e eprorit të tij të drejtpërdrejtë. </w:t>
            </w:r>
          </w:p>
          <w:p w14:paraId="228E0A3E" w14:textId="77777777" w:rsidR="00C85F7F" w:rsidRPr="00AE1268" w:rsidRDefault="00C85F7F" w:rsidP="00884CC3">
            <w:pPr>
              <w:jc w:val="both"/>
              <w:rPr>
                <w:rFonts w:ascii="Verdana" w:hAnsi="Verdana"/>
                <w:sz w:val="20"/>
                <w:szCs w:val="20"/>
                <w:lang w:val="en-US"/>
              </w:rPr>
            </w:pPr>
          </w:p>
        </w:tc>
      </w:tr>
      <w:tr w:rsidR="00C85F7F" w:rsidRPr="00AE1268" w14:paraId="4C4BAF1F" w14:textId="77777777" w:rsidTr="009E10F7">
        <w:tc>
          <w:tcPr>
            <w:tcW w:w="4788" w:type="dxa"/>
          </w:tcPr>
          <w:p w14:paraId="2E63269C" w14:textId="77777777" w:rsidR="00C85F7F" w:rsidRPr="00AE1268" w:rsidRDefault="00C85F7F" w:rsidP="00884CC3">
            <w:pPr>
              <w:jc w:val="both"/>
              <w:rPr>
                <w:rFonts w:ascii="Verdana" w:hAnsi="Verdana"/>
                <w:sz w:val="20"/>
                <w:szCs w:val="20"/>
                <w:lang w:val="en-US"/>
              </w:rPr>
            </w:pPr>
          </w:p>
        </w:tc>
        <w:tc>
          <w:tcPr>
            <w:tcW w:w="4788" w:type="dxa"/>
          </w:tcPr>
          <w:p w14:paraId="2CCCEA77" w14:textId="77777777" w:rsidR="00C85F7F" w:rsidRPr="00AE1268" w:rsidRDefault="00C85F7F" w:rsidP="00884CC3">
            <w:pPr>
              <w:jc w:val="both"/>
              <w:rPr>
                <w:rFonts w:ascii="Verdana" w:hAnsi="Verdana"/>
                <w:sz w:val="20"/>
                <w:szCs w:val="20"/>
                <w:lang w:val="en-US"/>
              </w:rPr>
            </w:pPr>
          </w:p>
        </w:tc>
      </w:tr>
      <w:tr w:rsidR="00C85F7F" w:rsidRPr="00AE1268" w14:paraId="27514F1A" w14:textId="77777777" w:rsidTr="009E10F7">
        <w:tc>
          <w:tcPr>
            <w:tcW w:w="4788" w:type="dxa"/>
          </w:tcPr>
          <w:p w14:paraId="0E8A1494" w14:textId="77777777" w:rsidR="00DC1BCE" w:rsidRPr="00B915DE" w:rsidRDefault="00DC1BCE" w:rsidP="00884CC3">
            <w:pPr>
              <w:jc w:val="both"/>
              <w:rPr>
                <w:rFonts w:ascii="Verdana" w:hAnsi="Verdana"/>
                <w:sz w:val="20"/>
                <w:szCs w:val="20"/>
                <w:lang w:val="en-US"/>
              </w:rPr>
            </w:pPr>
            <w:r w:rsidRPr="00B915DE">
              <w:rPr>
                <w:rFonts w:ascii="Verdana" w:hAnsi="Verdana"/>
                <w:sz w:val="20"/>
                <w:szCs w:val="20"/>
                <w:lang w:val="en-US"/>
              </w:rPr>
              <w:t xml:space="preserve">10.5 The Employee may not engage in other </w:t>
            </w:r>
          </w:p>
          <w:p w14:paraId="62441CD9" w14:textId="77777777" w:rsidR="00C85F7F" w:rsidRPr="008C67CA" w:rsidRDefault="00DC1BCE" w:rsidP="00906602">
            <w:pPr>
              <w:jc w:val="both"/>
              <w:rPr>
                <w:rFonts w:ascii="Verdana" w:hAnsi="Verdana"/>
                <w:sz w:val="20"/>
                <w:szCs w:val="20"/>
                <w:lang w:val="en-US"/>
              </w:rPr>
            </w:pPr>
            <w:r w:rsidRPr="00B915DE">
              <w:rPr>
                <w:rFonts w:ascii="Verdana" w:hAnsi="Verdana"/>
                <w:sz w:val="20"/>
                <w:szCs w:val="20"/>
                <w:lang w:val="en-US"/>
              </w:rPr>
              <w:t xml:space="preserve">business activity even on voluntary or unpaid basis unless a prior written approval of the Employer is granted, and only on the basis of a decision that the activity does not (i) interfere with </w:t>
            </w:r>
            <w:r w:rsidR="008C67CA">
              <w:rPr>
                <w:rFonts w:ascii="Verdana" w:hAnsi="Verdana"/>
                <w:sz w:val="20"/>
                <w:szCs w:val="20"/>
                <w:lang w:val="en-US"/>
              </w:rPr>
              <w:t>the employment</w:t>
            </w:r>
            <w:r w:rsidRPr="00B915DE">
              <w:rPr>
                <w:rFonts w:ascii="Verdana" w:hAnsi="Verdana"/>
                <w:sz w:val="20"/>
                <w:szCs w:val="20"/>
                <w:lang w:val="en-US"/>
              </w:rPr>
              <w:t xml:space="preserve"> duties; or (ii) create a conflict of interest. </w:t>
            </w:r>
          </w:p>
        </w:tc>
        <w:tc>
          <w:tcPr>
            <w:tcW w:w="4788" w:type="dxa"/>
          </w:tcPr>
          <w:p w14:paraId="6A139BAD" w14:textId="77777777" w:rsidR="00DC1BCE" w:rsidRPr="00906602" w:rsidRDefault="00DC1BCE" w:rsidP="00884CC3">
            <w:pPr>
              <w:jc w:val="both"/>
              <w:rPr>
                <w:rFonts w:ascii="Verdana" w:hAnsi="Verdana"/>
                <w:sz w:val="20"/>
                <w:szCs w:val="20"/>
                <w:lang w:val="en-US"/>
              </w:rPr>
            </w:pPr>
            <w:r w:rsidRPr="00906602">
              <w:rPr>
                <w:rFonts w:ascii="Verdana" w:hAnsi="Verdana"/>
                <w:sz w:val="20"/>
                <w:szCs w:val="20"/>
                <w:lang w:val="en-US"/>
              </w:rPr>
              <w:t xml:space="preserve">10.5 Punëmarrësi nuk duhet të përfshihet në </w:t>
            </w:r>
          </w:p>
          <w:p w14:paraId="0D483CCD" w14:textId="77777777" w:rsidR="00C85F7F" w:rsidRPr="00AE1268" w:rsidRDefault="008C67CA" w:rsidP="00906602">
            <w:pPr>
              <w:jc w:val="both"/>
              <w:rPr>
                <w:rFonts w:ascii="Verdana" w:hAnsi="Verdana"/>
                <w:sz w:val="20"/>
                <w:szCs w:val="20"/>
                <w:lang w:val="en-US"/>
              </w:rPr>
            </w:pPr>
            <w:r w:rsidRPr="00AE1268">
              <w:rPr>
                <w:rFonts w:ascii="Verdana" w:hAnsi="Verdana"/>
                <w:sz w:val="20"/>
                <w:szCs w:val="20"/>
                <w:lang w:val="en-US"/>
              </w:rPr>
              <w:t>Aktivitete t</w:t>
            </w:r>
            <w:r w:rsidR="00AE1268" w:rsidRPr="00AE1268">
              <w:rPr>
                <w:rFonts w:ascii="Verdana" w:hAnsi="Verdana"/>
                <w:sz w:val="20"/>
                <w:szCs w:val="20"/>
                <w:lang w:val="en-US"/>
              </w:rPr>
              <w:t>ë</w:t>
            </w:r>
            <w:r w:rsidRPr="00AE1268">
              <w:rPr>
                <w:rFonts w:ascii="Verdana" w:hAnsi="Verdana"/>
                <w:sz w:val="20"/>
                <w:szCs w:val="20"/>
                <w:lang w:val="en-US"/>
              </w:rPr>
              <w:t xml:space="preserve"> tjera</w:t>
            </w:r>
            <w:r w:rsidR="00DC1BCE" w:rsidRPr="00AE1268">
              <w:rPr>
                <w:rFonts w:ascii="Verdana" w:hAnsi="Verdana"/>
                <w:sz w:val="20"/>
                <w:szCs w:val="20"/>
                <w:lang w:val="en-US"/>
              </w:rPr>
              <w:t xml:space="preserve">, qoftë </w:t>
            </w:r>
            <w:r w:rsidRPr="00AE1268">
              <w:rPr>
                <w:rFonts w:ascii="Verdana" w:hAnsi="Verdana"/>
                <w:sz w:val="20"/>
                <w:szCs w:val="20"/>
                <w:lang w:val="en-US"/>
              </w:rPr>
              <w:t xml:space="preserve">ato </w:t>
            </w:r>
            <w:r w:rsidR="00DC1BCE" w:rsidRPr="00AE1268">
              <w:rPr>
                <w:rFonts w:ascii="Verdana" w:hAnsi="Verdana"/>
                <w:sz w:val="20"/>
                <w:szCs w:val="20"/>
                <w:lang w:val="en-US"/>
              </w:rPr>
              <w:t>vullnetare apo pa pagesë</w:t>
            </w:r>
            <w:r w:rsidR="00906602" w:rsidRPr="00AE1268">
              <w:rPr>
                <w:rFonts w:ascii="Verdana" w:hAnsi="Verdana"/>
                <w:sz w:val="20"/>
                <w:szCs w:val="20"/>
                <w:lang w:val="en-US"/>
              </w:rPr>
              <w:t xml:space="preserve">, </w:t>
            </w:r>
            <w:r w:rsidR="00DC1BCE" w:rsidRPr="00AE1268">
              <w:rPr>
                <w:rFonts w:ascii="Verdana" w:hAnsi="Verdana"/>
                <w:sz w:val="20"/>
                <w:szCs w:val="20"/>
                <w:lang w:val="en-US"/>
              </w:rPr>
              <w:t>pa</w:t>
            </w:r>
            <w:r w:rsidR="00906602" w:rsidRPr="00AE1268">
              <w:rPr>
                <w:rFonts w:ascii="Verdana" w:hAnsi="Verdana"/>
                <w:sz w:val="20"/>
                <w:szCs w:val="20"/>
                <w:lang w:val="en-US"/>
              </w:rPr>
              <w:t xml:space="preserve"> </w:t>
            </w:r>
            <w:r w:rsidR="00DC1BCE" w:rsidRPr="00AE1268">
              <w:rPr>
                <w:rFonts w:ascii="Verdana" w:hAnsi="Verdana"/>
                <w:sz w:val="20"/>
                <w:szCs w:val="20"/>
                <w:lang w:val="en-US"/>
              </w:rPr>
              <w:t>marrë më par</w:t>
            </w:r>
            <w:r w:rsidR="00AE1268" w:rsidRPr="00AE1268">
              <w:rPr>
                <w:rFonts w:ascii="Verdana" w:hAnsi="Verdana"/>
                <w:sz w:val="20"/>
                <w:szCs w:val="20"/>
                <w:lang w:val="en-US"/>
              </w:rPr>
              <w:t>ë</w:t>
            </w:r>
            <w:r w:rsidR="00DC1BCE" w:rsidRPr="00AE1268">
              <w:rPr>
                <w:rFonts w:ascii="Verdana" w:hAnsi="Verdana"/>
                <w:sz w:val="20"/>
                <w:szCs w:val="20"/>
                <w:lang w:val="en-US"/>
              </w:rPr>
              <w:t xml:space="preserve"> miratimin me shkrim të Punëdhënësit, dhe vetëm mbi bazë të një vendimi që veprimtaria (i) nuk ndikon në detyrat </w:t>
            </w:r>
            <w:r w:rsidRPr="00AE1268">
              <w:rPr>
                <w:rFonts w:ascii="Verdana" w:hAnsi="Verdana"/>
                <w:sz w:val="20"/>
                <w:szCs w:val="20"/>
                <w:lang w:val="en-US"/>
              </w:rPr>
              <w:t xml:space="preserve"> </w:t>
            </w:r>
            <w:r w:rsidR="00DC1BCE" w:rsidRPr="00AE1268">
              <w:rPr>
                <w:rFonts w:ascii="Verdana" w:hAnsi="Verdana"/>
                <w:sz w:val="20"/>
                <w:szCs w:val="20"/>
                <w:lang w:val="en-US"/>
              </w:rPr>
              <w:t xml:space="preserve"> </w:t>
            </w:r>
            <w:r w:rsidRPr="00AE1268">
              <w:rPr>
                <w:rFonts w:ascii="Verdana" w:hAnsi="Verdana"/>
                <w:sz w:val="20"/>
                <w:szCs w:val="20"/>
                <w:lang w:val="en-US"/>
              </w:rPr>
              <w:t>e pun</w:t>
            </w:r>
            <w:r w:rsidR="00AE1268" w:rsidRPr="00AE1268">
              <w:rPr>
                <w:rFonts w:ascii="Verdana" w:hAnsi="Verdana"/>
                <w:sz w:val="20"/>
                <w:szCs w:val="20"/>
                <w:lang w:val="en-US"/>
              </w:rPr>
              <w:t>ë</w:t>
            </w:r>
            <w:r w:rsidRPr="00AE1268">
              <w:rPr>
                <w:rFonts w:ascii="Verdana" w:hAnsi="Verdana"/>
                <w:sz w:val="20"/>
                <w:szCs w:val="20"/>
                <w:lang w:val="en-US"/>
              </w:rPr>
              <w:t>simit</w:t>
            </w:r>
            <w:r w:rsidR="00DC1BCE" w:rsidRPr="00AE1268">
              <w:rPr>
                <w:rFonts w:ascii="Verdana" w:hAnsi="Verdana"/>
                <w:sz w:val="20"/>
                <w:szCs w:val="20"/>
                <w:lang w:val="en-US"/>
              </w:rPr>
              <w:t xml:space="preserve"> (ii) nuk krijon konflikt interesash. </w:t>
            </w:r>
          </w:p>
        </w:tc>
      </w:tr>
      <w:tr w:rsidR="00DC1BCE" w:rsidRPr="00AE1268" w14:paraId="0ADEFA28" w14:textId="77777777" w:rsidTr="009E10F7">
        <w:tc>
          <w:tcPr>
            <w:tcW w:w="4788" w:type="dxa"/>
          </w:tcPr>
          <w:p w14:paraId="75546EFC" w14:textId="77777777" w:rsidR="00DC1BCE" w:rsidRPr="00AE1268" w:rsidRDefault="00DC1BCE" w:rsidP="00884CC3">
            <w:pPr>
              <w:jc w:val="both"/>
              <w:rPr>
                <w:rFonts w:ascii="Verdana" w:hAnsi="Verdana"/>
                <w:sz w:val="20"/>
                <w:szCs w:val="20"/>
                <w:lang w:val="en-US"/>
              </w:rPr>
            </w:pPr>
          </w:p>
        </w:tc>
        <w:tc>
          <w:tcPr>
            <w:tcW w:w="4788" w:type="dxa"/>
          </w:tcPr>
          <w:p w14:paraId="4332B1E2" w14:textId="77777777" w:rsidR="00DC1BCE" w:rsidRPr="00AE1268" w:rsidRDefault="00DC1BCE" w:rsidP="00884CC3">
            <w:pPr>
              <w:jc w:val="both"/>
              <w:rPr>
                <w:rFonts w:ascii="Verdana" w:hAnsi="Verdana"/>
                <w:sz w:val="20"/>
                <w:szCs w:val="20"/>
                <w:lang w:val="en-US"/>
              </w:rPr>
            </w:pPr>
          </w:p>
        </w:tc>
      </w:tr>
      <w:tr w:rsidR="00DC1BCE" w:rsidRPr="0005113A" w14:paraId="4C1A7F1C" w14:textId="77777777" w:rsidTr="009E10F7">
        <w:tc>
          <w:tcPr>
            <w:tcW w:w="4788" w:type="dxa"/>
          </w:tcPr>
          <w:p w14:paraId="272F75D9" w14:textId="77777777" w:rsidR="00DC1BCE" w:rsidRPr="0005113A" w:rsidRDefault="00757069" w:rsidP="00906602">
            <w:pPr>
              <w:jc w:val="both"/>
              <w:rPr>
                <w:rFonts w:ascii="Verdana" w:hAnsi="Verdana"/>
                <w:b/>
                <w:sz w:val="20"/>
                <w:szCs w:val="20"/>
              </w:rPr>
            </w:pPr>
            <w:r w:rsidRPr="0005113A">
              <w:rPr>
                <w:rFonts w:ascii="Verdana" w:hAnsi="Verdana"/>
                <w:b/>
                <w:sz w:val="20"/>
                <w:szCs w:val="20"/>
                <w:lang w:val="en-US"/>
              </w:rPr>
              <w:t xml:space="preserve">11. TERMINATION OF THE CONTRACT </w:t>
            </w:r>
          </w:p>
        </w:tc>
        <w:tc>
          <w:tcPr>
            <w:tcW w:w="4788" w:type="dxa"/>
          </w:tcPr>
          <w:p w14:paraId="62C8CAD7" w14:textId="77777777" w:rsidR="00DC1BCE" w:rsidRPr="0005113A" w:rsidRDefault="00757069" w:rsidP="00884CC3">
            <w:pPr>
              <w:jc w:val="both"/>
              <w:rPr>
                <w:rFonts w:ascii="Verdana" w:hAnsi="Verdana"/>
                <w:b/>
                <w:sz w:val="20"/>
                <w:szCs w:val="20"/>
              </w:rPr>
            </w:pPr>
            <w:r w:rsidRPr="0005113A">
              <w:rPr>
                <w:rFonts w:ascii="Verdana" w:hAnsi="Verdana"/>
                <w:b/>
                <w:sz w:val="20"/>
                <w:szCs w:val="20"/>
                <w:lang w:val="en-US"/>
              </w:rPr>
              <w:t>11. ZGJIDHJA E KONTRATES</w:t>
            </w:r>
          </w:p>
        </w:tc>
      </w:tr>
      <w:tr w:rsidR="00DC1BCE" w:rsidRPr="00C85F7F" w14:paraId="51273D8A" w14:textId="77777777" w:rsidTr="009E10F7">
        <w:tc>
          <w:tcPr>
            <w:tcW w:w="4788" w:type="dxa"/>
          </w:tcPr>
          <w:p w14:paraId="2F8B2951" w14:textId="77777777" w:rsidR="00DC1BCE" w:rsidRPr="00C85F7F" w:rsidRDefault="00DC1BCE" w:rsidP="00884CC3">
            <w:pPr>
              <w:jc w:val="both"/>
              <w:rPr>
                <w:rFonts w:ascii="Verdana" w:hAnsi="Verdana"/>
                <w:sz w:val="20"/>
                <w:szCs w:val="20"/>
              </w:rPr>
            </w:pPr>
          </w:p>
        </w:tc>
        <w:tc>
          <w:tcPr>
            <w:tcW w:w="4788" w:type="dxa"/>
          </w:tcPr>
          <w:p w14:paraId="08BCE198" w14:textId="77777777" w:rsidR="00DC1BCE" w:rsidRPr="00C85F7F" w:rsidRDefault="00DC1BCE" w:rsidP="00884CC3">
            <w:pPr>
              <w:jc w:val="both"/>
              <w:rPr>
                <w:rFonts w:ascii="Verdana" w:hAnsi="Verdana"/>
                <w:sz w:val="20"/>
                <w:szCs w:val="20"/>
              </w:rPr>
            </w:pPr>
          </w:p>
        </w:tc>
      </w:tr>
      <w:tr w:rsidR="00DC1BCE" w:rsidRPr="00C85F7F" w14:paraId="4A660A18" w14:textId="77777777" w:rsidTr="009E10F7">
        <w:tc>
          <w:tcPr>
            <w:tcW w:w="4788" w:type="dxa"/>
          </w:tcPr>
          <w:p w14:paraId="6970AF3F" w14:textId="77777777" w:rsidR="00757069" w:rsidRPr="00B915DE" w:rsidRDefault="00757069" w:rsidP="00884CC3">
            <w:pPr>
              <w:jc w:val="both"/>
              <w:rPr>
                <w:rFonts w:ascii="Verdana" w:hAnsi="Verdana"/>
                <w:sz w:val="20"/>
                <w:szCs w:val="20"/>
                <w:lang w:val="en-US"/>
              </w:rPr>
            </w:pPr>
            <w:r w:rsidRPr="00B915DE">
              <w:rPr>
                <w:rFonts w:ascii="Verdana" w:hAnsi="Verdana"/>
                <w:sz w:val="20"/>
                <w:szCs w:val="20"/>
                <w:lang w:val="en-US"/>
              </w:rPr>
              <w:t xml:space="preserve">11.1 The Employment Contract, and as a </w:t>
            </w:r>
          </w:p>
          <w:p w14:paraId="22FFF51B" w14:textId="77777777" w:rsidR="00757069" w:rsidRPr="00B915DE" w:rsidRDefault="00757069" w:rsidP="00884CC3">
            <w:pPr>
              <w:jc w:val="both"/>
              <w:rPr>
                <w:rFonts w:ascii="Verdana" w:hAnsi="Verdana"/>
                <w:sz w:val="20"/>
                <w:szCs w:val="20"/>
                <w:lang w:val="en-US"/>
              </w:rPr>
            </w:pPr>
            <w:r w:rsidRPr="00B915DE">
              <w:rPr>
                <w:rFonts w:ascii="Verdana" w:hAnsi="Verdana"/>
                <w:sz w:val="20"/>
                <w:szCs w:val="20"/>
                <w:lang w:val="en-US"/>
              </w:rPr>
              <w:t xml:space="preserve">consequence the employment relationship shall terminate in the following cases: </w:t>
            </w:r>
          </w:p>
          <w:p w14:paraId="506AD1E4" w14:textId="77777777" w:rsidR="00757069" w:rsidRDefault="00757069" w:rsidP="00884CC3">
            <w:pPr>
              <w:jc w:val="both"/>
              <w:rPr>
                <w:rFonts w:ascii="Verdana" w:hAnsi="Verdana"/>
                <w:sz w:val="20"/>
                <w:szCs w:val="20"/>
                <w:lang w:val="en-US"/>
              </w:rPr>
            </w:pPr>
            <w:r w:rsidRPr="00B915DE">
              <w:rPr>
                <w:rFonts w:ascii="Verdana" w:hAnsi="Verdana"/>
                <w:sz w:val="20"/>
                <w:szCs w:val="20"/>
                <w:lang w:val="en-US"/>
              </w:rPr>
              <w:t xml:space="preserve">a) </w:t>
            </w:r>
            <w:r w:rsidR="00906602">
              <w:rPr>
                <w:rFonts w:ascii="Verdana" w:hAnsi="Verdana"/>
                <w:sz w:val="20"/>
                <w:szCs w:val="20"/>
                <w:lang w:val="en-US"/>
              </w:rPr>
              <w:t>t</w:t>
            </w:r>
            <w:r w:rsidRPr="00B915DE">
              <w:rPr>
                <w:rFonts w:ascii="Verdana" w:hAnsi="Verdana"/>
                <w:sz w:val="20"/>
                <w:szCs w:val="20"/>
                <w:lang w:val="en-US"/>
              </w:rPr>
              <w:t>ermination of the Contract term</w:t>
            </w:r>
            <w:r w:rsidR="00906602">
              <w:rPr>
                <w:rFonts w:ascii="Verdana" w:hAnsi="Verdana"/>
                <w:sz w:val="20"/>
                <w:szCs w:val="20"/>
                <w:lang w:val="en-US"/>
              </w:rPr>
              <w:t>;</w:t>
            </w:r>
          </w:p>
          <w:p w14:paraId="2D0303CD" w14:textId="77777777" w:rsidR="00906602" w:rsidRDefault="00757069" w:rsidP="00884CC3">
            <w:pPr>
              <w:jc w:val="both"/>
              <w:rPr>
                <w:rFonts w:ascii="Verdana" w:hAnsi="Verdana"/>
                <w:sz w:val="20"/>
                <w:szCs w:val="20"/>
                <w:lang w:val="en-US"/>
              </w:rPr>
            </w:pPr>
            <w:r w:rsidRPr="00B915DE">
              <w:rPr>
                <w:rFonts w:ascii="Verdana" w:hAnsi="Verdana"/>
                <w:sz w:val="20"/>
                <w:szCs w:val="20"/>
                <w:lang w:val="en-US"/>
              </w:rPr>
              <w:lastRenderedPageBreak/>
              <w:t xml:space="preserve">b) </w:t>
            </w:r>
            <w:r w:rsidR="00906602">
              <w:rPr>
                <w:rFonts w:ascii="Verdana" w:hAnsi="Verdana"/>
                <w:sz w:val="20"/>
                <w:szCs w:val="20"/>
                <w:lang w:val="en-US"/>
              </w:rPr>
              <w:t>upon t</w:t>
            </w:r>
            <w:r w:rsidRPr="00B915DE">
              <w:rPr>
                <w:rFonts w:ascii="Verdana" w:hAnsi="Verdana"/>
                <w:sz w:val="20"/>
                <w:szCs w:val="20"/>
                <w:lang w:val="en-US"/>
              </w:rPr>
              <w:t>ermination</w:t>
            </w:r>
            <w:r>
              <w:rPr>
                <w:rFonts w:ascii="Verdana" w:hAnsi="Verdana"/>
                <w:sz w:val="20"/>
                <w:szCs w:val="20"/>
                <w:lang w:val="en-US"/>
              </w:rPr>
              <w:t xml:space="preserve"> of the probationary period</w:t>
            </w:r>
            <w:r w:rsidR="00906602">
              <w:rPr>
                <w:rFonts w:ascii="Verdana" w:hAnsi="Verdana"/>
                <w:sz w:val="20"/>
                <w:szCs w:val="20"/>
                <w:lang w:val="en-US"/>
              </w:rPr>
              <w:t>, when the Employer decides to discontinue the Contract;</w:t>
            </w:r>
          </w:p>
          <w:p w14:paraId="67B59F7E" w14:textId="77777777" w:rsidR="00757069" w:rsidRPr="00B915DE" w:rsidRDefault="00116B8B" w:rsidP="00884CC3">
            <w:pPr>
              <w:jc w:val="both"/>
              <w:rPr>
                <w:rFonts w:ascii="Verdana" w:hAnsi="Verdana"/>
                <w:sz w:val="20"/>
                <w:szCs w:val="20"/>
                <w:lang w:val="en-US"/>
              </w:rPr>
            </w:pPr>
            <w:r>
              <w:rPr>
                <w:rFonts w:ascii="Verdana" w:hAnsi="Verdana"/>
                <w:sz w:val="20"/>
                <w:szCs w:val="20"/>
                <w:lang w:val="en-US"/>
              </w:rPr>
              <w:t xml:space="preserve">c) </w:t>
            </w:r>
            <w:r w:rsidR="00757069" w:rsidRPr="00B915DE">
              <w:rPr>
                <w:rFonts w:ascii="Verdana" w:hAnsi="Verdana"/>
                <w:sz w:val="20"/>
                <w:szCs w:val="20"/>
                <w:lang w:val="en-US"/>
              </w:rPr>
              <w:t xml:space="preserve">Termination of the assigned work to be </w:t>
            </w:r>
          </w:p>
          <w:p w14:paraId="3DB4A4AD" w14:textId="77777777" w:rsidR="00DC1BCE" w:rsidRDefault="00757069" w:rsidP="00884CC3">
            <w:pPr>
              <w:jc w:val="both"/>
              <w:rPr>
                <w:rFonts w:ascii="Verdana" w:hAnsi="Verdana"/>
                <w:sz w:val="20"/>
                <w:szCs w:val="20"/>
                <w:lang w:val="en-US"/>
              </w:rPr>
            </w:pPr>
            <w:r w:rsidRPr="00B915DE">
              <w:rPr>
                <w:rFonts w:ascii="Verdana" w:hAnsi="Verdana"/>
                <w:sz w:val="20"/>
                <w:szCs w:val="20"/>
                <w:lang w:val="en-US"/>
              </w:rPr>
              <w:t>performed by the Employee</w:t>
            </w:r>
          </w:p>
          <w:p w14:paraId="561E5D02" w14:textId="77777777" w:rsidR="00757069" w:rsidRPr="00B915DE" w:rsidRDefault="00757069" w:rsidP="00884CC3">
            <w:pPr>
              <w:jc w:val="both"/>
              <w:rPr>
                <w:rFonts w:ascii="Verdana" w:hAnsi="Verdana"/>
                <w:sz w:val="20"/>
                <w:szCs w:val="20"/>
                <w:lang w:val="en-US"/>
              </w:rPr>
            </w:pPr>
            <w:r w:rsidRPr="00B915DE">
              <w:rPr>
                <w:rFonts w:ascii="Verdana" w:hAnsi="Verdana"/>
                <w:sz w:val="20"/>
                <w:szCs w:val="20"/>
                <w:lang w:val="en-US"/>
              </w:rPr>
              <w:t xml:space="preserve">d) Other cases provided by this Contract or </w:t>
            </w:r>
          </w:p>
          <w:p w14:paraId="65E2FF99" w14:textId="77777777" w:rsidR="00757069" w:rsidRPr="00757069" w:rsidRDefault="00757069" w:rsidP="00884CC3">
            <w:pPr>
              <w:jc w:val="both"/>
              <w:rPr>
                <w:rFonts w:ascii="Verdana" w:hAnsi="Verdana"/>
                <w:sz w:val="20"/>
                <w:szCs w:val="20"/>
                <w:lang w:val="en-US"/>
              </w:rPr>
            </w:pPr>
            <w:r w:rsidRPr="00B915DE">
              <w:rPr>
                <w:rFonts w:ascii="Verdana" w:hAnsi="Verdana"/>
                <w:sz w:val="20"/>
                <w:szCs w:val="20"/>
                <w:lang w:val="en-US"/>
              </w:rPr>
              <w:t>other legal or sub-legal acts</w:t>
            </w:r>
            <w:r w:rsidR="00116B8B">
              <w:rPr>
                <w:rFonts w:ascii="Verdana" w:hAnsi="Verdana"/>
                <w:sz w:val="20"/>
                <w:szCs w:val="20"/>
                <w:lang w:val="en-US"/>
              </w:rPr>
              <w:t>.</w:t>
            </w:r>
          </w:p>
        </w:tc>
        <w:tc>
          <w:tcPr>
            <w:tcW w:w="4788" w:type="dxa"/>
          </w:tcPr>
          <w:p w14:paraId="507483AC" w14:textId="77777777" w:rsidR="00757069" w:rsidRPr="00B915DE" w:rsidRDefault="00757069" w:rsidP="00884CC3">
            <w:pPr>
              <w:jc w:val="both"/>
              <w:rPr>
                <w:rFonts w:ascii="Verdana" w:hAnsi="Verdana"/>
                <w:sz w:val="20"/>
                <w:szCs w:val="20"/>
              </w:rPr>
            </w:pPr>
            <w:r w:rsidRPr="00B915DE">
              <w:rPr>
                <w:rFonts w:ascii="Verdana" w:hAnsi="Verdana"/>
                <w:sz w:val="20"/>
                <w:szCs w:val="20"/>
              </w:rPr>
              <w:lastRenderedPageBreak/>
              <w:t>11.1 Kontrata e punës, dhe për rrjedhoj</w:t>
            </w:r>
            <w:r w:rsidR="0005113A">
              <w:rPr>
                <w:rFonts w:ascii="Verdana" w:hAnsi="Verdana"/>
                <w:sz w:val="20"/>
                <w:szCs w:val="20"/>
              </w:rPr>
              <w:t>ë</w:t>
            </w:r>
            <w:r w:rsidRPr="00B915DE">
              <w:rPr>
                <w:rFonts w:ascii="Verdana" w:hAnsi="Verdana"/>
                <w:sz w:val="20"/>
                <w:szCs w:val="20"/>
              </w:rPr>
              <w:t xml:space="preserve">, </w:t>
            </w:r>
          </w:p>
          <w:p w14:paraId="20EC3753" w14:textId="77777777" w:rsidR="00757069" w:rsidRPr="00B915DE" w:rsidRDefault="00757069" w:rsidP="00884CC3">
            <w:pPr>
              <w:jc w:val="both"/>
              <w:rPr>
                <w:rFonts w:ascii="Verdana" w:hAnsi="Verdana"/>
                <w:sz w:val="20"/>
                <w:szCs w:val="20"/>
              </w:rPr>
            </w:pPr>
            <w:r w:rsidRPr="00B915DE">
              <w:rPr>
                <w:rFonts w:ascii="Verdana" w:hAnsi="Verdana"/>
                <w:sz w:val="20"/>
                <w:szCs w:val="20"/>
              </w:rPr>
              <w:t xml:space="preserve">marrëdhënia e punës do të përfundojë kur </w:t>
            </w:r>
          </w:p>
          <w:p w14:paraId="21133CD4" w14:textId="77777777" w:rsidR="00757069" w:rsidRPr="001843A1" w:rsidRDefault="00757069" w:rsidP="00884CC3">
            <w:pPr>
              <w:jc w:val="both"/>
              <w:rPr>
                <w:rFonts w:ascii="Verdana" w:hAnsi="Verdana"/>
                <w:sz w:val="20"/>
                <w:szCs w:val="20"/>
              </w:rPr>
            </w:pPr>
            <w:r w:rsidRPr="00B915DE">
              <w:rPr>
                <w:rFonts w:ascii="Verdana" w:hAnsi="Verdana"/>
                <w:sz w:val="20"/>
                <w:szCs w:val="20"/>
              </w:rPr>
              <w:t xml:space="preserve">është përmbushur një nga kushtet e </w:t>
            </w:r>
            <w:r w:rsidRPr="001843A1">
              <w:rPr>
                <w:rFonts w:ascii="Verdana" w:hAnsi="Verdana"/>
                <w:sz w:val="20"/>
                <w:szCs w:val="20"/>
              </w:rPr>
              <w:t xml:space="preserve">mëposhtme: </w:t>
            </w:r>
          </w:p>
          <w:p w14:paraId="036C283A" w14:textId="1FED400D" w:rsidR="00757069" w:rsidRPr="002122AE" w:rsidRDefault="009B2697" w:rsidP="00884CC3">
            <w:pPr>
              <w:jc w:val="both"/>
              <w:rPr>
                <w:rFonts w:ascii="Verdana" w:hAnsi="Verdana"/>
                <w:sz w:val="20"/>
                <w:szCs w:val="20"/>
              </w:rPr>
            </w:pPr>
            <w:r>
              <w:rPr>
                <w:rFonts w:ascii="Verdana" w:hAnsi="Verdana"/>
                <w:sz w:val="20"/>
                <w:szCs w:val="20"/>
              </w:rPr>
              <w:lastRenderedPageBreak/>
              <w:t>a</w:t>
            </w:r>
            <w:r w:rsidR="00757069" w:rsidRPr="002122AE">
              <w:rPr>
                <w:rFonts w:ascii="Verdana" w:hAnsi="Verdana"/>
                <w:sz w:val="20"/>
                <w:szCs w:val="20"/>
              </w:rPr>
              <w:t xml:space="preserve">) Ka mbaruar koha e provës dhe Punëdhënësi ka vendosur të mos vazhdojë </w:t>
            </w:r>
          </w:p>
          <w:p w14:paraId="674FDE75" w14:textId="77777777" w:rsidR="00757069" w:rsidRPr="002122AE" w:rsidRDefault="00757069" w:rsidP="00884CC3">
            <w:pPr>
              <w:jc w:val="both"/>
              <w:rPr>
                <w:rFonts w:ascii="Verdana" w:hAnsi="Verdana"/>
                <w:sz w:val="20"/>
                <w:szCs w:val="20"/>
              </w:rPr>
            </w:pPr>
            <w:r w:rsidRPr="002122AE">
              <w:rPr>
                <w:rFonts w:ascii="Verdana" w:hAnsi="Verdana"/>
                <w:sz w:val="20"/>
                <w:szCs w:val="20"/>
              </w:rPr>
              <w:t xml:space="preserve">Kontratën. </w:t>
            </w:r>
          </w:p>
          <w:p w14:paraId="7E1620D7" w14:textId="285E41B3" w:rsidR="00757069" w:rsidRPr="002122AE" w:rsidRDefault="009B2697" w:rsidP="00884CC3">
            <w:pPr>
              <w:jc w:val="both"/>
              <w:rPr>
                <w:rFonts w:ascii="Verdana" w:hAnsi="Verdana"/>
                <w:sz w:val="20"/>
                <w:szCs w:val="20"/>
              </w:rPr>
            </w:pPr>
            <w:r>
              <w:rPr>
                <w:rFonts w:ascii="Verdana" w:hAnsi="Verdana"/>
                <w:sz w:val="20"/>
                <w:szCs w:val="20"/>
              </w:rPr>
              <w:t>b</w:t>
            </w:r>
            <w:r w:rsidR="00757069" w:rsidRPr="002122AE">
              <w:rPr>
                <w:rFonts w:ascii="Verdana" w:hAnsi="Verdana"/>
                <w:sz w:val="20"/>
                <w:szCs w:val="20"/>
              </w:rPr>
              <w:t xml:space="preserve">) Është kryer puna e caktuar që i është </w:t>
            </w:r>
          </w:p>
          <w:p w14:paraId="31F6DF5A" w14:textId="77777777" w:rsidR="00757069" w:rsidRPr="002122AE" w:rsidRDefault="00757069" w:rsidP="00884CC3">
            <w:pPr>
              <w:jc w:val="both"/>
              <w:rPr>
                <w:rFonts w:ascii="Verdana" w:hAnsi="Verdana"/>
                <w:sz w:val="20"/>
                <w:szCs w:val="20"/>
              </w:rPr>
            </w:pPr>
            <w:r w:rsidRPr="002122AE">
              <w:rPr>
                <w:rFonts w:ascii="Verdana" w:hAnsi="Verdana"/>
                <w:sz w:val="20"/>
                <w:szCs w:val="20"/>
              </w:rPr>
              <w:t xml:space="preserve">ngarkuar Punëmarrësit. </w:t>
            </w:r>
          </w:p>
          <w:p w14:paraId="66E3544A" w14:textId="186C235A" w:rsidR="00757069" w:rsidRPr="001843A1" w:rsidRDefault="009B2697" w:rsidP="00884CC3">
            <w:pPr>
              <w:jc w:val="both"/>
              <w:rPr>
                <w:rFonts w:ascii="Verdana" w:hAnsi="Verdana"/>
                <w:sz w:val="20"/>
                <w:szCs w:val="20"/>
              </w:rPr>
            </w:pPr>
            <w:r>
              <w:rPr>
                <w:rFonts w:ascii="Verdana" w:hAnsi="Verdana"/>
                <w:sz w:val="20"/>
                <w:szCs w:val="20"/>
              </w:rPr>
              <w:t>c</w:t>
            </w:r>
            <w:r w:rsidR="00757069" w:rsidRPr="002122AE">
              <w:rPr>
                <w:rFonts w:ascii="Verdana" w:hAnsi="Verdana"/>
                <w:sz w:val="20"/>
                <w:szCs w:val="20"/>
              </w:rPr>
              <w:t>)</w:t>
            </w:r>
            <w:r w:rsidR="00757069" w:rsidRPr="001843A1">
              <w:rPr>
                <w:rFonts w:ascii="Verdana" w:hAnsi="Verdana"/>
                <w:sz w:val="20"/>
                <w:szCs w:val="20"/>
              </w:rPr>
              <w:t xml:space="preserve"> Raste te tjera të parashikuara nga kjo </w:t>
            </w:r>
          </w:p>
          <w:p w14:paraId="3A25777F" w14:textId="77777777" w:rsidR="00DC1BCE" w:rsidRPr="00C85F7F" w:rsidRDefault="00757069" w:rsidP="00116B8B">
            <w:pPr>
              <w:jc w:val="both"/>
              <w:rPr>
                <w:rFonts w:ascii="Verdana" w:hAnsi="Verdana"/>
                <w:sz w:val="20"/>
                <w:szCs w:val="20"/>
              </w:rPr>
            </w:pPr>
            <w:r w:rsidRPr="001843A1">
              <w:rPr>
                <w:rFonts w:ascii="Verdana" w:hAnsi="Verdana"/>
                <w:sz w:val="20"/>
                <w:szCs w:val="20"/>
              </w:rPr>
              <w:t xml:space="preserve">Kontratë ose akte të tjera ligjore e </w:t>
            </w:r>
            <w:r w:rsidRPr="00116B8B">
              <w:rPr>
                <w:rFonts w:ascii="Verdana" w:hAnsi="Verdana"/>
                <w:sz w:val="20"/>
                <w:szCs w:val="20"/>
              </w:rPr>
              <w:t xml:space="preserve">nënligjore. </w:t>
            </w:r>
          </w:p>
        </w:tc>
      </w:tr>
      <w:tr w:rsidR="00757069" w:rsidRPr="00116B8B" w14:paraId="79468BCF" w14:textId="77777777" w:rsidTr="009E10F7">
        <w:tc>
          <w:tcPr>
            <w:tcW w:w="4788" w:type="dxa"/>
          </w:tcPr>
          <w:p w14:paraId="479E1515" w14:textId="77777777" w:rsidR="00757069" w:rsidRPr="00116B8B" w:rsidRDefault="00757069" w:rsidP="00884CC3">
            <w:pPr>
              <w:jc w:val="both"/>
              <w:rPr>
                <w:rFonts w:ascii="Verdana" w:hAnsi="Verdana"/>
                <w:sz w:val="20"/>
                <w:szCs w:val="20"/>
                <w:lang w:val="en-US"/>
              </w:rPr>
            </w:pPr>
            <w:r w:rsidRPr="00B915DE">
              <w:rPr>
                <w:rFonts w:ascii="Verdana" w:hAnsi="Verdana"/>
                <w:sz w:val="20"/>
                <w:szCs w:val="20"/>
                <w:lang w:val="en-US"/>
              </w:rPr>
              <w:lastRenderedPageBreak/>
              <w:t xml:space="preserve">11.2 The Employer and the Employee may terminate at any time the present Contract with immediate effect for justified reasons as provided by the </w:t>
            </w:r>
            <w:r w:rsidRPr="00116B8B">
              <w:rPr>
                <w:rFonts w:ascii="Verdana" w:hAnsi="Verdana"/>
                <w:sz w:val="20"/>
                <w:szCs w:val="20"/>
                <w:lang w:val="en-US"/>
              </w:rPr>
              <w:t xml:space="preserve">Labor Code. </w:t>
            </w:r>
          </w:p>
          <w:p w14:paraId="169BA2B8" w14:textId="77777777" w:rsidR="00757069" w:rsidRPr="00B915DE" w:rsidRDefault="00757069" w:rsidP="00884CC3">
            <w:pPr>
              <w:jc w:val="both"/>
              <w:rPr>
                <w:rFonts w:ascii="Verdana" w:hAnsi="Verdana"/>
                <w:sz w:val="20"/>
                <w:szCs w:val="20"/>
                <w:lang w:val="en-US"/>
              </w:rPr>
            </w:pPr>
          </w:p>
        </w:tc>
        <w:tc>
          <w:tcPr>
            <w:tcW w:w="4788" w:type="dxa"/>
          </w:tcPr>
          <w:p w14:paraId="6BBE2962" w14:textId="31C6E245" w:rsidR="00757069" w:rsidRPr="00116B8B" w:rsidRDefault="00757069" w:rsidP="00116B8B">
            <w:pPr>
              <w:jc w:val="both"/>
              <w:rPr>
                <w:rFonts w:ascii="Verdana" w:hAnsi="Verdana"/>
                <w:sz w:val="20"/>
                <w:szCs w:val="20"/>
                <w:lang w:val="en-US"/>
              </w:rPr>
            </w:pPr>
            <w:r w:rsidRPr="00116B8B">
              <w:rPr>
                <w:rFonts w:ascii="Verdana" w:hAnsi="Verdana"/>
                <w:sz w:val="20"/>
                <w:szCs w:val="20"/>
                <w:lang w:val="en-US"/>
              </w:rPr>
              <w:t>11.2 Pun</w:t>
            </w:r>
            <w:r w:rsidR="00AE1268">
              <w:rPr>
                <w:rFonts w:ascii="Verdana" w:hAnsi="Verdana"/>
                <w:sz w:val="20"/>
                <w:szCs w:val="20"/>
                <w:lang w:val="en-US"/>
              </w:rPr>
              <w:t>ë</w:t>
            </w:r>
            <w:r w:rsidRPr="00116B8B">
              <w:rPr>
                <w:rFonts w:ascii="Verdana" w:hAnsi="Verdana"/>
                <w:sz w:val="20"/>
                <w:szCs w:val="20"/>
                <w:lang w:val="en-US"/>
              </w:rPr>
              <w:t>dh</w:t>
            </w:r>
            <w:r w:rsidR="00AE1268">
              <w:rPr>
                <w:rFonts w:ascii="Verdana" w:hAnsi="Verdana"/>
                <w:sz w:val="20"/>
                <w:szCs w:val="20"/>
                <w:lang w:val="en-US"/>
              </w:rPr>
              <w:t>ë</w:t>
            </w:r>
            <w:r w:rsidRPr="00116B8B">
              <w:rPr>
                <w:rFonts w:ascii="Verdana" w:hAnsi="Verdana"/>
                <w:sz w:val="20"/>
                <w:szCs w:val="20"/>
                <w:lang w:val="en-US"/>
              </w:rPr>
              <w:t>n</w:t>
            </w:r>
            <w:r w:rsidR="00AE1268">
              <w:rPr>
                <w:rFonts w:ascii="Verdana" w:hAnsi="Verdana"/>
                <w:sz w:val="20"/>
                <w:szCs w:val="20"/>
                <w:lang w:val="en-US"/>
              </w:rPr>
              <w:t>ë</w:t>
            </w:r>
            <w:r w:rsidRPr="00116B8B">
              <w:rPr>
                <w:rFonts w:ascii="Verdana" w:hAnsi="Verdana"/>
                <w:sz w:val="20"/>
                <w:szCs w:val="20"/>
                <w:lang w:val="en-US"/>
              </w:rPr>
              <w:t xml:space="preserve">si dhe </w:t>
            </w:r>
            <w:r w:rsidR="00116B8B" w:rsidRPr="00116B8B">
              <w:rPr>
                <w:rFonts w:ascii="Verdana" w:hAnsi="Verdana"/>
                <w:sz w:val="20"/>
                <w:szCs w:val="20"/>
                <w:lang w:val="en-US"/>
              </w:rPr>
              <w:t>Pun</w:t>
            </w:r>
            <w:r w:rsidR="00AE1268">
              <w:rPr>
                <w:rFonts w:ascii="Verdana" w:hAnsi="Verdana"/>
                <w:sz w:val="20"/>
                <w:szCs w:val="20"/>
                <w:lang w:val="en-US"/>
              </w:rPr>
              <w:t>ë</w:t>
            </w:r>
            <w:r w:rsidRPr="00116B8B">
              <w:rPr>
                <w:rFonts w:ascii="Verdana" w:hAnsi="Verdana"/>
                <w:sz w:val="20"/>
                <w:szCs w:val="20"/>
                <w:lang w:val="en-US"/>
              </w:rPr>
              <w:t>marr</w:t>
            </w:r>
            <w:r w:rsidR="00AE1268">
              <w:rPr>
                <w:rFonts w:ascii="Verdana" w:hAnsi="Verdana"/>
                <w:sz w:val="20"/>
                <w:szCs w:val="20"/>
                <w:lang w:val="en-US"/>
              </w:rPr>
              <w:t>ë</w:t>
            </w:r>
            <w:r w:rsidRPr="00116B8B">
              <w:rPr>
                <w:rFonts w:ascii="Verdana" w:hAnsi="Verdana"/>
                <w:sz w:val="20"/>
                <w:szCs w:val="20"/>
                <w:lang w:val="en-US"/>
              </w:rPr>
              <w:t>si mund t</w:t>
            </w:r>
            <w:r w:rsidR="00AE1268">
              <w:rPr>
                <w:rFonts w:ascii="Verdana" w:hAnsi="Verdana"/>
                <w:sz w:val="20"/>
                <w:szCs w:val="20"/>
                <w:lang w:val="en-US"/>
              </w:rPr>
              <w:t>ë</w:t>
            </w:r>
            <w:r w:rsidRPr="00116B8B">
              <w:rPr>
                <w:rFonts w:ascii="Verdana" w:hAnsi="Verdana"/>
                <w:sz w:val="20"/>
                <w:szCs w:val="20"/>
                <w:lang w:val="en-US"/>
              </w:rPr>
              <w:t xml:space="preserve"> p</w:t>
            </w:r>
            <w:r w:rsidR="00AE1268">
              <w:rPr>
                <w:rFonts w:ascii="Verdana" w:hAnsi="Verdana"/>
                <w:sz w:val="20"/>
                <w:szCs w:val="20"/>
                <w:lang w:val="en-US"/>
              </w:rPr>
              <w:t>ë</w:t>
            </w:r>
            <w:r w:rsidRPr="00116B8B">
              <w:rPr>
                <w:rFonts w:ascii="Verdana" w:hAnsi="Verdana"/>
                <w:sz w:val="20"/>
                <w:szCs w:val="20"/>
                <w:lang w:val="en-US"/>
              </w:rPr>
              <w:t>rfundjn</w:t>
            </w:r>
            <w:r w:rsidR="00AE1268">
              <w:rPr>
                <w:rFonts w:ascii="Verdana" w:hAnsi="Verdana"/>
                <w:sz w:val="20"/>
                <w:szCs w:val="20"/>
                <w:lang w:val="en-US"/>
              </w:rPr>
              <w:t>ë</w:t>
            </w:r>
            <w:r w:rsidRPr="00116B8B">
              <w:rPr>
                <w:rFonts w:ascii="Verdana" w:hAnsi="Verdana"/>
                <w:sz w:val="20"/>
                <w:szCs w:val="20"/>
                <w:lang w:val="en-US"/>
              </w:rPr>
              <w:t xml:space="preserve"> k</w:t>
            </w:r>
            <w:r w:rsidR="00AE1268">
              <w:rPr>
                <w:rFonts w:ascii="Verdana" w:hAnsi="Verdana"/>
                <w:sz w:val="20"/>
                <w:szCs w:val="20"/>
                <w:lang w:val="en-US"/>
              </w:rPr>
              <w:t>ë</w:t>
            </w:r>
            <w:r w:rsidRPr="00116B8B">
              <w:rPr>
                <w:rFonts w:ascii="Verdana" w:hAnsi="Verdana"/>
                <w:sz w:val="20"/>
                <w:szCs w:val="20"/>
                <w:lang w:val="en-US"/>
              </w:rPr>
              <w:t>t</w:t>
            </w:r>
            <w:r w:rsidR="00AE1268">
              <w:rPr>
                <w:rFonts w:ascii="Verdana" w:hAnsi="Verdana"/>
                <w:sz w:val="20"/>
                <w:szCs w:val="20"/>
                <w:lang w:val="en-US"/>
              </w:rPr>
              <w:t>ë</w:t>
            </w:r>
            <w:r w:rsidRPr="00116B8B">
              <w:rPr>
                <w:rFonts w:ascii="Verdana" w:hAnsi="Verdana"/>
                <w:sz w:val="20"/>
                <w:szCs w:val="20"/>
                <w:lang w:val="en-US"/>
              </w:rPr>
              <w:t xml:space="preserve"> kontrat</w:t>
            </w:r>
            <w:r w:rsidR="00AE1268">
              <w:rPr>
                <w:rFonts w:ascii="Verdana" w:hAnsi="Verdana"/>
                <w:sz w:val="20"/>
                <w:szCs w:val="20"/>
                <w:lang w:val="en-US"/>
              </w:rPr>
              <w:t>ë</w:t>
            </w:r>
            <w:r w:rsidRPr="00116B8B">
              <w:rPr>
                <w:rFonts w:ascii="Verdana" w:hAnsi="Verdana"/>
                <w:sz w:val="20"/>
                <w:szCs w:val="20"/>
                <w:lang w:val="en-US"/>
              </w:rPr>
              <w:t xml:space="preserve"> n</w:t>
            </w:r>
            <w:r w:rsidR="00AE1268">
              <w:rPr>
                <w:rFonts w:ascii="Verdana" w:hAnsi="Verdana"/>
                <w:sz w:val="20"/>
                <w:szCs w:val="20"/>
                <w:lang w:val="en-US"/>
              </w:rPr>
              <w:t>ë</w:t>
            </w:r>
            <w:r w:rsidRPr="00116B8B">
              <w:rPr>
                <w:rFonts w:ascii="Verdana" w:hAnsi="Verdana"/>
                <w:sz w:val="20"/>
                <w:szCs w:val="20"/>
                <w:lang w:val="en-US"/>
              </w:rPr>
              <w:t xml:space="preserve"> cdo koh</w:t>
            </w:r>
            <w:r w:rsidR="00AE1268">
              <w:rPr>
                <w:rFonts w:ascii="Verdana" w:hAnsi="Verdana"/>
                <w:sz w:val="20"/>
                <w:szCs w:val="20"/>
                <w:lang w:val="en-US"/>
              </w:rPr>
              <w:t>ë</w:t>
            </w:r>
            <w:r w:rsidRPr="00116B8B">
              <w:rPr>
                <w:rFonts w:ascii="Verdana" w:hAnsi="Verdana"/>
                <w:sz w:val="20"/>
                <w:szCs w:val="20"/>
                <w:lang w:val="en-US"/>
              </w:rPr>
              <w:t xml:space="preserve"> me efekt t</w:t>
            </w:r>
            <w:r w:rsidR="00AE1268">
              <w:rPr>
                <w:rFonts w:ascii="Verdana" w:hAnsi="Verdana"/>
                <w:sz w:val="20"/>
                <w:szCs w:val="20"/>
                <w:lang w:val="en-US"/>
              </w:rPr>
              <w:t>ë</w:t>
            </w:r>
            <w:r w:rsidRPr="00116B8B">
              <w:rPr>
                <w:rFonts w:ascii="Verdana" w:hAnsi="Verdana"/>
                <w:sz w:val="20"/>
                <w:szCs w:val="20"/>
                <w:lang w:val="en-US"/>
              </w:rPr>
              <w:t xml:space="preserve"> menj</w:t>
            </w:r>
            <w:r w:rsidR="00AE1268">
              <w:rPr>
                <w:rFonts w:ascii="Verdana" w:hAnsi="Verdana"/>
                <w:sz w:val="20"/>
                <w:szCs w:val="20"/>
                <w:lang w:val="en-US"/>
              </w:rPr>
              <w:t>ë</w:t>
            </w:r>
            <w:r w:rsidRPr="00116B8B">
              <w:rPr>
                <w:rFonts w:ascii="Verdana" w:hAnsi="Verdana"/>
                <w:sz w:val="20"/>
                <w:szCs w:val="20"/>
                <w:lang w:val="en-US"/>
              </w:rPr>
              <w:t>hersh</w:t>
            </w:r>
            <w:r w:rsidR="00AE1268">
              <w:rPr>
                <w:rFonts w:ascii="Verdana" w:hAnsi="Verdana"/>
                <w:sz w:val="20"/>
                <w:szCs w:val="20"/>
                <w:lang w:val="en-US"/>
              </w:rPr>
              <w:t>ë</w:t>
            </w:r>
            <w:r w:rsidRPr="00116B8B">
              <w:rPr>
                <w:rFonts w:ascii="Verdana" w:hAnsi="Verdana"/>
                <w:sz w:val="20"/>
                <w:szCs w:val="20"/>
                <w:lang w:val="en-US"/>
              </w:rPr>
              <w:t>m dhe p</w:t>
            </w:r>
            <w:r w:rsidR="00AE1268">
              <w:rPr>
                <w:rFonts w:ascii="Verdana" w:hAnsi="Verdana"/>
                <w:sz w:val="20"/>
                <w:szCs w:val="20"/>
                <w:lang w:val="en-US"/>
              </w:rPr>
              <w:t>ë</w:t>
            </w:r>
            <w:r w:rsidRPr="00116B8B">
              <w:rPr>
                <w:rFonts w:ascii="Verdana" w:hAnsi="Verdana"/>
                <w:sz w:val="20"/>
                <w:szCs w:val="20"/>
                <w:lang w:val="en-US"/>
              </w:rPr>
              <w:t>r shkaqe t</w:t>
            </w:r>
            <w:r w:rsidR="00AE1268">
              <w:rPr>
                <w:rFonts w:ascii="Verdana" w:hAnsi="Verdana"/>
                <w:sz w:val="20"/>
                <w:szCs w:val="20"/>
                <w:lang w:val="en-US"/>
              </w:rPr>
              <w:t>ë</w:t>
            </w:r>
            <w:r w:rsidR="00116B8B">
              <w:rPr>
                <w:rFonts w:ascii="Verdana" w:hAnsi="Verdana"/>
                <w:sz w:val="20"/>
                <w:szCs w:val="20"/>
                <w:lang w:val="en-US"/>
              </w:rPr>
              <w:t xml:space="preserve"> </w:t>
            </w:r>
            <w:r w:rsidRPr="00116B8B">
              <w:rPr>
                <w:rFonts w:ascii="Verdana" w:hAnsi="Verdana"/>
                <w:sz w:val="20"/>
                <w:szCs w:val="20"/>
                <w:lang w:val="en-US"/>
              </w:rPr>
              <w:t>arsyeshme si</w:t>
            </w:r>
            <w:r w:rsidR="00116B8B">
              <w:rPr>
                <w:rFonts w:ascii="Verdana" w:hAnsi="Verdana"/>
                <w:sz w:val="20"/>
                <w:szCs w:val="20"/>
                <w:lang w:val="en-US"/>
              </w:rPr>
              <w:t>c</w:t>
            </w:r>
            <w:r w:rsidRPr="00116B8B">
              <w:rPr>
                <w:rFonts w:ascii="Verdana" w:hAnsi="Verdana"/>
                <w:sz w:val="20"/>
                <w:szCs w:val="20"/>
                <w:lang w:val="en-US"/>
              </w:rPr>
              <w:t xml:space="preserve"> parashikohet në Kodin e Pun</w:t>
            </w:r>
            <w:r w:rsidR="00AE1268">
              <w:rPr>
                <w:rFonts w:ascii="Verdana" w:hAnsi="Verdana"/>
                <w:sz w:val="20"/>
                <w:szCs w:val="20"/>
                <w:lang w:val="en-US"/>
              </w:rPr>
              <w:t>ë</w:t>
            </w:r>
            <w:r w:rsidR="00116B8B">
              <w:rPr>
                <w:rFonts w:ascii="Verdana" w:hAnsi="Verdana"/>
                <w:sz w:val="20"/>
                <w:szCs w:val="20"/>
                <w:lang w:val="en-US"/>
              </w:rPr>
              <w:t>s</w:t>
            </w:r>
            <w:r w:rsidRPr="00116B8B">
              <w:rPr>
                <w:rFonts w:ascii="Verdana" w:hAnsi="Verdana"/>
                <w:sz w:val="20"/>
                <w:szCs w:val="20"/>
                <w:lang w:val="en-US"/>
              </w:rPr>
              <w:t xml:space="preserve"> </w:t>
            </w:r>
            <w:r w:rsidR="00116B8B">
              <w:rPr>
                <w:rFonts w:ascii="Verdana" w:hAnsi="Verdana"/>
                <w:sz w:val="20"/>
                <w:szCs w:val="20"/>
                <w:lang w:val="en-US"/>
              </w:rPr>
              <w:t>.</w:t>
            </w:r>
          </w:p>
        </w:tc>
      </w:tr>
      <w:tr w:rsidR="00757069" w:rsidRPr="00116B8B" w14:paraId="091CC50E" w14:textId="77777777" w:rsidTr="009E10F7">
        <w:tc>
          <w:tcPr>
            <w:tcW w:w="4788" w:type="dxa"/>
          </w:tcPr>
          <w:p w14:paraId="226E841B" w14:textId="77777777" w:rsidR="00757069" w:rsidRPr="00116B8B" w:rsidRDefault="00757069" w:rsidP="00884CC3">
            <w:pPr>
              <w:jc w:val="both"/>
              <w:rPr>
                <w:rFonts w:ascii="Verdana" w:hAnsi="Verdana"/>
                <w:sz w:val="20"/>
                <w:szCs w:val="20"/>
                <w:lang w:val="en-US"/>
              </w:rPr>
            </w:pPr>
          </w:p>
        </w:tc>
        <w:tc>
          <w:tcPr>
            <w:tcW w:w="4788" w:type="dxa"/>
          </w:tcPr>
          <w:p w14:paraId="04CEB5B0" w14:textId="77777777" w:rsidR="00757069" w:rsidRPr="00116B8B" w:rsidRDefault="00757069" w:rsidP="00884CC3">
            <w:pPr>
              <w:jc w:val="both"/>
              <w:rPr>
                <w:rFonts w:ascii="Verdana" w:hAnsi="Verdana"/>
                <w:sz w:val="20"/>
                <w:szCs w:val="20"/>
                <w:lang w:val="en-US"/>
              </w:rPr>
            </w:pPr>
          </w:p>
        </w:tc>
      </w:tr>
      <w:tr w:rsidR="00757069" w:rsidRPr="00116B8B" w14:paraId="0DC7E899" w14:textId="77777777" w:rsidTr="009E10F7">
        <w:tc>
          <w:tcPr>
            <w:tcW w:w="4788" w:type="dxa"/>
          </w:tcPr>
          <w:p w14:paraId="2FC072B1" w14:textId="77777777" w:rsidR="00757069" w:rsidRPr="00B915DE" w:rsidRDefault="00757069" w:rsidP="00884CC3">
            <w:pPr>
              <w:jc w:val="both"/>
              <w:rPr>
                <w:rFonts w:ascii="Verdana" w:hAnsi="Verdana"/>
                <w:sz w:val="20"/>
                <w:szCs w:val="20"/>
                <w:lang w:val="en-US"/>
              </w:rPr>
            </w:pPr>
            <w:r w:rsidRPr="00B915DE">
              <w:rPr>
                <w:rFonts w:ascii="Verdana" w:hAnsi="Verdana"/>
                <w:sz w:val="20"/>
                <w:szCs w:val="20"/>
                <w:lang w:val="en-US"/>
              </w:rPr>
              <w:t>11.3 The dismissal may have immediate effects in cases provided by the Labor Code and when Employer reasonably considers the immediate interruption of the job relation as an indispensable measure.</w:t>
            </w:r>
          </w:p>
          <w:p w14:paraId="04FCCA85" w14:textId="77777777" w:rsidR="00757069" w:rsidRPr="00B915DE" w:rsidRDefault="00757069" w:rsidP="00884CC3">
            <w:pPr>
              <w:jc w:val="both"/>
              <w:rPr>
                <w:rFonts w:ascii="Verdana" w:hAnsi="Verdana"/>
                <w:sz w:val="20"/>
                <w:szCs w:val="20"/>
                <w:lang w:val="en-US"/>
              </w:rPr>
            </w:pPr>
          </w:p>
        </w:tc>
        <w:tc>
          <w:tcPr>
            <w:tcW w:w="4788" w:type="dxa"/>
          </w:tcPr>
          <w:p w14:paraId="70F1F81A" w14:textId="77777777" w:rsidR="00757069" w:rsidRPr="00116B8B" w:rsidRDefault="00757069" w:rsidP="00116B8B">
            <w:pPr>
              <w:jc w:val="both"/>
              <w:rPr>
                <w:rFonts w:ascii="Verdana" w:hAnsi="Verdana"/>
                <w:sz w:val="20"/>
                <w:szCs w:val="20"/>
                <w:lang w:val="en-US"/>
              </w:rPr>
            </w:pPr>
            <w:r w:rsidRPr="00116B8B">
              <w:rPr>
                <w:rFonts w:ascii="Verdana" w:hAnsi="Verdana"/>
                <w:sz w:val="20"/>
                <w:szCs w:val="20"/>
                <w:lang w:val="en-US"/>
              </w:rPr>
              <w:t>11.3 Largimi nga puna mund të ketë efekte të men</w:t>
            </w:r>
            <w:r w:rsidR="00116B8B">
              <w:rPr>
                <w:rFonts w:ascii="Verdana" w:hAnsi="Verdana"/>
                <w:sz w:val="20"/>
                <w:szCs w:val="20"/>
                <w:lang w:val="en-US"/>
              </w:rPr>
              <w:t>j</w:t>
            </w:r>
            <w:r w:rsidRPr="00116B8B">
              <w:rPr>
                <w:rFonts w:ascii="Verdana" w:hAnsi="Verdana"/>
                <w:sz w:val="20"/>
                <w:szCs w:val="20"/>
                <w:lang w:val="en-US"/>
              </w:rPr>
              <w:t xml:space="preserve">ëheshme, në rastet e parashikuara nga Kodi i Punës dhe kur Punëdhënësi, në mënyrë të arsyeshme, e konsideron ndërprerjen e menjëhershme të marrëdhënies së punës si një </w:t>
            </w:r>
            <w:r w:rsidRPr="00B915DE">
              <w:rPr>
                <w:rFonts w:ascii="Verdana" w:hAnsi="Verdana"/>
                <w:sz w:val="20"/>
                <w:szCs w:val="20"/>
                <w:lang w:val="en-US"/>
              </w:rPr>
              <w:t>veprim të domosdoshëm</w:t>
            </w:r>
            <w:r w:rsidR="00116B8B">
              <w:rPr>
                <w:rFonts w:ascii="Verdana" w:hAnsi="Verdana"/>
                <w:sz w:val="20"/>
                <w:szCs w:val="20"/>
                <w:lang w:val="en-US"/>
              </w:rPr>
              <w:t>.</w:t>
            </w:r>
          </w:p>
        </w:tc>
      </w:tr>
      <w:tr w:rsidR="00757069" w:rsidRPr="00C85F7F" w14:paraId="7346300F" w14:textId="77777777" w:rsidTr="009E10F7">
        <w:tc>
          <w:tcPr>
            <w:tcW w:w="4788" w:type="dxa"/>
          </w:tcPr>
          <w:p w14:paraId="4932DF77" w14:textId="77777777" w:rsidR="00757069" w:rsidRPr="00B915DE" w:rsidRDefault="00757069" w:rsidP="00884CC3">
            <w:pPr>
              <w:jc w:val="both"/>
              <w:rPr>
                <w:rFonts w:ascii="Verdana" w:hAnsi="Verdana"/>
                <w:sz w:val="20"/>
                <w:szCs w:val="20"/>
                <w:lang w:val="en-US"/>
              </w:rPr>
            </w:pPr>
            <w:r w:rsidRPr="00B915DE">
              <w:rPr>
                <w:rFonts w:ascii="Verdana" w:hAnsi="Verdana"/>
                <w:sz w:val="20"/>
                <w:szCs w:val="20"/>
                <w:lang w:val="en-US"/>
              </w:rPr>
              <w:t xml:space="preserve">11.4 The Employer may terminate the contract in the following cases: </w:t>
            </w:r>
          </w:p>
          <w:p w14:paraId="3FB3C6AD" w14:textId="77777777" w:rsidR="00B81B2C" w:rsidRPr="00B915DE" w:rsidRDefault="00B12F29" w:rsidP="00884CC3">
            <w:pPr>
              <w:jc w:val="both"/>
              <w:rPr>
                <w:rFonts w:ascii="Verdana" w:hAnsi="Verdana"/>
                <w:sz w:val="20"/>
                <w:szCs w:val="20"/>
                <w:lang w:val="en-US"/>
              </w:rPr>
            </w:pPr>
            <w:r>
              <w:rPr>
                <w:rFonts w:ascii="Verdana" w:hAnsi="Verdana"/>
                <w:sz w:val="20"/>
                <w:szCs w:val="20"/>
                <w:lang w:val="en-US"/>
              </w:rPr>
              <w:t>a</w:t>
            </w:r>
            <w:r w:rsidR="00B81B2C" w:rsidRPr="00B915DE">
              <w:rPr>
                <w:rFonts w:ascii="Verdana" w:hAnsi="Verdana"/>
                <w:sz w:val="20"/>
                <w:szCs w:val="20"/>
                <w:lang w:val="en-US"/>
              </w:rPr>
              <w:t xml:space="preserve">) Employee has reached the age for </w:t>
            </w:r>
            <w:r w:rsidR="003D5766">
              <w:rPr>
                <w:rFonts w:ascii="Verdana" w:hAnsi="Verdana"/>
                <w:sz w:val="20"/>
                <w:szCs w:val="20"/>
                <w:lang w:val="en-US"/>
              </w:rPr>
              <w:t>r</w:t>
            </w:r>
            <w:r w:rsidR="008B544A" w:rsidRPr="00B915DE">
              <w:rPr>
                <w:rFonts w:ascii="Verdana" w:hAnsi="Verdana"/>
                <w:sz w:val="20"/>
                <w:szCs w:val="20"/>
                <w:lang w:val="en-US"/>
              </w:rPr>
              <w:t>etirement</w:t>
            </w:r>
            <w:r w:rsidR="008B544A">
              <w:rPr>
                <w:rFonts w:ascii="Verdana" w:hAnsi="Verdana"/>
                <w:sz w:val="20"/>
                <w:szCs w:val="20"/>
                <w:lang w:val="en-US"/>
              </w:rPr>
              <w:t>.</w:t>
            </w:r>
          </w:p>
          <w:p w14:paraId="2F7466F1" w14:textId="5D7D69C2" w:rsidR="00B81B2C" w:rsidRPr="00B915DE" w:rsidRDefault="00B81B2C" w:rsidP="00884CC3">
            <w:pPr>
              <w:jc w:val="both"/>
              <w:rPr>
                <w:rFonts w:ascii="Verdana" w:hAnsi="Verdana"/>
                <w:sz w:val="20"/>
                <w:szCs w:val="20"/>
                <w:lang w:val="en-US"/>
              </w:rPr>
            </w:pPr>
            <w:r w:rsidRPr="00B915DE">
              <w:rPr>
                <w:rFonts w:ascii="Verdana" w:hAnsi="Verdana"/>
                <w:sz w:val="20"/>
                <w:szCs w:val="20"/>
                <w:lang w:val="en-US"/>
              </w:rPr>
              <w:t xml:space="preserve">b) Employee is professionally incapable to perform the duties assigned to him. </w:t>
            </w:r>
          </w:p>
          <w:p w14:paraId="1F9DEDB7" w14:textId="77777777" w:rsidR="00B81B2C" w:rsidRPr="00B915DE" w:rsidRDefault="00B81B2C" w:rsidP="00884CC3">
            <w:pPr>
              <w:jc w:val="both"/>
              <w:rPr>
                <w:rFonts w:ascii="Verdana" w:hAnsi="Verdana"/>
                <w:sz w:val="20"/>
                <w:szCs w:val="20"/>
                <w:lang w:val="en-US"/>
              </w:rPr>
            </w:pPr>
            <w:r w:rsidRPr="00B915DE">
              <w:rPr>
                <w:rFonts w:ascii="Verdana" w:hAnsi="Verdana"/>
                <w:sz w:val="20"/>
                <w:szCs w:val="20"/>
                <w:lang w:val="en-US"/>
              </w:rPr>
              <w:t xml:space="preserve">c) Employee frequently fails to fulfil the assignments without a good reason. </w:t>
            </w:r>
          </w:p>
          <w:p w14:paraId="2D92E6F1" w14:textId="3EAB20FA" w:rsidR="00B81B2C" w:rsidRPr="00B915DE" w:rsidRDefault="003D5766" w:rsidP="00884CC3">
            <w:pPr>
              <w:jc w:val="both"/>
              <w:rPr>
                <w:rFonts w:ascii="Verdana" w:hAnsi="Verdana"/>
                <w:sz w:val="20"/>
                <w:szCs w:val="20"/>
                <w:lang w:val="en-US"/>
              </w:rPr>
            </w:pPr>
            <w:r>
              <w:rPr>
                <w:rFonts w:ascii="Verdana" w:hAnsi="Verdana"/>
                <w:sz w:val="20"/>
                <w:szCs w:val="20"/>
                <w:lang w:val="en-US"/>
              </w:rPr>
              <w:t>d</w:t>
            </w:r>
            <w:r w:rsidR="00B81B2C" w:rsidRPr="00B915DE">
              <w:rPr>
                <w:rFonts w:ascii="Verdana" w:hAnsi="Verdana"/>
                <w:sz w:val="20"/>
                <w:szCs w:val="20"/>
                <w:lang w:val="en-US"/>
              </w:rPr>
              <w:t xml:space="preserve">) Employee seriously violates the discipline at work or the legal acts and regulations that govern the Employer’s activities. </w:t>
            </w:r>
          </w:p>
          <w:p w14:paraId="147818BD" w14:textId="461CE4AC" w:rsidR="00B81B2C" w:rsidRPr="00B915DE" w:rsidRDefault="003D5766" w:rsidP="00884CC3">
            <w:pPr>
              <w:jc w:val="both"/>
              <w:rPr>
                <w:rFonts w:ascii="Verdana" w:hAnsi="Verdana"/>
                <w:sz w:val="20"/>
                <w:szCs w:val="20"/>
                <w:lang w:val="en-US"/>
              </w:rPr>
            </w:pPr>
            <w:r>
              <w:rPr>
                <w:rFonts w:ascii="Verdana" w:hAnsi="Verdana"/>
                <w:sz w:val="20"/>
                <w:szCs w:val="20"/>
                <w:lang w:val="en-US"/>
              </w:rPr>
              <w:t>e</w:t>
            </w:r>
            <w:r w:rsidR="00B81B2C" w:rsidRPr="00B915DE">
              <w:rPr>
                <w:rFonts w:ascii="Verdana" w:hAnsi="Verdana"/>
                <w:sz w:val="20"/>
                <w:szCs w:val="20"/>
                <w:lang w:val="en-US"/>
              </w:rPr>
              <w:t xml:space="preserve">) He is convicted by a final court decision for a criminal offence directly connected with the nature of his job or is suffering an imprisonment for over one month. </w:t>
            </w:r>
          </w:p>
          <w:p w14:paraId="5E59CC39" w14:textId="77777777" w:rsidR="00757069" w:rsidRPr="00B915DE" w:rsidRDefault="00757069" w:rsidP="00884CC3">
            <w:pPr>
              <w:jc w:val="both"/>
              <w:rPr>
                <w:rFonts w:ascii="Verdana" w:hAnsi="Verdana"/>
                <w:sz w:val="20"/>
                <w:szCs w:val="20"/>
                <w:lang w:val="en-US"/>
              </w:rPr>
            </w:pPr>
          </w:p>
        </w:tc>
        <w:tc>
          <w:tcPr>
            <w:tcW w:w="4788" w:type="dxa"/>
          </w:tcPr>
          <w:p w14:paraId="35FC7E13" w14:textId="77777777" w:rsidR="00757069" w:rsidRPr="00B915DE" w:rsidRDefault="00757069" w:rsidP="00884CC3">
            <w:pPr>
              <w:jc w:val="both"/>
              <w:rPr>
                <w:rFonts w:ascii="Verdana" w:hAnsi="Verdana"/>
                <w:sz w:val="20"/>
                <w:szCs w:val="20"/>
                <w:lang w:val="en-US"/>
              </w:rPr>
            </w:pPr>
            <w:r w:rsidRPr="00B915DE">
              <w:rPr>
                <w:rFonts w:ascii="Verdana" w:hAnsi="Verdana"/>
                <w:sz w:val="20"/>
                <w:szCs w:val="20"/>
                <w:lang w:val="en-US"/>
              </w:rPr>
              <w:t xml:space="preserve">11.4 Punëdhënësi ka të drejtë të zgjidhë Kontratën </w:t>
            </w:r>
          </w:p>
          <w:p w14:paraId="327D70CD" w14:textId="77777777" w:rsidR="00757069" w:rsidRPr="00B915DE" w:rsidRDefault="00757069" w:rsidP="00884CC3">
            <w:pPr>
              <w:jc w:val="both"/>
              <w:rPr>
                <w:rFonts w:ascii="Verdana" w:hAnsi="Verdana"/>
                <w:sz w:val="20"/>
                <w:szCs w:val="20"/>
                <w:lang w:val="en-US"/>
              </w:rPr>
            </w:pPr>
            <w:r w:rsidRPr="00B915DE">
              <w:rPr>
                <w:rFonts w:ascii="Verdana" w:hAnsi="Verdana"/>
                <w:sz w:val="20"/>
                <w:szCs w:val="20"/>
                <w:lang w:val="en-US"/>
              </w:rPr>
              <w:t xml:space="preserve">në rast se: </w:t>
            </w:r>
          </w:p>
          <w:p w14:paraId="3F16C7A5" w14:textId="2F4F180F" w:rsidR="00B12F29" w:rsidRPr="00B915DE" w:rsidRDefault="00B12F29" w:rsidP="00B12F29">
            <w:pPr>
              <w:jc w:val="both"/>
              <w:rPr>
                <w:rFonts w:ascii="Verdana" w:hAnsi="Verdana"/>
                <w:sz w:val="20"/>
                <w:szCs w:val="20"/>
                <w:lang w:val="en-US"/>
              </w:rPr>
            </w:pPr>
            <w:r w:rsidRPr="00B915DE">
              <w:rPr>
                <w:rFonts w:ascii="Verdana" w:hAnsi="Verdana"/>
                <w:sz w:val="20"/>
                <w:szCs w:val="20"/>
                <w:lang w:val="en-US"/>
              </w:rPr>
              <w:t xml:space="preserve">a) Punëmarrësi ka mbushur moshën për të dalë në pension. </w:t>
            </w:r>
          </w:p>
          <w:p w14:paraId="67F5D1D1" w14:textId="77777777" w:rsidR="00B81B2C" w:rsidRPr="00B915DE" w:rsidRDefault="00B81B2C" w:rsidP="00884CC3">
            <w:pPr>
              <w:jc w:val="both"/>
              <w:rPr>
                <w:rFonts w:ascii="Verdana" w:hAnsi="Verdana"/>
                <w:sz w:val="20"/>
                <w:szCs w:val="20"/>
                <w:lang w:val="en-US"/>
              </w:rPr>
            </w:pPr>
            <w:r w:rsidRPr="00B915DE">
              <w:rPr>
                <w:rFonts w:ascii="Verdana" w:hAnsi="Verdana"/>
                <w:sz w:val="20"/>
                <w:szCs w:val="20"/>
                <w:lang w:val="en-US"/>
              </w:rPr>
              <w:t xml:space="preserve">b) Punëmarrësi është i paaftë nga pikëpamja </w:t>
            </w:r>
          </w:p>
          <w:p w14:paraId="5C7F26B3" w14:textId="77777777" w:rsidR="00B81B2C" w:rsidRPr="00B915DE" w:rsidRDefault="00B81B2C" w:rsidP="00884CC3">
            <w:pPr>
              <w:jc w:val="both"/>
              <w:rPr>
                <w:rFonts w:ascii="Verdana" w:hAnsi="Verdana"/>
                <w:sz w:val="20"/>
                <w:szCs w:val="20"/>
              </w:rPr>
            </w:pPr>
            <w:r w:rsidRPr="00B915DE">
              <w:rPr>
                <w:rFonts w:ascii="Verdana" w:hAnsi="Verdana"/>
                <w:sz w:val="20"/>
                <w:szCs w:val="20"/>
              </w:rPr>
              <w:t>profesionale për të kryer punën ose</w:t>
            </w:r>
            <w:r w:rsidR="003D5766">
              <w:rPr>
                <w:rFonts w:ascii="Verdana" w:hAnsi="Verdana"/>
                <w:sz w:val="20"/>
                <w:szCs w:val="20"/>
              </w:rPr>
              <w:t xml:space="preserve"> </w:t>
            </w:r>
            <w:r w:rsidRPr="00B915DE">
              <w:rPr>
                <w:rFonts w:ascii="Verdana" w:hAnsi="Verdana"/>
                <w:sz w:val="20"/>
                <w:szCs w:val="20"/>
              </w:rPr>
              <w:t xml:space="preserve">detyrën e caktuar. </w:t>
            </w:r>
          </w:p>
          <w:p w14:paraId="14FC90D3" w14:textId="77777777" w:rsidR="00B81B2C" w:rsidRPr="00B915DE" w:rsidRDefault="00B81B2C" w:rsidP="00884CC3">
            <w:pPr>
              <w:jc w:val="both"/>
              <w:rPr>
                <w:rFonts w:ascii="Verdana" w:hAnsi="Verdana"/>
                <w:sz w:val="20"/>
                <w:szCs w:val="20"/>
              </w:rPr>
            </w:pPr>
            <w:r w:rsidRPr="00B915DE">
              <w:rPr>
                <w:rFonts w:ascii="Verdana" w:hAnsi="Verdana"/>
                <w:sz w:val="20"/>
                <w:szCs w:val="20"/>
              </w:rPr>
              <w:t xml:space="preserve">c) Punëmarrësi nuk realizon sistematikisht </w:t>
            </w:r>
          </w:p>
          <w:p w14:paraId="384CA26E" w14:textId="77777777" w:rsidR="00B81B2C" w:rsidRPr="00B915DE" w:rsidRDefault="00B81B2C" w:rsidP="00884CC3">
            <w:pPr>
              <w:jc w:val="both"/>
              <w:rPr>
                <w:rFonts w:ascii="Verdana" w:hAnsi="Verdana"/>
                <w:sz w:val="20"/>
                <w:szCs w:val="20"/>
              </w:rPr>
            </w:pPr>
            <w:r w:rsidRPr="00B915DE">
              <w:rPr>
                <w:rFonts w:ascii="Verdana" w:hAnsi="Verdana"/>
                <w:sz w:val="20"/>
                <w:szCs w:val="20"/>
              </w:rPr>
              <w:t xml:space="preserve">detyrat, pa shkaqe të arsyeshme. </w:t>
            </w:r>
          </w:p>
          <w:p w14:paraId="6F001D24" w14:textId="77777777" w:rsidR="00B81B2C" w:rsidRPr="00B915DE" w:rsidRDefault="003D5766" w:rsidP="00884CC3">
            <w:pPr>
              <w:jc w:val="both"/>
              <w:rPr>
                <w:rFonts w:ascii="Verdana" w:hAnsi="Verdana"/>
                <w:sz w:val="20"/>
                <w:szCs w:val="20"/>
              </w:rPr>
            </w:pPr>
            <w:r>
              <w:rPr>
                <w:rFonts w:ascii="Verdana" w:hAnsi="Verdana"/>
                <w:sz w:val="20"/>
                <w:szCs w:val="20"/>
              </w:rPr>
              <w:t>d</w:t>
            </w:r>
            <w:r w:rsidR="00B81B2C" w:rsidRPr="00B915DE">
              <w:rPr>
                <w:rFonts w:ascii="Verdana" w:hAnsi="Verdana"/>
                <w:sz w:val="20"/>
                <w:szCs w:val="20"/>
              </w:rPr>
              <w:t xml:space="preserve">) Punëmarrësi shkel rëndë disiplinën në punë ose aktet ligjore dhe rregullat që rregullojnë veprimtarinë e Punëdhënësit. </w:t>
            </w:r>
          </w:p>
          <w:p w14:paraId="726ADD58" w14:textId="77777777" w:rsidR="00B81B2C" w:rsidRPr="00B915DE" w:rsidRDefault="003D5766" w:rsidP="00884CC3">
            <w:pPr>
              <w:jc w:val="both"/>
              <w:rPr>
                <w:rFonts w:ascii="Verdana" w:hAnsi="Verdana"/>
                <w:sz w:val="20"/>
                <w:szCs w:val="20"/>
              </w:rPr>
            </w:pPr>
            <w:r>
              <w:rPr>
                <w:rFonts w:ascii="Verdana" w:hAnsi="Verdana"/>
                <w:sz w:val="20"/>
                <w:szCs w:val="20"/>
              </w:rPr>
              <w:t>e</w:t>
            </w:r>
            <w:r w:rsidR="00B81B2C" w:rsidRPr="00B915DE">
              <w:rPr>
                <w:rFonts w:ascii="Verdana" w:hAnsi="Verdana"/>
                <w:sz w:val="20"/>
                <w:szCs w:val="20"/>
              </w:rPr>
              <w:t xml:space="preserve">) Punëmarrësi kryen një vepër penale që ka </w:t>
            </w:r>
          </w:p>
          <w:p w14:paraId="08BA6F22" w14:textId="77777777" w:rsidR="00757069" w:rsidRPr="00757069" w:rsidRDefault="00B81B2C" w:rsidP="003D5766">
            <w:pPr>
              <w:jc w:val="both"/>
              <w:rPr>
                <w:rFonts w:ascii="Verdana" w:hAnsi="Verdana"/>
                <w:sz w:val="20"/>
                <w:szCs w:val="20"/>
              </w:rPr>
            </w:pPr>
            <w:r w:rsidRPr="00B915DE">
              <w:rPr>
                <w:rFonts w:ascii="Verdana" w:hAnsi="Verdana"/>
                <w:sz w:val="20"/>
                <w:szCs w:val="20"/>
              </w:rPr>
              <w:t xml:space="preserve">lidhje me punën e tij dhe kjo provohet me vendim të organit kompetent ose dënohet </w:t>
            </w:r>
            <w:r w:rsidRPr="003D5766">
              <w:rPr>
                <w:rFonts w:ascii="Verdana" w:hAnsi="Verdana"/>
                <w:sz w:val="20"/>
                <w:szCs w:val="20"/>
              </w:rPr>
              <w:t>dhe vuan dënim me heqje lirie për një</w:t>
            </w:r>
            <w:r w:rsidR="003D5766">
              <w:rPr>
                <w:rFonts w:ascii="Verdana" w:hAnsi="Verdana"/>
                <w:sz w:val="20"/>
                <w:szCs w:val="20"/>
              </w:rPr>
              <w:t xml:space="preserve"> </w:t>
            </w:r>
            <w:r w:rsidRPr="003D5766">
              <w:rPr>
                <w:rFonts w:ascii="Verdana" w:hAnsi="Verdana"/>
                <w:sz w:val="20"/>
                <w:szCs w:val="20"/>
              </w:rPr>
              <w:t xml:space="preserve">periudhë më tepër se një muaj, për çfarëdolloj vepre penale. </w:t>
            </w:r>
          </w:p>
        </w:tc>
      </w:tr>
      <w:tr w:rsidR="00B81B2C" w:rsidRPr="00A155DB" w14:paraId="2DED8461" w14:textId="77777777" w:rsidTr="009E10F7">
        <w:trPr>
          <w:trHeight w:val="1070"/>
        </w:trPr>
        <w:tc>
          <w:tcPr>
            <w:tcW w:w="4788" w:type="dxa"/>
          </w:tcPr>
          <w:p w14:paraId="66AE9EF1" w14:textId="77777777" w:rsidR="00B81B2C" w:rsidRPr="00B915DE" w:rsidRDefault="00B81B2C" w:rsidP="00A155DB">
            <w:pPr>
              <w:jc w:val="both"/>
              <w:rPr>
                <w:rFonts w:ascii="Verdana" w:hAnsi="Verdana"/>
                <w:sz w:val="20"/>
                <w:szCs w:val="20"/>
                <w:lang w:val="en-US"/>
              </w:rPr>
            </w:pPr>
            <w:r w:rsidRPr="00B915DE">
              <w:rPr>
                <w:rFonts w:ascii="Verdana" w:hAnsi="Verdana"/>
                <w:sz w:val="20"/>
                <w:szCs w:val="20"/>
                <w:lang w:val="en-US"/>
              </w:rPr>
              <w:t xml:space="preserve">11.5 In terminating an Employment Contract, the Employer observes and applies all the rules and procedures provided by the </w:t>
            </w:r>
            <w:r w:rsidR="00A155DB">
              <w:rPr>
                <w:rFonts w:ascii="Verdana" w:hAnsi="Verdana"/>
                <w:sz w:val="20"/>
                <w:szCs w:val="20"/>
                <w:lang w:val="en-US"/>
              </w:rPr>
              <w:t>Labour Code.</w:t>
            </w:r>
            <w:r w:rsidRPr="00B915DE">
              <w:rPr>
                <w:rFonts w:ascii="Verdana" w:hAnsi="Verdana"/>
                <w:sz w:val="20"/>
                <w:szCs w:val="20"/>
                <w:lang w:val="en-US"/>
              </w:rPr>
              <w:t xml:space="preserve"> </w:t>
            </w:r>
          </w:p>
        </w:tc>
        <w:tc>
          <w:tcPr>
            <w:tcW w:w="4788" w:type="dxa"/>
          </w:tcPr>
          <w:p w14:paraId="5414682E" w14:textId="77777777" w:rsidR="00B81B2C" w:rsidRPr="00A155DB" w:rsidRDefault="00B81B2C" w:rsidP="00A155DB">
            <w:pPr>
              <w:jc w:val="both"/>
              <w:rPr>
                <w:rFonts w:ascii="Verdana" w:hAnsi="Verdana"/>
                <w:sz w:val="20"/>
                <w:szCs w:val="20"/>
                <w:lang w:val="en-US"/>
              </w:rPr>
            </w:pPr>
            <w:r w:rsidRPr="00B81B2C">
              <w:rPr>
                <w:rFonts w:ascii="Verdana" w:hAnsi="Verdana"/>
                <w:sz w:val="20"/>
                <w:szCs w:val="20"/>
                <w:lang w:val="en-US"/>
              </w:rPr>
              <w:t>11.5 Për zgjidhjen e kontratës së punës, Punëdhënësi respekton dhe zbaton të gjitha rregullat d</w:t>
            </w:r>
            <w:r w:rsidR="00A155DB">
              <w:rPr>
                <w:rFonts w:ascii="Verdana" w:hAnsi="Verdana"/>
                <w:sz w:val="20"/>
                <w:szCs w:val="20"/>
                <w:lang w:val="en-US"/>
              </w:rPr>
              <w:t>he proçedurat e parashikuara në</w:t>
            </w:r>
            <w:r w:rsidRPr="00B81B2C">
              <w:rPr>
                <w:rFonts w:ascii="Verdana" w:hAnsi="Verdana"/>
                <w:sz w:val="20"/>
                <w:szCs w:val="20"/>
                <w:lang w:val="en-US"/>
              </w:rPr>
              <w:t xml:space="preserve"> </w:t>
            </w:r>
            <w:r w:rsidR="00A155DB">
              <w:rPr>
                <w:rFonts w:ascii="Verdana" w:hAnsi="Verdana"/>
                <w:sz w:val="20"/>
                <w:szCs w:val="20"/>
                <w:lang w:val="en-US"/>
              </w:rPr>
              <w:t>Kodin e Pun</w:t>
            </w:r>
            <w:r w:rsidR="00AE1268">
              <w:rPr>
                <w:rFonts w:ascii="Verdana" w:hAnsi="Verdana"/>
                <w:sz w:val="20"/>
                <w:szCs w:val="20"/>
                <w:lang w:val="en-US"/>
              </w:rPr>
              <w:t>ë</w:t>
            </w:r>
            <w:r w:rsidR="00A155DB">
              <w:rPr>
                <w:rFonts w:ascii="Verdana" w:hAnsi="Verdana"/>
                <w:sz w:val="20"/>
                <w:szCs w:val="20"/>
                <w:lang w:val="en-US"/>
              </w:rPr>
              <w:t>s.</w:t>
            </w:r>
          </w:p>
        </w:tc>
      </w:tr>
      <w:tr w:rsidR="00CD1C95" w:rsidRPr="00AE1268" w14:paraId="6F80EE79" w14:textId="77777777" w:rsidTr="009E10F7">
        <w:trPr>
          <w:trHeight w:val="269"/>
        </w:trPr>
        <w:tc>
          <w:tcPr>
            <w:tcW w:w="4788" w:type="dxa"/>
          </w:tcPr>
          <w:p w14:paraId="0BFC44A6" w14:textId="77777777" w:rsidR="00CD1C95" w:rsidRPr="00B915DE" w:rsidRDefault="00CD1C95" w:rsidP="00884CC3">
            <w:pPr>
              <w:jc w:val="both"/>
              <w:rPr>
                <w:rFonts w:ascii="Verdana" w:hAnsi="Verdana"/>
                <w:sz w:val="20"/>
                <w:szCs w:val="20"/>
                <w:lang w:val="en-US"/>
              </w:rPr>
            </w:pPr>
          </w:p>
        </w:tc>
        <w:tc>
          <w:tcPr>
            <w:tcW w:w="4788" w:type="dxa"/>
          </w:tcPr>
          <w:p w14:paraId="67E24BC0" w14:textId="77777777" w:rsidR="00CD1C95" w:rsidRPr="00B915DE" w:rsidRDefault="00CD1C95" w:rsidP="00884CC3">
            <w:pPr>
              <w:jc w:val="both"/>
              <w:rPr>
                <w:rFonts w:ascii="Verdana" w:hAnsi="Verdana"/>
                <w:sz w:val="20"/>
                <w:szCs w:val="20"/>
                <w:lang w:val="en-US"/>
              </w:rPr>
            </w:pPr>
          </w:p>
        </w:tc>
      </w:tr>
      <w:tr w:rsidR="00A155DB" w:rsidRPr="00D96698" w14:paraId="7744B746" w14:textId="77777777" w:rsidTr="009E10F7">
        <w:trPr>
          <w:trHeight w:val="269"/>
        </w:trPr>
        <w:tc>
          <w:tcPr>
            <w:tcW w:w="4788" w:type="dxa"/>
          </w:tcPr>
          <w:p w14:paraId="40497D1C" w14:textId="77777777" w:rsidR="00A155DB" w:rsidRPr="00D96698" w:rsidRDefault="00A155DB" w:rsidP="00A155DB">
            <w:pPr>
              <w:jc w:val="both"/>
              <w:rPr>
                <w:rFonts w:ascii="Verdana" w:hAnsi="Verdana"/>
                <w:b/>
                <w:sz w:val="20"/>
                <w:szCs w:val="20"/>
                <w:lang w:val="en-US"/>
              </w:rPr>
            </w:pPr>
            <w:r w:rsidRPr="00D96698">
              <w:rPr>
                <w:rFonts w:ascii="Verdana" w:hAnsi="Verdana"/>
                <w:b/>
                <w:sz w:val="20"/>
                <w:szCs w:val="20"/>
                <w:lang w:val="en-US"/>
              </w:rPr>
              <w:t xml:space="preserve">12. CONFIDENTIALITY </w:t>
            </w:r>
          </w:p>
        </w:tc>
        <w:tc>
          <w:tcPr>
            <w:tcW w:w="4788" w:type="dxa"/>
          </w:tcPr>
          <w:p w14:paraId="5E517D67" w14:textId="77777777" w:rsidR="00A155DB" w:rsidRPr="00D96698" w:rsidRDefault="00A155DB" w:rsidP="00A155DB">
            <w:pPr>
              <w:jc w:val="both"/>
              <w:rPr>
                <w:rFonts w:ascii="Verdana" w:hAnsi="Verdana"/>
                <w:b/>
                <w:sz w:val="20"/>
                <w:szCs w:val="20"/>
                <w:lang w:val="en-US"/>
              </w:rPr>
            </w:pPr>
            <w:r w:rsidRPr="00D96698">
              <w:rPr>
                <w:rFonts w:ascii="Verdana" w:hAnsi="Verdana"/>
                <w:b/>
                <w:sz w:val="20"/>
                <w:szCs w:val="20"/>
                <w:lang w:val="en-US"/>
              </w:rPr>
              <w:t>12. RUAJTJA E KONFIDENCIALITETIT</w:t>
            </w:r>
          </w:p>
        </w:tc>
      </w:tr>
      <w:tr w:rsidR="00A155DB" w:rsidRPr="00B81B2C" w14:paraId="372A2459" w14:textId="77777777" w:rsidTr="009E10F7">
        <w:trPr>
          <w:trHeight w:val="269"/>
        </w:trPr>
        <w:tc>
          <w:tcPr>
            <w:tcW w:w="4788" w:type="dxa"/>
          </w:tcPr>
          <w:p w14:paraId="2237F6FC" w14:textId="77777777" w:rsidR="00A155DB" w:rsidRPr="00B915DE" w:rsidRDefault="00A155DB" w:rsidP="00884CC3">
            <w:pPr>
              <w:jc w:val="both"/>
              <w:rPr>
                <w:rFonts w:ascii="Verdana" w:hAnsi="Verdana"/>
                <w:sz w:val="20"/>
                <w:szCs w:val="20"/>
                <w:lang w:val="en-US"/>
              </w:rPr>
            </w:pPr>
          </w:p>
        </w:tc>
        <w:tc>
          <w:tcPr>
            <w:tcW w:w="4788" w:type="dxa"/>
          </w:tcPr>
          <w:p w14:paraId="580AF371" w14:textId="77777777" w:rsidR="00A155DB" w:rsidRPr="00B915DE" w:rsidRDefault="00A155DB" w:rsidP="00884CC3">
            <w:pPr>
              <w:jc w:val="both"/>
              <w:rPr>
                <w:rFonts w:ascii="Verdana" w:hAnsi="Verdana"/>
                <w:sz w:val="20"/>
                <w:szCs w:val="20"/>
                <w:lang w:val="en-US"/>
              </w:rPr>
            </w:pPr>
          </w:p>
        </w:tc>
      </w:tr>
      <w:tr w:rsidR="003E5E36" w:rsidRPr="003E5E36" w14:paraId="13B73269" w14:textId="77777777" w:rsidTr="009E10F7">
        <w:trPr>
          <w:trHeight w:val="269"/>
        </w:trPr>
        <w:tc>
          <w:tcPr>
            <w:tcW w:w="4788" w:type="dxa"/>
          </w:tcPr>
          <w:p w14:paraId="66C12C31" w14:textId="77777777" w:rsidR="003E5E36" w:rsidRPr="00B915DE" w:rsidRDefault="003E5E36" w:rsidP="00D96698">
            <w:pPr>
              <w:jc w:val="both"/>
              <w:rPr>
                <w:rFonts w:ascii="Verdana" w:hAnsi="Verdana"/>
                <w:sz w:val="20"/>
                <w:szCs w:val="20"/>
                <w:lang w:val="en-US"/>
              </w:rPr>
            </w:pPr>
            <w:r w:rsidRPr="00B915DE">
              <w:rPr>
                <w:rFonts w:ascii="Verdana" w:hAnsi="Verdana"/>
                <w:sz w:val="20"/>
                <w:szCs w:val="20"/>
                <w:lang w:val="en-US"/>
              </w:rPr>
              <w:t>1</w:t>
            </w:r>
            <w:r>
              <w:rPr>
                <w:rFonts w:ascii="Verdana" w:hAnsi="Verdana"/>
                <w:sz w:val="20"/>
                <w:szCs w:val="20"/>
                <w:lang w:val="en-US"/>
              </w:rPr>
              <w:t>2</w:t>
            </w:r>
            <w:r w:rsidRPr="00B915DE">
              <w:rPr>
                <w:rFonts w:ascii="Verdana" w:hAnsi="Verdana"/>
                <w:sz w:val="20"/>
                <w:szCs w:val="20"/>
                <w:lang w:val="en-US"/>
              </w:rPr>
              <w:t xml:space="preserve">.1 The </w:t>
            </w:r>
            <w:r w:rsidR="00D96698">
              <w:rPr>
                <w:rFonts w:ascii="Verdana" w:hAnsi="Verdana"/>
                <w:sz w:val="20"/>
                <w:szCs w:val="20"/>
                <w:lang w:val="en-US"/>
              </w:rPr>
              <w:t>E</w:t>
            </w:r>
            <w:r w:rsidRPr="00B915DE">
              <w:rPr>
                <w:rFonts w:ascii="Verdana" w:hAnsi="Verdana"/>
                <w:sz w:val="20"/>
                <w:szCs w:val="20"/>
                <w:lang w:val="en-US"/>
              </w:rPr>
              <w:t xml:space="preserve">mployee shall not disclose to any person confidential information acquired in or during the performance of this Contract and the obligation of confidentiality shall last for an indefinite period of time, even after </w:t>
            </w:r>
            <w:r w:rsidRPr="00B915DE">
              <w:rPr>
                <w:rFonts w:ascii="Verdana" w:hAnsi="Verdana"/>
                <w:sz w:val="20"/>
                <w:szCs w:val="20"/>
                <w:lang w:val="en-US"/>
              </w:rPr>
              <w:lastRenderedPageBreak/>
              <w:t xml:space="preserve">the termination of the job relation. </w:t>
            </w:r>
          </w:p>
        </w:tc>
        <w:tc>
          <w:tcPr>
            <w:tcW w:w="4788" w:type="dxa"/>
          </w:tcPr>
          <w:p w14:paraId="1BC9470B" w14:textId="77777777" w:rsidR="003E5E36" w:rsidRPr="00B915DE" w:rsidRDefault="003E5E36" w:rsidP="00884CC3">
            <w:pPr>
              <w:jc w:val="both"/>
              <w:rPr>
                <w:rFonts w:ascii="Verdana" w:hAnsi="Verdana"/>
                <w:sz w:val="20"/>
                <w:szCs w:val="20"/>
                <w:lang w:val="en-US"/>
              </w:rPr>
            </w:pPr>
            <w:r w:rsidRPr="00B915DE">
              <w:rPr>
                <w:rFonts w:ascii="Verdana" w:hAnsi="Verdana"/>
                <w:sz w:val="20"/>
                <w:szCs w:val="20"/>
                <w:lang w:val="en-US"/>
              </w:rPr>
              <w:lastRenderedPageBreak/>
              <w:t>1</w:t>
            </w:r>
            <w:r>
              <w:rPr>
                <w:rFonts w:ascii="Verdana" w:hAnsi="Verdana"/>
                <w:sz w:val="20"/>
                <w:szCs w:val="20"/>
                <w:lang w:val="en-US"/>
              </w:rPr>
              <w:t>2</w:t>
            </w:r>
            <w:r w:rsidRPr="00B915DE">
              <w:rPr>
                <w:rFonts w:ascii="Verdana" w:hAnsi="Verdana"/>
                <w:sz w:val="20"/>
                <w:szCs w:val="20"/>
                <w:lang w:val="en-US"/>
              </w:rPr>
              <w:t xml:space="preserve">.1 Punëmarrësi nuk duhet t’i zbulojë ndonjë </w:t>
            </w:r>
            <w:r w:rsidRPr="00A155DB">
              <w:rPr>
                <w:rFonts w:ascii="Verdana" w:hAnsi="Verdana"/>
                <w:sz w:val="20"/>
                <w:szCs w:val="20"/>
                <w:lang w:val="en-US"/>
              </w:rPr>
              <w:t xml:space="preserve">personi informacionin sekret të fituar në ose gjatë zbatimit të kësaj Kontrate dhe detyrimi i ruajtjes së sekretit do të zgjasë për një periudhë të pacaktuar, edhe pas </w:t>
            </w:r>
            <w:r w:rsidRPr="003E5E36">
              <w:rPr>
                <w:rFonts w:ascii="Verdana" w:hAnsi="Verdana"/>
                <w:sz w:val="20"/>
                <w:szCs w:val="20"/>
                <w:lang w:val="en-US"/>
              </w:rPr>
              <w:lastRenderedPageBreak/>
              <w:t>mbarimit të marrëdhënies së punës</w:t>
            </w:r>
            <w:r>
              <w:rPr>
                <w:rFonts w:ascii="Verdana" w:hAnsi="Verdana"/>
                <w:sz w:val="20"/>
                <w:szCs w:val="20"/>
                <w:lang w:val="en-US"/>
              </w:rPr>
              <w:t>.</w:t>
            </w:r>
          </w:p>
        </w:tc>
      </w:tr>
      <w:tr w:rsidR="003E5E36" w:rsidRPr="003E5E36" w14:paraId="6E6CBFC0" w14:textId="77777777" w:rsidTr="009E10F7">
        <w:trPr>
          <w:trHeight w:val="269"/>
        </w:trPr>
        <w:tc>
          <w:tcPr>
            <w:tcW w:w="4788" w:type="dxa"/>
          </w:tcPr>
          <w:p w14:paraId="7615AF92" w14:textId="77777777" w:rsidR="003E5E36" w:rsidRPr="00B915DE" w:rsidRDefault="003E5E36" w:rsidP="00884CC3">
            <w:pPr>
              <w:jc w:val="both"/>
              <w:rPr>
                <w:rFonts w:ascii="Verdana" w:hAnsi="Verdana"/>
                <w:sz w:val="20"/>
                <w:szCs w:val="20"/>
                <w:lang w:val="en-US"/>
              </w:rPr>
            </w:pPr>
          </w:p>
        </w:tc>
        <w:tc>
          <w:tcPr>
            <w:tcW w:w="4788" w:type="dxa"/>
          </w:tcPr>
          <w:p w14:paraId="38FD748B" w14:textId="77777777" w:rsidR="003E5E36" w:rsidRPr="00B915DE" w:rsidRDefault="003E5E36" w:rsidP="00884CC3">
            <w:pPr>
              <w:jc w:val="both"/>
              <w:rPr>
                <w:rFonts w:ascii="Verdana" w:hAnsi="Verdana"/>
                <w:sz w:val="20"/>
                <w:szCs w:val="20"/>
                <w:lang w:val="en-US"/>
              </w:rPr>
            </w:pPr>
          </w:p>
        </w:tc>
      </w:tr>
      <w:tr w:rsidR="003E5E36" w:rsidRPr="003E5E36" w14:paraId="359A94BC" w14:textId="77777777" w:rsidTr="009E10F7">
        <w:trPr>
          <w:trHeight w:val="269"/>
        </w:trPr>
        <w:tc>
          <w:tcPr>
            <w:tcW w:w="4788" w:type="dxa"/>
          </w:tcPr>
          <w:p w14:paraId="5D051EFC" w14:textId="77777777" w:rsidR="003E5E36" w:rsidRPr="00B915DE" w:rsidRDefault="003E5E36" w:rsidP="003E5E36">
            <w:pPr>
              <w:jc w:val="both"/>
              <w:rPr>
                <w:rFonts w:ascii="Verdana" w:hAnsi="Verdana"/>
                <w:sz w:val="20"/>
                <w:szCs w:val="20"/>
                <w:lang w:val="en-US"/>
              </w:rPr>
            </w:pPr>
            <w:r w:rsidRPr="00B915DE">
              <w:rPr>
                <w:rFonts w:ascii="Verdana" w:hAnsi="Verdana"/>
                <w:sz w:val="20"/>
                <w:szCs w:val="20"/>
                <w:lang w:val="en-US"/>
              </w:rPr>
              <w:t>1</w:t>
            </w:r>
            <w:r>
              <w:rPr>
                <w:rFonts w:ascii="Verdana" w:hAnsi="Verdana"/>
                <w:sz w:val="20"/>
                <w:szCs w:val="20"/>
                <w:lang w:val="en-US"/>
              </w:rPr>
              <w:t>2</w:t>
            </w:r>
            <w:r w:rsidRPr="00B915DE">
              <w:rPr>
                <w:rFonts w:ascii="Verdana" w:hAnsi="Verdana"/>
                <w:sz w:val="20"/>
                <w:szCs w:val="20"/>
                <w:lang w:val="en-US"/>
              </w:rPr>
              <w:t xml:space="preserve">.2 All documents, papers, technical data or other relevant information, which the Employee acquires or causes to be written under the terms of this contract, shall remain the sole and exclusive property of the Employer. </w:t>
            </w:r>
          </w:p>
        </w:tc>
        <w:tc>
          <w:tcPr>
            <w:tcW w:w="4788" w:type="dxa"/>
          </w:tcPr>
          <w:p w14:paraId="28829BAA" w14:textId="77777777" w:rsidR="003E5E36" w:rsidRPr="00B915DE" w:rsidRDefault="003E5E36" w:rsidP="003E5E36">
            <w:pPr>
              <w:jc w:val="both"/>
              <w:rPr>
                <w:rFonts w:ascii="Verdana" w:hAnsi="Verdana"/>
                <w:sz w:val="20"/>
                <w:szCs w:val="20"/>
                <w:lang w:val="en-US"/>
              </w:rPr>
            </w:pPr>
            <w:r w:rsidRPr="00B915DE">
              <w:rPr>
                <w:rFonts w:ascii="Verdana" w:hAnsi="Verdana"/>
                <w:sz w:val="20"/>
                <w:szCs w:val="20"/>
                <w:lang w:val="en-US"/>
              </w:rPr>
              <w:t>1</w:t>
            </w:r>
            <w:r>
              <w:rPr>
                <w:rFonts w:ascii="Verdana" w:hAnsi="Verdana"/>
                <w:sz w:val="20"/>
                <w:szCs w:val="20"/>
                <w:lang w:val="en-US"/>
              </w:rPr>
              <w:t>2</w:t>
            </w:r>
            <w:r w:rsidRPr="00B915DE">
              <w:rPr>
                <w:rFonts w:ascii="Verdana" w:hAnsi="Verdana"/>
                <w:sz w:val="20"/>
                <w:szCs w:val="20"/>
                <w:lang w:val="en-US"/>
              </w:rPr>
              <w:t xml:space="preserve">.2 Të gjitha dokumentet, të dhënat teknike ose ndonjë informacion tjetër përkatës, të cilat </w:t>
            </w:r>
            <w:r w:rsidRPr="003E5E36">
              <w:rPr>
                <w:rFonts w:ascii="Verdana" w:hAnsi="Verdana"/>
                <w:sz w:val="20"/>
                <w:szCs w:val="20"/>
                <w:lang w:val="en-US"/>
              </w:rPr>
              <w:t xml:space="preserve">Punëmarrësi i fiton ose i harton në bazë të </w:t>
            </w:r>
            <w:r w:rsidRPr="00B915DE">
              <w:rPr>
                <w:rFonts w:ascii="Verdana" w:hAnsi="Verdana"/>
                <w:sz w:val="20"/>
                <w:szCs w:val="20"/>
                <w:lang w:val="en-US"/>
              </w:rPr>
              <w:t xml:space="preserve">kushteve të kësaj Kontrate, mbeten pronë vetëm e Punëdhënësit. </w:t>
            </w:r>
          </w:p>
        </w:tc>
      </w:tr>
      <w:tr w:rsidR="003E5E36" w:rsidRPr="003E5E36" w14:paraId="7F2EFB13" w14:textId="77777777" w:rsidTr="009E10F7">
        <w:trPr>
          <w:trHeight w:val="269"/>
        </w:trPr>
        <w:tc>
          <w:tcPr>
            <w:tcW w:w="4788" w:type="dxa"/>
          </w:tcPr>
          <w:p w14:paraId="0648D12F" w14:textId="77777777" w:rsidR="003E5E36" w:rsidRPr="00B915DE" w:rsidRDefault="003E5E36" w:rsidP="00884CC3">
            <w:pPr>
              <w:jc w:val="both"/>
              <w:rPr>
                <w:rFonts w:ascii="Verdana" w:hAnsi="Verdana"/>
                <w:sz w:val="20"/>
                <w:szCs w:val="20"/>
                <w:lang w:val="en-US"/>
              </w:rPr>
            </w:pPr>
          </w:p>
        </w:tc>
        <w:tc>
          <w:tcPr>
            <w:tcW w:w="4788" w:type="dxa"/>
          </w:tcPr>
          <w:p w14:paraId="328DA63B" w14:textId="77777777" w:rsidR="003E5E36" w:rsidRPr="00B915DE" w:rsidRDefault="003E5E36" w:rsidP="00884CC3">
            <w:pPr>
              <w:jc w:val="both"/>
              <w:rPr>
                <w:rFonts w:ascii="Verdana" w:hAnsi="Verdana"/>
                <w:sz w:val="20"/>
                <w:szCs w:val="20"/>
                <w:lang w:val="en-US"/>
              </w:rPr>
            </w:pPr>
          </w:p>
        </w:tc>
      </w:tr>
      <w:tr w:rsidR="003E5E36" w:rsidRPr="003E5E36" w14:paraId="7F8D1C5A" w14:textId="77777777" w:rsidTr="009E10F7">
        <w:trPr>
          <w:trHeight w:val="269"/>
        </w:trPr>
        <w:tc>
          <w:tcPr>
            <w:tcW w:w="4788" w:type="dxa"/>
          </w:tcPr>
          <w:p w14:paraId="4862F958" w14:textId="77777777" w:rsidR="003E5E36" w:rsidRPr="00B915DE" w:rsidRDefault="003E5E36" w:rsidP="005D13CD">
            <w:pPr>
              <w:jc w:val="both"/>
              <w:rPr>
                <w:rFonts w:ascii="Verdana" w:hAnsi="Verdana"/>
                <w:sz w:val="20"/>
                <w:szCs w:val="20"/>
                <w:lang w:val="en-US"/>
              </w:rPr>
            </w:pPr>
            <w:r w:rsidRPr="00B915DE">
              <w:rPr>
                <w:rFonts w:ascii="Verdana" w:hAnsi="Verdana"/>
                <w:sz w:val="20"/>
                <w:szCs w:val="20"/>
                <w:lang w:val="en-US"/>
              </w:rPr>
              <w:t>1</w:t>
            </w:r>
            <w:r>
              <w:rPr>
                <w:rFonts w:ascii="Verdana" w:hAnsi="Verdana"/>
                <w:sz w:val="20"/>
                <w:szCs w:val="20"/>
                <w:lang w:val="en-US"/>
              </w:rPr>
              <w:t>2</w:t>
            </w:r>
            <w:r w:rsidRPr="00B915DE">
              <w:rPr>
                <w:rFonts w:ascii="Verdana" w:hAnsi="Verdana"/>
                <w:sz w:val="20"/>
                <w:szCs w:val="20"/>
                <w:lang w:val="en-US"/>
              </w:rPr>
              <w:t>.3 If the Employee violates the duty set forth in the previous paragraph, the Employer may terminate the Contract with</w:t>
            </w:r>
            <w:r w:rsidR="005D13CD">
              <w:rPr>
                <w:rFonts w:ascii="Verdana" w:hAnsi="Verdana"/>
                <w:sz w:val="20"/>
                <w:szCs w:val="20"/>
                <w:lang w:val="en-US"/>
              </w:rPr>
              <w:t>out further obligations and/or liabilities.</w:t>
            </w:r>
          </w:p>
        </w:tc>
        <w:tc>
          <w:tcPr>
            <w:tcW w:w="4788" w:type="dxa"/>
          </w:tcPr>
          <w:p w14:paraId="18047F1C" w14:textId="77777777" w:rsidR="003E5E36" w:rsidRPr="00B915DE" w:rsidRDefault="003E5E36" w:rsidP="005D13CD">
            <w:pPr>
              <w:jc w:val="both"/>
              <w:rPr>
                <w:rFonts w:ascii="Verdana" w:hAnsi="Verdana"/>
                <w:sz w:val="20"/>
                <w:szCs w:val="20"/>
                <w:lang w:val="en-US"/>
              </w:rPr>
            </w:pPr>
            <w:r w:rsidRPr="00B915DE">
              <w:rPr>
                <w:rFonts w:ascii="Verdana" w:hAnsi="Verdana"/>
                <w:sz w:val="20"/>
                <w:szCs w:val="20"/>
                <w:lang w:val="en-US"/>
              </w:rPr>
              <w:t>13.3 Punëdhënësi ka të drejtë të zgjidh</w:t>
            </w:r>
            <w:r w:rsidR="00AE1268">
              <w:rPr>
                <w:rFonts w:ascii="Verdana" w:hAnsi="Verdana"/>
                <w:sz w:val="20"/>
                <w:szCs w:val="20"/>
                <w:lang w:val="en-US"/>
              </w:rPr>
              <w:t>ë</w:t>
            </w:r>
            <w:r w:rsidRPr="00B915DE">
              <w:rPr>
                <w:rFonts w:ascii="Verdana" w:hAnsi="Verdana"/>
                <w:sz w:val="20"/>
                <w:szCs w:val="20"/>
                <w:lang w:val="en-US"/>
              </w:rPr>
              <w:t xml:space="preserve"> </w:t>
            </w:r>
            <w:r w:rsidR="005D13CD">
              <w:rPr>
                <w:rFonts w:ascii="Verdana" w:hAnsi="Verdana"/>
                <w:sz w:val="20"/>
                <w:szCs w:val="20"/>
                <w:lang w:val="en-US"/>
              </w:rPr>
              <w:t>K</w:t>
            </w:r>
            <w:r w:rsidRPr="00B915DE">
              <w:rPr>
                <w:rFonts w:ascii="Verdana" w:hAnsi="Verdana"/>
                <w:sz w:val="20"/>
                <w:szCs w:val="20"/>
                <w:lang w:val="en-US"/>
              </w:rPr>
              <w:t xml:space="preserve">ontratën në </w:t>
            </w:r>
            <w:r w:rsidRPr="005D13CD">
              <w:rPr>
                <w:rFonts w:ascii="Verdana" w:hAnsi="Verdana"/>
                <w:sz w:val="20"/>
                <w:szCs w:val="20"/>
                <w:lang w:val="en-US"/>
              </w:rPr>
              <w:t xml:space="preserve">rast se Punëmarrësi shkel detyrimet e parashikuara në paragrafet e mësipërme, pa </w:t>
            </w:r>
            <w:r w:rsidR="005D13CD">
              <w:rPr>
                <w:rFonts w:ascii="Verdana" w:hAnsi="Verdana"/>
                <w:sz w:val="20"/>
                <w:szCs w:val="20"/>
                <w:lang w:val="en-US"/>
              </w:rPr>
              <w:t>pasur detyrime dhe/ose p</w:t>
            </w:r>
            <w:r w:rsidR="00AE1268">
              <w:rPr>
                <w:rFonts w:ascii="Verdana" w:hAnsi="Verdana"/>
                <w:sz w:val="20"/>
                <w:szCs w:val="20"/>
                <w:lang w:val="en-US"/>
              </w:rPr>
              <w:t>ë</w:t>
            </w:r>
            <w:r w:rsidR="005D13CD">
              <w:rPr>
                <w:rFonts w:ascii="Verdana" w:hAnsi="Verdana"/>
                <w:sz w:val="20"/>
                <w:szCs w:val="20"/>
                <w:lang w:val="en-US"/>
              </w:rPr>
              <w:t>rgjegj</w:t>
            </w:r>
            <w:r w:rsidR="00AE1268">
              <w:rPr>
                <w:rFonts w:ascii="Verdana" w:hAnsi="Verdana"/>
                <w:sz w:val="20"/>
                <w:szCs w:val="20"/>
                <w:lang w:val="en-US"/>
              </w:rPr>
              <w:t>ë</w:t>
            </w:r>
            <w:r w:rsidR="005D13CD">
              <w:rPr>
                <w:rFonts w:ascii="Verdana" w:hAnsi="Verdana"/>
                <w:sz w:val="20"/>
                <w:szCs w:val="20"/>
                <w:lang w:val="en-US"/>
              </w:rPr>
              <w:t>si t</w:t>
            </w:r>
            <w:r w:rsidR="00AE1268">
              <w:rPr>
                <w:rFonts w:ascii="Verdana" w:hAnsi="Verdana"/>
                <w:sz w:val="20"/>
                <w:szCs w:val="20"/>
                <w:lang w:val="en-US"/>
              </w:rPr>
              <w:t>ë</w:t>
            </w:r>
            <w:r w:rsidR="005D13CD">
              <w:rPr>
                <w:rFonts w:ascii="Verdana" w:hAnsi="Verdana"/>
                <w:sz w:val="20"/>
                <w:szCs w:val="20"/>
                <w:lang w:val="en-US"/>
              </w:rPr>
              <w:t xml:space="preserve"> tjera. </w:t>
            </w:r>
          </w:p>
        </w:tc>
      </w:tr>
      <w:tr w:rsidR="003E5E36" w:rsidRPr="003E5E36" w14:paraId="4EEB5C0A" w14:textId="77777777" w:rsidTr="009E10F7">
        <w:trPr>
          <w:trHeight w:val="269"/>
        </w:trPr>
        <w:tc>
          <w:tcPr>
            <w:tcW w:w="4788" w:type="dxa"/>
          </w:tcPr>
          <w:p w14:paraId="638597F6" w14:textId="77777777" w:rsidR="003E5E36" w:rsidRPr="00B915DE" w:rsidRDefault="003E5E36" w:rsidP="00884CC3">
            <w:pPr>
              <w:jc w:val="both"/>
              <w:rPr>
                <w:rFonts w:ascii="Verdana" w:hAnsi="Verdana"/>
                <w:sz w:val="20"/>
                <w:szCs w:val="20"/>
                <w:lang w:val="en-US"/>
              </w:rPr>
            </w:pPr>
          </w:p>
        </w:tc>
        <w:tc>
          <w:tcPr>
            <w:tcW w:w="4788" w:type="dxa"/>
          </w:tcPr>
          <w:p w14:paraId="1723AE88" w14:textId="77777777" w:rsidR="003E5E36" w:rsidRPr="00B915DE" w:rsidRDefault="003E5E36" w:rsidP="00884CC3">
            <w:pPr>
              <w:jc w:val="both"/>
              <w:rPr>
                <w:rFonts w:ascii="Verdana" w:hAnsi="Verdana"/>
                <w:sz w:val="20"/>
                <w:szCs w:val="20"/>
                <w:lang w:val="en-US"/>
              </w:rPr>
            </w:pPr>
          </w:p>
        </w:tc>
      </w:tr>
      <w:tr w:rsidR="003E5E36" w:rsidRPr="003E5E36" w14:paraId="76D00072" w14:textId="77777777" w:rsidTr="009E10F7">
        <w:trPr>
          <w:trHeight w:val="269"/>
        </w:trPr>
        <w:tc>
          <w:tcPr>
            <w:tcW w:w="4788" w:type="dxa"/>
          </w:tcPr>
          <w:p w14:paraId="3636D429" w14:textId="77777777" w:rsidR="003E5E36" w:rsidRPr="00B915DE" w:rsidRDefault="003E5E36" w:rsidP="003E5E36">
            <w:pPr>
              <w:jc w:val="both"/>
              <w:rPr>
                <w:rFonts w:ascii="Verdana" w:hAnsi="Verdana"/>
                <w:sz w:val="20"/>
                <w:szCs w:val="20"/>
                <w:lang w:val="en-US"/>
              </w:rPr>
            </w:pPr>
            <w:r w:rsidRPr="00B915DE">
              <w:rPr>
                <w:rFonts w:ascii="Verdana" w:hAnsi="Verdana"/>
                <w:sz w:val="20"/>
                <w:szCs w:val="20"/>
                <w:lang w:val="en-US"/>
              </w:rPr>
              <w:t>1</w:t>
            </w:r>
            <w:r>
              <w:rPr>
                <w:rFonts w:ascii="Verdana" w:hAnsi="Verdana"/>
                <w:sz w:val="20"/>
                <w:szCs w:val="20"/>
                <w:lang w:val="en-US"/>
              </w:rPr>
              <w:t>2</w:t>
            </w:r>
            <w:r w:rsidRPr="00B915DE">
              <w:rPr>
                <w:rFonts w:ascii="Verdana" w:hAnsi="Verdana"/>
                <w:sz w:val="20"/>
                <w:szCs w:val="20"/>
                <w:lang w:val="en-US"/>
              </w:rPr>
              <w:t>.4 In the event of damage caused, Employee is responsible for compensation in accordance with Albanian legislation</w:t>
            </w:r>
            <w:r>
              <w:rPr>
                <w:rFonts w:ascii="Verdana" w:hAnsi="Verdana"/>
                <w:sz w:val="20"/>
                <w:szCs w:val="20"/>
                <w:lang w:val="en-US"/>
              </w:rPr>
              <w:t>.</w:t>
            </w:r>
          </w:p>
        </w:tc>
        <w:tc>
          <w:tcPr>
            <w:tcW w:w="4788" w:type="dxa"/>
          </w:tcPr>
          <w:p w14:paraId="7075EB47" w14:textId="77777777" w:rsidR="003E5E36" w:rsidRPr="00B915DE" w:rsidRDefault="003E5E36" w:rsidP="005D13CD">
            <w:pPr>
              <w:jc w:val="both"/>
              <w:rPr>
                <w:rFonts w:ascii="Verdana" w:hAnsi="Verdana"/>
                <w:sz w:val="20"/>
                <w:szCs w:val="20"/>
                <w:lang w:val="en-US"/>
              </w:rPr>
            </w:pPr>
            <w:r w:rsidRPr="003E5E36">
              <w:rPr>
                <w:rFonts w:ascii="Verdana" w:hAnsi="Verdana"/>
                <w:sz w:val="20"/>
                <w:szCs w:val="20"/>
                <w:lang w:val="en-US"/>
              </w:rPr>
              <w:t xml:space="preserve">13.4 Në rast </w:t>
            </w:r>
            <w:r w:rsidR="005D13CD">
              <w:rPr>
                <w:rFonts w:ascii="Verdana" w:hAnsi="Verdana"/>
                <w:sz w:val="20"/>
                <w:szCs w:val="20"/>
                <w:lang w:val="en-US"/>
              </w:rPr>
              <w:t>shkaktim d</w:t>
            </w:r>
            <w:r w:rsidR="00AE1268">
              <w:rPr>
                <w:rFonts w:ascii="Verdana" w:hAnsi="Verdana"/>
                <w:sz w:val="20"/>
                <w:szCs w:val="20"/>
                <w:lang w:val="en-US"/>
              </w:rPr>
              <w:t>ë</w:t>
            </w:r>
            <w:r w:rsidR="005D13CD">
              <w:rPr>
                <w:rFonts w:ascii="Verdana" w:hAnsi="Verdana"/>
                <w:sz w:val="20"/>
                <w:szCs w:val="20"/>
                <w:lang w:val="en-US"/>
              </w:rPr>
              <w:t>mi</w:t>
            </w:r>
            <w:r w:rsidRPr="003E5E36">
              <w:rPr>
                <w:rFonts w:ascii="Verdana" w:hAnsi="Verdana"/>
                <w:sz w:val="20"/>
                <w:szCs w:val="20"/>
                <w:lang w:val="en-US"/>
              </w:rPr>
              <w:t xml:space="preserve">, Punëmarrësi është përgjegjës për zhdëmtimin e tij, në </w:t>
            </w:r>
            <w:r w:rsidRPr="00B915DE">
              <w:rPr>
                <w:rFonts w:ascii="Verdana" w:hAnsi="Verdana"/>
                <w:sz w:val="20"/>
                <w:szCs w:val="20"/>
                <w:lang w:val="en-US"/>
              </w:rPr>
              <w:t>përputhje me legjislacionin shqiptar</w:t>
            </w:r>
            <w:r w:rsidR="005D13CD">
              <w:rPr>
                <w:rFonts w:ascii="Verdana" w:hAnsi="Verdana"/>
                <w:sz w:val="20"/>
                <w:szCs w:val="20"/>
                <w:lang w:val="en-US"/>
              </w:rPr>
              <w:t>.</w:t>
            </w:r>
          </w:p>
        </w:tc>
      </w:tr>
      <w:tr w:rsidR="003E5E36" w:rsidRPr="003E5E36" w14:paraId="14E82573" w14:textId="77777777" w:rsidTr="009E10F7">
        <w:trPr>
          <w:trHeight w:val="269"/>
        </w:trPr>
        <w:tc>
          <w:tcPr>
            <w:tcW w:w="4788" w:type="dxa"/>
          </w:tcPr>
          <w:p w14:paraId="24AE06C8" w14:textId="77777777" w:rsidR="003E5E36" w:rsidRPr="00B915DE" w:rsidRDefault="003E5E36" w:rsidP="00884CC3">
            <w:pPr>
              <w:jc w:val="both"/>
              <w:rPr>
                <w:rFonts w:ascii="Verdana" w:hAnsi="Verdana"/>
                <w:sz w:val="20"/>
                <w:szCs w:val="20"/>
                <w:lang w:val="en-US"/>
              </w:rPr>
            </w:pPr>
          </w:p>
        </w:tc>
        <w:tc>
          <w:tcPr>
            <w:tcW w:w="4788" w:type="dxa"/>
          </w:tcPr>
          <w:p w14:paraId="4346F9C0" w14:textId="77777777" w:rsidR="003E5E36" w:rsidRPr="00B915DE" w:rsidRDefault="003E5E36" w:rsidP="00884CC3">
            <w:pPr>
              <w:jc w:val="both"/>
              <w:rPr>
                <w:rFonts w:ascii="Verdana" w:hAnsi="Verdana"/>
                <w:sz w:val="20"/>
                <w:szCs w:val="20"/>
                <w:lang w:val="en-US"/>
              </w:rPr>
            </w:pPr>
          </w:p>
        </w:tc>
      </w:tr>
      <w:tr w:rsidR="003E5E36" w:rsidRPr="00597AB3" w14:paraId="6BD328FF" w14:textId="77777777" w:rsidTr="009E10F7">
        <w:trPr>
          <w:trHeight w:val="512"/>
        </w:trPr>
        <w:tc>
          <w:tcPr>
            <w:tcW w:w="4788" w:type="dxa"/>
          </w:tcPr>
          <w:p w14:paraId="28F1796E" w14:textId="0F026652" w:rsidR="003E5E36" w:rsidRPr="00597AB3" w:rsidRDefault="005D13CD" w:rsidP="00F84C6D">
            <w:pPr>
              <w:jc w:val="both"/>
              <w:rPr>
                <w:rFonts w:ascii="Verdana" w:hAnsi="Verdana"/>
                <w:b/>
                <w:sz w:val="20"/>
                <w:szCs w:val="20"/>
                <w:lang w:val="en-US"/>
              </w:rPr>
            </w:pPr>
            <w:r w:rsidRPr="00597AB3">
              <w:rPr>
                <w:rFonts w:ascii="Verdana" w:hAnsi="Verdana"/>
                <w:b/>
                <w:sz w:val="20"/>
                <w:szCs w:val="20"/>
                <w:lang w:val="en-US"/>
              </w:rPr>
              <w:t xml:space="preserve">13. </w:t>
            </w:r>
            <w:r w:rsidR="00F84C6D" w:rsidRPr="00597AB3">
              <w:rPr>
                <w:rFonts w:ascii="Verdana" w:hAnsi="Verdana"/>
                <w:b/>
                <w:sz w:val="20"/>
                <w:szCs w:val="20"/>
                <w:lang w:val="en-US"/>
              </w:rPr>
              <w:t xml:space="preserve"> </w:t>
            </w:r>
            <w:r w:rsidRPr="00597AB3">
              <w:rPr>
                <w:rFonts w:ascii="Verdana" w:hAnsi="Verdana"/>
                <w:b/>
                <w:sz w:val="20"/>
                <w:szCs w:val="20"/>
                <w:lang w:val="en-US"/>
              </w:rPr>
              <w:t xml:space="preserve"> </w:t>
            </w:r>
            <w:r w:rsidR="005D391E" w:rsidRPr="00597AB3">
              <w:rPr>
                <w:rFonts w:ascii="Verdana" w:hAnsi="Verdana"/>
                <w:b/>
                <w:sz w:val="20"/>
                <w:szCs w:val="20"/>
                <w:lang w:val="en-US"/>
              </w:rPr>
              <w:t>AMENDMENTS AND ADDITIONS</w:t>
            </w:r>
          </w:p>
        </w:tc>
        <w:tc>
          <w:tcPr>
            <w:tcW w:w="4788" w:type="dxa"/>
          </w:tcPr>
          <w:p w14:paraId="52CC43D5" w14:textId="3BEDE9C7" w:rsidR="00F84C6D" w:rsidRPr="00597AB3" w:rsidRDefault="00F84C6D" w:rsidP="00F84C6D">
            <w:pPr>
              <w:jc w:val="both"/>
              <w:rPr>
                <w:rFonts w:ascii="Verdana" w:hAnsi="Verdana"/>
                <w:b/>
                <w:sz w:val="20"/>
                <w:szCs w:val="20"/>
                <w:lang w:val="en-US"/>
              </w:rPr>
            </w:pPr>
            <w:r w:rsidRPr="00597AB3">
              <w:rPr>
                <w:rFonts w:ascii="Verdana" w:hAnsi="Verdana"/>
                <w:b/>
                <w:sz w:val="20"/>
                <w:szCs w:val="20"/>
                <w:lang w:val="en-US"/>
              </w:rPr>
              <w:t xml:space="preserve">13.   </w:t>
            </w:r>
            <w:r w:rsidR="005D391E" w:rsidRPr="00597AB3">
              <w:rPr>
                <w:rFonts w:ascii="Verdana" w:hAnsi="Verdana"/>
                <w:b/>
                <w:sz w:val="20"/>
                <w:szCs w:val="20"/>
                <w:lang w:val="en-US"/>
              </w:rPr>
              <w:t>NDRYSHIMET DHE SHTESAT</w:t>
            </w:r>
          </w:p>
          <w:p w14:paraId="0153182D" w14:textId="77777777" w:rsidR="003E5E36" w:rsidRPr="00597AB3" w:rsidRDefault="003E5E36" w:rsidP="00884CC3">
            <w:pPr>
              <w:jc w:val="both"/>
              <w:rPr>
                <w:rFonts w:ascii="Verdana" w:hAnsi="Verdana"/>
                <w:b/>
                <w:sz w:val="20"/>
                <w:szCs w:val="20"/>
                <w:lang w:val="en-US"/>
              </w:rPr>
            </w:pPr>
          </w:p>
        </w:tc>
      </w:tr>
      <w:tr w:rsidR="00597AB3" w:rsidRPr="003E5E36" w14:paraId="2458FE73" w14:textId="77777777" w:rsidTr="009E10F7">
        <w:trPr>
          <w:trHeight w:val="269"/>
        </w:trPr>
        <w:tc>
          <w:tcPr>
            <w:tcW w:w="4788" w:type="dxa"/>
          </w:tcPr>
          <w:p w14:paraId="1ED8B6C0" w14:textId="77777777" w:rsidR="00597AB3" w:rsidRPr="00B915DE" w:rsidRDefault="00597AB3" w:rsidP="00F84C6D">
            <w:pPr>
              <w:jc w:val="both"/>
              <w:rPr>
                <w:rFonts w:ascii="Verdana" w:hAnsi="Verdana"/>
                <w:sz w:val="20"/>
                <w:szCs w:val="20"/>
                <w:lang w:val="en-US"/>
              </w:rPr>
            </w:pPr>
          </w:p>
        </w:tc>
        <w:tc>
          <w:tcPr>
            <w:tcW w:w="4788" w:type="dxa"/>
          </w:tcPr>
          <w:p w14:paraId="7AE7A95B" w14:textId="77777777" w:rsidR="00597AB3" w:rsidRPr="00B915DE" w:rsidRDefault="00597AB3" w:rsidP="00E423C4">
            <w:pPr>
              <w:jc w:val="both"/>
              <w:rPr>
                <w:rFonts w:ascii="Verdana" w:hAnsi="Verdana"/>
                <w:sz w:val="20"/>
                <w:szCs w:val="20"/>
                <w:lang w:val="en-US"/>
              </w:rPr>
            </w:pPr>
          </w:p>
        </w:tc>
      </w:tr>
      <w:tr w:rsidR="003E5E36" w:rsidRPr="003E5E36" w14:paraId="2CE8CD0F" w14:textId="77777777" w:rsidTr="009E10F7">
        <w:trPr>
          <w:trHeight w:val="269"/>
        </w:trPr>
        <w:tc>
          <w:tcPr>
            <w:tcW w:w="4788" w:type="dxa"/>
          </w:tcPr>
          <w:p w14:paraId="052634F5" w14:textId="77777777" w:rsidR="00F84C6D" w:rsidRPr="00B915DE" w:rsidRDefault="00F84C6D" w:rsidP="00F84C6D">
            <w:pPr>
              <w:jc w:val="both"/>
              <w:rPr>
                <w:rFonts w:ascii="Verdana" w:hAnsi="Verdana"/>
                <w:sz w:val="20"/>
                <w:szCs w:val="20"/>
                <w:lang w:val="en-US"/>
              </w:rPr>
            </w:pPr>
            <w:r w:rsidRPr="00B915DE">
              <w:rPr>
                <w:rFonts w:ascii="Verdana" w:hAnsi="Verdana"/>
                <w:sz w:val="20"/>
                <w:szCs w:val="20"/>
                <w:lang w:val="en-US"/>
              </w:rPr>
              <w:t>1</w:t>
            </w:r>
            <w:r>
              <w:rPr>
                <w:rFonts w:ascii="Verdana" w:hAnsi="Verdana"/>
                <w:sz w:val="20"/>
                <w:szCs w:val="20"/>
                <w:lang w:val="en-US"/>
              </w:rPr>
              <w:t>3</w:t>
            </w:r>
            <w:r w:rsidRPr="00B915DE">
              <w:rPr>
                <w:rFonts w:ascii="Verdana" w:hAnsi="Verdana"/>
                <w:sz w:val="20"/>
                <w:szCs w:val="20"/>
                <w:lang w:val="en-US"/>
              </w:rPr>
              <w:t xml:space="preserve">.1 Any additions, modifications or amendments to this </w:t>
            </w:r>
            <w:r w:rsidR="00E423C4">
              <w:rPr>
                <w:rFonts w:ascii="Verdana" w:hAnsi="Verdana"/>
                <w:sz w:val="20"/>
                <w:szCs w:val="20"/>
                <w:lang w:val="en-US"/>
              </w:rPr>
              <w:t>Contract</w:t>
            </w:r>
            <w:r w:rsidRPr="00B915DE">
              <w:rPr>
                <w:rFonts w:ascii="Verdana" w:hAnsi="Verdana"/>
                <w:sz w:val="20"/>
                <w:szCs w:val="20"/>
                <w:lang w:val="en-US"/>
              </w:rPr>
              <w:t xml:space="preserve"> are valid only if established in writing and duly approved and signed by both </w:t>
            </w:r>
            <w:r>
              <w:rPr>
                <w:rFonts w:ascii="Verdana" w:hAnsi="Verdana"/>
                <w:sz w:val="20"/>
                <w:szCs w:val="20"/>
                <w:lang w:val="en-US"/>
              </w:rPr>
              <w:t>P</w:t>
            </w:r>
            <w:r w:rsidRPr="00B915DE">
              <w:rPr>
                <w:rFonts w:ascii="Verdana" w:hAnsi="Verdana"/>
                <w:sz w:val="20"/>
                <w:szCs w:val="20"/>
                <w:lang w:val="en-US"/>
              </w:rPr>
              <w:t xml:space="preserve">arties. </w:t>
            </w:r>
            <w:r w:rsidRPr="00B915DE">
              <w:rPr>
                <w:rFonts w:ascii="Verdana" w:hAnsi="Verdana"/>
                <w:sz w:val="20"/>
                <w:szCs w:val="20"/>
                <w:lang w:val="en-US"/>
              </w:rPr>
              <w:br w:type="page"/>
            </w:r>
          </w:p>
          <w:p w14:paraId="25CA50CE" w14:textId="77777777" w:rsidR="003E5E36" w:rsidRPr="00B915DE" w:rsidRDefault="003E5E36" w:rsidP="00E423C4">
            <w:pPr>
              <w:jc w:val="both"/>
              <w:rPr>
                <w:rFonts w:ascii="Verdana" w:hAnsi="Verdana"/>
                <w:sz w:val="20"/>
                <w:szCs w:val="20"/>
                <w:lang w:val="en-US"/>
              </w:rPr>
            </w:pPr>
          </w:p>
        </w:tc>
        <w:tc>
          <w:tcPr>
            <w:tcW w:w="4788" w:type="dxa"/>
          </w:tcPr>
          <w:p w14:paraId="5D8AB258" w14:textId="77777777" w:rsidR="003E5E36" w:rsidRPr="00B915DE" w:rsidRDefault="00F84C6D" w:rsidP="00597AB3">
            <w:pPr>
              <w:jc w:val="both"/>
              <w:rPr>
                <w:rFonts w:ascii="Verdana" w:hAnsi="Verdana"/>
                <w:sz w:val="20"/>
                <w:szCs w:val="20"/>
                <w:lang w:val="en-US"/>
              </w:rPr>
            </w:pPr>
            <w:r w:rsidRPr="00B915DE">
              <w:rPr>
                <w:rFonts w:ascii="Verdana" w:hAnsi="Verdana"/>
                <w:sz w:val="20"/>
                <w:szCs w:val="20"/>
                <w:lang w:val="en-US"/>
              </w:rPr>
              <w:t>1</w:t>
            </w:r>
            <w:r w:rsidR="00E423C4">
              <w:rPr>
                <w:rFonts w:ascii="Verdana" w:hAnsi="Verdana"/>
                <w:sz w:val="20"/>
                <w:szCs w:val="20"/>
                <w:lang w:val="en-US"/>
              </w:rPr>
              <w:t>3</w:t>
            </w:r>
            <w:r w:rsidRPr="00B915DE">
              <w:rPr>
                <w:rFonts w:ascii="Verdana" w:hAnsi="Verdana"/>
                <w:sz w:val="20"/>
                <w:szCs w:val="20"/>
                <w:lang w:val="en-US"/>
              </w:rPr>
              <w:t xml:space="preserve">.1 </w:t>
            </w:r>
            <w:r w:rsidR="00E423C4">
              <w:rPr>
                <w:rFonts w:ascii="Verdana" w:hAnsi="Verdana"/>
                <w:sz w:val="20"/>
                <w:szCs w:val="20"/>
                <w:lang w:val="en-US"/>
              </w:rPr>
              <w:t>Cdo shtes</w:t>
            </w:r>
            <w:r w:rsidR="00AE1268">
              <w:rPr>
                <w:rFonts w:ascii="Verdana" w:hAnsi="Verdana"/>
                <w:sz w:val="20"/>
                <w:szCs w:val="20"/>
                <w:lang w:val="en-US"/>
              </w:rPr>
              <w:t>ë</w:t>
            </w:r>
            <w:r w:rsidR="00E423C4">
              <w:rPr>
                <w:rFonts w:ascii="Verdana" w:hAnsi="Verdana"/>
                <w:sz w:val="20"/>
                <w:szCs w:val="20"/>
                <w:lang w:val="en-US"/>
              </w:rPr>
              <w:t>, modofikim apo ndryshim i k</w:t>
            </w:r>
            <w:r w:rsidR="00AE1268">
              <w:rPr>
                <w:rFonts w:ascii="Verdana" w:hAnsi="Verdana"/>
                <w:sz w:val="20"/>
                <w:szCs w:val="20"/>
                <w:lang w:val="en-US"/>
              </w:rPr>
              <w:t>ë</w:t>
            </w:r>
            <w:r w:rsidR="00E423C4">
              <w:rPr>
                <w:rFonts w:ascii="Verdana" w:hAnsi="Verdana"/>
                <w:sz w:val="20"/>
                <w:szCs w:val="20"/>
                <w:lang w:val="en-US"/>
              </w:rPr>
              <w:t>saj Kontrat</w:t>
            </w:r>
            <w:r w:rsidR="00AE1268">
              <w:rPr>
                <w:rFonts w:ascii="Verdana" w:hAnsi="Verdana"/>
                <w:sz w:val="20"/>
                <w:szCs w:val="20"/>
                <w:lang w:val="en-US"/>
              </w:rPr>
              <w:t>ë</w:t>
            </w:r>
            <w:r w:rsidR="00E423C4">
              <w:rPr>
                <w:rFonts w:ascii="Verdana" w:hAnsi="Verdana"/>
                <w:sz w:val="20"/>
                <w:szCs w:val="20"/>
                <w:lang w:val="en-US"/>
              </w:rPr>
              <w:t xml:space="preserve"> do t</w:t>
            </w:r>
            <w:r w:rsidR="00AE1268">
              <w:rPr>
                <w:rFonts w:ascii="Verdana" w:hAnsi="Verdana"/>
                <w:sz w:val="20"/>
                <w:szCs w:val="20"/>
                <w:lang w:val="en-US"/>
              </w:rPr>
              <w:t>ë</w:t>
            </w:r>
            <w:r w:rsidR="00E423C4">
              <w:rPr>
                <w:rFonts w:ascii="Verdana" w:hAnsi="Verdana"/>
                <w:sz w:val="20"/>
                <w:szCs w:val="20"/>
                <w:lang w:val="en-US"/>
              </w:rPr>
              <w:t xml:space="preserve"> jet</w:t>
            </w:r>
            <w:r w:rsidR="00AE1268">
              <w:rPr>
                <w:rFonts w:ascii="Verdana" w:hAnsi="Verdana"/>
                <w:sz w:val="20"/>
                <w:szCs w:val="20"/>
                <w:lang w:val="en-US"/>
              </w:rPr>
              <w:t>ë</w:t>
            </w:r>
            <w:r w:rsidR="00E423C4">
              <w:rPr>
                <w:rFonts w:ascii="Verdana" w:hAnsi="Verdana"/>
                <w:sz w:val="20"/>
                <w:szCs w:val="20"/>
                <w:lang w:val="en-US"/>
              </w:rPr>
              <w:t xml:space="preserve"> i vlefsh</w:t>
            </w:r>
            <w:r w:rsidR="00AE1268">
              <w:rPr>
                <w:rFonts w:ascii="Verdana" w:hAnsi="Verdana"/>
                <w:sz w:val="20"/>
                <w:szCs w:val="20"/>
                <w:lang w:val="en-US"/>
              </w:rPr>
              <w:t>ë</w:t>
            </w:r>
            <w:r w:rsidR="00E423C4">
              <w:rPr>
                <w:rFonts w:ascii="Verdana" w:hAnsi="Verdana"/>
                <w:sz w:val="20"/>
                <w:szCs w:val="20"/>
                <w:lang w:val="en-US"/>
              </w:rPr>
              <w:t>m vet</w:t>
            </w:r>
            <w:r w:rsidR="00AE1268">
              <w:rPr>
                <w:rFonts w:ascii="Verdana" w:hAnsi="Verdana"/>
                <w:sz w:val="20"/>
                <w:szCs w:val="20"/>
                <w:lang w:val="en-US"/>
              </w:rPr>
              <w:t>ë</w:t>
            </w:r>
            <w:r w:rsidR="00E423C4">
              <w:rPr>
                <w:rFonts w:ascii="Verdana" w:hAnsi="Verdana"/>
                <w:sz w:val="20"/>
                <w:szCs w:val="20"/>
                <w:lang w:val="en-US"/>
              </w:rPr>
              <w:t>m n</w:t>
            </w:r>
            <w:r w:rsidR="00AE1268">
              <w:rPr>
                <w:rFonts w:ascii="Verdana" w:hAnsi="Verdana"/>
                <w:sz w:val="20"/>
                <w:szCs w:val="20"/>
                <w:lang w:val="en-US"/>
              </w:rPr>
              <w:t>ë</w:t>
            </w:r>
            <w:r w:rsidR="00E423C4">
              <w:rPr>
                <w:rFonts w:ascii="Verdana" w:hAnsi="Verdana"/>
                <w:sz w:val="20"/>
                <w:szCs w:val="20"/>
                <w:lang w:val="en-US"/>
              </w:rPr>
              <w:t>se b</w:t>
            </w:r>
            <w:r w:rsidR="00AE1268">
              <w:rPr>
                <w:rFonts w:ascii="Verdana" w:hAnsi="Verdana"/>
                <w:sz w:val="20"/>
                <w:szCs w:val="20"/>
                <w:lang w:val="en-US"/>
              </w:rPr>
              <w:t>ë</w:t>
            </w:r>
            <w:r w:rsidR="00E423C4">
              <w:rPr>
                <w:rFonts w:ascii="Verdana" w:hAnsi="Verdana"/>
                <w:sz w:val="20"/>
                <w:szCs w:val="20"/>
                <w:lang w:val="en-US"/>
              </w:rPr>
              <w:t>het me shkrim dhe miratohet rregullisht dhe n</w:t>
            </w:r>
            <w:r w:rsidR="00AE1268">
              <w:rPr>
                <w:rFonts w:ascii="Verdana" w:hAnsi="Verdana"/>
                <w:sz w:val="20"/>
                <w:szCs w:val="20"/>
                <w:lang w:val="en-US"/>
              </w:rPr>
              <w:t>ë</w:t>
            </w:r>
            <w:r w:rsidR="00E423C4">
              <w:rPr>
                <w:rFonts w:ascii="Verdana" w:hAnsi="Verdana"/>
                <w:sz w:val="20"/>
                <w:szCs w:val="20"/>
                <w:lang w:val="en-US"/>
              </w:rPr>
              <w:t>nshkruhet nga t</w:t>
            </w:r>
            <w:r w:rsidR="00AE1268">
              <w:rPr>
                <w:rFonts w:ascii="Verdana" w:hAnsi="Verdana"/>
                <w:sz w:val="20"/>
                <w:szCs w:val="20"/>
                <w:lang w:val="en-US"/>
              </w:rPr>
              <w:t>ë</w:t>
            </w:r>
            <w:r w:rsidR="00E423C4">
              <w:rPr>
                <w:rFonts w:ascii="Verdana" w:hAnsi="Verdana"/>
                <w:sz w:val="20"/>
                <w:szCs w:val="20"/>
                <w:lang w:val="en-US"/>
              </w:rPr>
              <w:t xml:space="preserve"> dy Pal</w:t>
            </w:r>
            <w:r w:rsidR="00AE1268">
              <w:rPr>
                <w:rFonts w:ascii="Verdana" w:hAnsi="Verdana"/>
                <w:sz w:val="20"/>
                <w:szCs w:val="20"/>
                <w:lang w:val="en-US"/>
              </w:rPr>
              <w:t>ë</w:t>
            </w:r>
            <w:r w:rsidR="00E423C4">
              <w:rPr>
                <w:rFonts w:ascii="Verdana" w:hAnsi="Verdana"/>
                <w:sz w:val="20"/>
                <w:szCs w:val="20"/>
                <w:lang w:val="en-US"/>
              </w:rPr>
              <w:t>t.</w:t>
            </w:r>
          </w:p>
        </w:tc>
      </w:tr>
      <w:tr w:rsidR="00597AB3" w:rsidRPr="003E5E36" w14:paraId="42450B20" w14:textId="77777777" w:rsidTr="009E10F7">
        <w:trPr>
          <w:trHeight w:val="269"/>
        </w:trPr>
        <w:tc>
          <w:tcPr>
            <w:tcW w:w="4788" w:type="dxa"/>
          </w:tcPr>
          <w:p w14:paraId="7A0F9249" w14:textId="77777777" w:rsidR="00597AB3" w:rsidRPr="00B915DE" w:rsidRDefault="00597AB3" w:rsidP="00F84C6D">
            <w:pPr>
              <w:jc w:val="both"/>
              <w:rPr>
                <w:rFonts w:ascii="Verdana" w:hAnsi="Verdana"/>
                <w:sz w:val="20"/>
                <w:szCs w:val="20"/>
                <w:lang w:val="en-US"/>
              </w:rPr>
            </w:pPr>
          </w:p>
        </w:tc>
        <w:tc>
          <w:tcPr>
            <w:tcW w:w="4788" w:type="dxa"/>
          </w:tcPr>
          <w:p w14:paraId="426BF28E" w14:textId="77777777" w:rsidR="00597AB3" w:rsidRPr="00B915DE" w:rsidRDefault="00597AB3" w:rsidP="00E423C4">
            <w:pPr>
              <w:jc w:val="both"/>
              <w:rPr>
                <w:rFonts w:ascii="Verdana" w:hAnsi="Verdana"/>
                <w:sz w:val="20"/>
                <w:szCs w:val="20"/>
                <w:lang w:val="en-US"/>
              </w:rPr>
            </w:pPr>
          </w:p>
        </w:tc>
      </w:tr>
      <w:tr w:rsidR="003E5E36" w:rsidRPr="003E5E36" w14:paraId="0C195BFF" w14:textId="77777777" w:rsidTr="009E10F7">
        <w:trPr>
          <w:trHeight w:val="269"/>
        </w:trPr>
        <w:tc>
          <w:tcPr>
            <w:tcW w:w="4788" w:type="dxa"/>
          </w:tcPr>
          <w:p w14:paraId="6DC8A6C9" w14:textId="77777777" w:rsidR="003E5E36" w:rsidRPr="00B915DE" w:rsidRDefault="00597AB3" w:rsidP="00884CC3">
            <w:pPr>
              <w:jc w:val="both"/>
              <w:rPr>
                <w:rFonts w:ascii="Verdana" w:hAnsi="Verdana"/>
                <w:sz w:val="20"/>
                <w:szCs w:val="20"/>
                <w:lang w:val="en-US"/>
              </w:rPr>
            </w:pPr>
            <w:r w:rsidRPr="00B915DE">
              <w:rPr>
                <w:rFonts w:ascii="Verdana" w:hAnsi="Verdana"/>
                <w:sz w:val="20"/>
                <w:szCs w:val="20"/>
                <w:lang w:val="en-US"/>
              </w:rPr>
              <w:t>1</w:t>
            </w:r>
            <w:r>
              <w:rPr>
                <w:rFonts w:ascii="Verdana" w:hAnsi="Verdana"/>
                <w:sz w:val="20"/>
                <w:szCs w:val="20"/>
                <w:lang w:val="en-US"/>
              </w:rPr>
              <w:t>3</w:t>
            </w:r>
            <w:r w:rsidRPr="00B915DE">
              <w:rPr>
                <w:rFonts w:ascii="Verdana" w:hAnsi="Verdana"/>
                <w:sz w:val="20"/>
                <w:szCs w:val="20"/>
                <w:lang w:val="en-US"/>
              </w:rPr>
              <w:t>.2 In the course of employment relationship, the Employer and the Employee may sign separate agreements concerning their specific duties and obligations and which shall be attached to this individual Employment Contract.</w:t>
            </w:r>
          </w:p>
        </w:tc>
        <w:tc>
          <w:tcPr>
            <w:tcW w:w="4788" w:type="dxa"/>
          </w:tcPr>
          <w:p w14:paraId="45B356E5" w14:textId="77777777" w:rsidR="003E5E36" w:rsidRPr="00B915DE" w:rsidRDefault="00597AB3" w:rsidP="00884CC3">
            <w:pPr>
              <w:jc w:val="both"/>
              <w:rPr>
                <w:rFonts w:ascii="Verdana" w:hAnsi="Verdana"/>
                <w:sz w:val="20"/>
                <w:szCs w:val="20"/>
                <w:lang w:val="en-US"/>
              </w:rPr>
            </w:pPr>
            <w:r>
              <w:rPr>
                <w:rFonts w:ascii="Verdana" w:hAnsi="Verdana"/>
                <w:sz w:val="20"/>
                <w:szCs w:val="20"/>
                <w:lang w:val="en-US"/>
              </w:rPr>
              <w:t xml:space="preserve">13.2 </w:t>
            </w:r>
            <w:r w:rsidRPr="00B915DE">
              <w:rPr>
                <w:rFonts w:ascii="Verdana" w:hAnsi="Verdana"/>
                <w:sz w:val="20"/>
                <w:szCs w:val="20"/>
                <w:lang w:val="en-US"/>
              </w:rPr>
              <w:t xml:space="preserve">Gjatë marrëdhënieve të punës, Punëdhënësi dhe Punëmarrësi mund të nënshkruajnë kontrata të veçanta që kanë të bëjnë me detyrat dhe detyrimet e tyre specifike, të cilat do t’i bashkëngjiten </w:t>
            </w:r>
            <w:r>
              <w:rPr>
                <w:rFonts w:ascii="Verdana" w:hAnsi="Verdana"/>
                <w:sz w:val="20"/>
                <w:szCs w:val="20"/>
                <w:lang w:val="en-US"/>
              </w:rPr>
              <w:t>K</w:t>
            </w:r>
            <w:r w:rsidRPr="00B915DE">
              <w:rPr>
                <w:rFonts w:ascii="Verdana" w:hAnsi="Verdana"/>
                <w:sz w:val="20"/>
                <w:szCs w:val="20"/>
                <w:lang w:val="en-US"/>
              </w:rPr>
              <w:t>ontratës individuale të punës.</w:t>
            </w:r>
          </w:p>
        </w:tc>
      </w:tr>
      <w:tr w:rsidR="00597AB3" w:rsidRPr="003E5E36" w14:paraId="2074057A" w14:textId="77777777" w:rsidTr="009E10F7">
        <w:trPr>
          <w:trHeight w:val="269"/>
        </w:trPr>
        <w:tc>
          <w:tcPr>
            <w:tcW w:w="4788" w:type="dxa"/>
          </w:tcPr>
          <w:p w14:paraId="43EB0015" w14:textId="77777777" w:rsidR="00597AB3" w:rsidRPr="00B915DE" w:rsidRDefault="00597AB3" w:rsidP="00884CC3">
            <w:pPr>
              <w:jc w:val="both"/>
              <w:rPr>
                <w:rFonts w:ascii="Verdana" w:hAnsi="Verdana"/>
                <w:sz w:val="20"/>
                <w:szCs w:val="20"/>
                <w:lang w:val="en-US"/>
              </w:rPr>
            </w:pPr>
          </w:p>
        </w:tc>
        <w:tc>
          <w:tcPr>
            <w:tcW w:w="4788" w:type="dxa"/>
          </w:tcPr>
          <w:p w14:paraId="296EF32E" w14:textId="77777777" w:rsidR="00597AB3" w:rsidRDefault="00597AB3" w:rsidP="00884CC3">
            <w:pPr>
              <w:jc w:val="both"/>
              <w:rPr>
                <w:rFonts w:ascii="Verdana" w:hAnsi="Verdana"/>
                <w:sz w:val="20"/>
                <w:szCs w:val="20"/>
                <w:lang w:val="en-US"/>
              </w:rPr>
            </w:pPr>
          </w:p>
        </w:tc>
      </w:tr>
      <w:tr w:rsidR="00597AB3" w:rsidRPr="00597AB3" w14:paraId="48B22F27" w14:textId="77777777" w:rsidTr="009E10F7">
        <w:trPr>
          <w:trHeight w:val="269"/>
        </w:trPr>
        <w:tc>
          <w:tcPr>
            <w:tcW w:w="4788" w:type="dxa"/>
          </w:tcPr>
          <w:p w14:paraId="1E02E407" w14:textId="77777777" w:rsidR="00597AB3" w:rsidRPr="00597AB3" w:rsidRDefault="00597AB3" w:rsidP="00597AB3">
            <w:pPr>
              <w:jc w:val="both"/>
              <w:rPr>
                <w:rFonts w:ascii="Verdana" w:hAnsi="Verdana"/>
                <w:b/>
                <w:sz w:val="20"/>
                <w:szCs w:val="20"/>
                <w:lang w:val="en-US"/>
              </w:rPr>
            </w:pPr>
            <w:r w:rsidRPr="00597AB3">
              <w:rPr>
                <w:rFonts w:ascii="Verdana" w:hAnsi="Verdana"/>
                <w:b/>
                <w:sz w:val="20"/>
                <w:szCs w:val="20"/>
                <w:lang w:val="en-US"/>
              </w:rPr>
              <w:t>14. GOVERNING LAW</w:t>
            </w:r>
          </w:p>
        </w:tc>
        <w:tc>
          <w:tcPr>
            <w:tcW w:w="4788" w:type="dxa"/>
          </w:tcPr>
          <w:p w14:paraId="6FF297B0" w14:textId="77777777" w:rsidR="00597AB3" w:rsidRPr="00597AB3" w:rsidRDefault="00597AB3" w:rsidP="00597AB3">
            <w:pPr>
              <w:jc w:val="both"/>
              <w:rPr>
                <w:rFonts w:ascii="Verdana" w:hAnsi="Verdana"/>
                <w:b/>
                <w:sz w:val="20"/>
                <w:szCs w:val="20"/>
                <w:lang w:val="en-US"/>
              </w:rPr>
            </w:pPr>
            <w:r w:rsidRPr="00597AB3">
              <w:rPr>
                <w:rFonts w:ascii="Verdana" w:hAnsi="Verdana"/>
                <w:b/>
                <w:sz w:val="20"/>
                <w:szCs w:val="20"/>
                <w:lang w:val="en-US"/>
              </w:rPr>
              <w:t xml:space="preserve">14. LIGJI I ZBATUESHEM </w:t>
            </w:r>
          </w:p>
        </w:tc>
      </w:tr>
      <w:tr w:rsidR="00597AB3" w:rsidRPr="003E5E36" w14:paraId="4D1CCCE7" w14:textId="77777777" w:rsidTr="009E10F7">
        <w:trPr>
          <w:trHeight w:val="269"/>
        </w:trPr>
        <w:tc>
          <w:tcPr>
            <w:tcW w:w="4788" w:type="dxa"/>
          </w:tcPr>
          <w:p w14:paraId="76C7BA84" w14:textId="77777777" w:rsidR="00597AB3" w:rsidRPr="00B915DE" w:rsidRDefault="00597AB3" w:rsidP="00597AB3">
            <w:pPr>
              <w:jc w:val="both"/>
              <w:rPr>
                <w:rFonts w:ascii="Verdana" w:hAnsi="Verdana"/>
                <w:sz w:val="20"/>
                <w:szCs w:val="20"/>
                <w:lang w:val="en-US"/>
              </w:rPr>
            </w:pPr>
          </w:p>
        </w:tc>
        <w:tc>
          <w:tcPr>
            <w:tcW w:w="4788" w:type="dxa"/>
          </w:tcPr>
          <w:p w14:paraId="674B4181" w14:textId="77777777" w:rsidR="00597AB3" w:rsidRPr="00B915DE" w:rsidRDefault="00597AB3" w:rsidP="00884CC3">
            <w:pPr>
              <w:jc w:val="both"/>
              <w:rPr>
                <w:rFonts w:ascii="Verdana" w:hAnsi="Verdana"/>
                <w:sz w:val="20"/>
                <w:szCs w:val="20"/>
                <w:lang w:val="en-US"/>
              </w:rPr>
            </w:pPr>
          </w:p>
        </w:tc>
      </w:tr>
      <w:tr w:rsidR="003E5E36" w:rsidRPr="003E5E36" w14:paraId="6102D95C" w14:textId="77777777" w:rsidTr="009E10F7">
        <w:trPr>
          <w:trHeight w:val="269"/>
        </w:trPr>
        <w:tc>
          <w:tcPr>
            <w:tcW w:w="4788" w:type="dxa"/>
          </w:tcPr>
          <w:p w14:paraId="64ED87FE" w14:textId="77777777" w:rsidR="003E5E36" w:rsidRPr="00B915DE" w:rsidRDefault="00597AB3" w:rsidP="00597AB3">
            <w:pPr>
              <w:jc w:val="both"/>
              <w:rPr>
                <w:rFonts w:ascii="Verdana" w:hAnsi="Verdana"/>
                <w:sz w:val="20"/>
                <w:szCs w:val="20"/>
                <w:lang w:val="en-US"/>
              </w:rPr>
            </w:pPr>
            <w:r w:rsidRPr="00B915DE">
              <w:rPr>
                <w:rFonts w:ascii="Verdana" w:hAnsi="Verdana"/>
                <w:sz w:val="20"/>
                <w:szCs w:val="20"/>
                <w:lang w:val="en-US"/>
              </w:rPr>
              <w:t>1</w:t>
            </w:r>
            <w:r>
              <w:rPr>
                <w:rFonts w:ascii="Verdana" w:hAnsi="Verdana"/>
                <w:sz w:val="20"/>
                <w:szCs w:val="20"/>
                <w:lang w:val="en-US"/>
              </w:rPr>
              <w:t>4</w:t>
            </w:r>
            <w:r w:rsidRPr="00B915DE">
              <w:rPr>
                <w:rFonts w:ascii="Verdana" w:hAnsi="Verdana"/>
                <w:sz w:val="20"/>
                <w:szCs w:val="20"/>
                <w:lang w:val="en-US"/>
              </w:rPr>
              <w:t xml:space="preserve">.1 This Contract is drafted in compliance with Albanian legislation in general and Albanian Labour Law in particular. </w:t>
            </w:r>
          </w:p>
        </w:tc>
        <w:tc>
          <w:tcPr>
            <w:tcW w:w="4788" w:type="dxa"/>
          </w:tcPr>
          <w:p w14:paraId="0786FF75" w14:textId="77777777" w:rsidR="003E5E36" w:rsidRPr="00B915DE" w:rsidRDefault="00597AB3" w:rsidP="00597AB3">
            <w:pPr>
              <w:jc w:val="both"/>
              <w:rPr>
                <w:rFonts w:ascii="Verdana" w:hAnsi="Verdana"/>
                <w:sz w:val="20"/>
                <w:szCs w:val="20"/>
                <w:lang w:val="en-US"/>
              </w:rPr>
            </w:pPr>
            <w:r>
              <w:rPr>
                <w:rFonts w:ascii="Verdana" w:hAnsi="Verdana"/>
                <w:sz w:val="20"/>
                <w:szCs w:val="20"/>
                <w:lang w:val="en-US"/>
              </w:rPr>
              <w:t>14.1</w:t>
            </w:r>
            <w:r w:rsidRPr="00B915DE">
              <w:rPr>
                <w:rFonts w:ascii="Verdana" w:hAnsi="Verdana"/>
                <w:sz w:val="20"/>
                <w:szCs w:val="20"/>
                <w:lang w:val="en-US"/>
              </w:rPr>
              <w:t xml:space="preserve"> Kjo Kontratë është hartuar në përputhje me dispozitat e Legjislacionit Shqiptar në përgjithësi dhe dispozitat e Kodit të Punës në veçanti. </w:t>
            </w:r>
          </w:p>
        </w:tc>
      </w:tr>
      <w:tr w:rsidR="00597AB3" w:rsidRPr="003E5E36" w14:paraId="0EF52F4C" w14:textId="77777777" w:rsidTr="009E10F7">
        <w:trPr>
          <w:trHeight w:val="269"/>
        </w:trPr>
        <w:tc>
          <w:tcPr>
            <w:tcW w:w="4788" w:type="dxa"/>
          </w:tcPr>
          <w:p w14:paraId="45597E8E" w14:textId="77777777" w:rsidR="00597AB3" w:rsidRPr="00B915DE" w:rsidRDefault="00597AB3" w:rsidP="00597AB3">
            <w:pPr>
              <w:jc w:val="both"/>
              <w:rPr>
                <w:rFonts w:ascii="Verdana" w:hAnsi="Verdana"/>
                <w:sz w:val="20"/>
                <w:szCs w:val="20"/>
                <w:lang w:val="en-US"/>
              </w:rPr>
            </w:pPr>
          </w:p>
        </w:tc>
        <w:tc>
          <w:tcPr>
            <w:tcW w:w="4788" w:type="dxa"/>
          </w:tcPr>
          <w:p w14:paraId="1558E927" w14:textId="77777777" w:rsidR="00597AB3" w:rsidRPr="00B915DE" w:rsidRDefault="00597AB3" w:rsidP="00597AB3">
            <w:pPr>
              <w:jc w:val="both"/>
              <w:rPr>
                <w:rFonts w:ascii="Verdana" w:hAnsi="Verdana"/>
                <w:sz w:val="20"/>
                <w:szCs w:val="20"/>
                <w:lang w:val="en-US"/>
              </w:rPr>
            </w:pPr>
          </w:p>
        </w:tc>
      </w:tr>
      <w:tr w:rsidR="003E5E36" w:rsidRPr="003E5E36" w14:paraId="64E723A2" w14:textId="77777777" w:rsidTr="009E10F7">
        <w:trPr>
          <w:trHeight w:val="269"/>
        </w:trPr>
        <w:tc>
          <w:tcPr>
            <w:tcW w:w="4788" w:type="dxa"/>
          </w:tcPr>
          <w:p w14:paraId="6F243DF0" w14:textId="77777777" w:rsidR="00597AB3" w:rsidRPr="00B915DE" w:rsidRDefault="00597AB3" w:rsidP="00597AB3">
            <w:pPr>
              <w:jc w:val="both"/>
              <w:rPr>
                <w:rFonts w:ascii="Verdana" w:hAnsi="Verdana"/>
                <w:sz w:val="20"/>
                <w:szCs w:val="20"/>
                <w:lang w:val="en-US"/>
              </w:rPr>
            </w:pPr>
            <w:r w:rsidRPr="00B915DE">
              <w:rPr>
                <w:rFonts w:ascii="Verdana" w:hAnsi="Verdana"/>
                <w:sz w:val="20"/>
                <w:szCs w:val="20"/>
                <w:lang w:val="en-US"/>
              </w:rPr>
              <w:t>1</w:t>
            </w:r>
            <w:r>
              <w:rPr>
                <w:rFonts w:ascii="Verdana" w:hAnsi="Verdana"/>
                <w:sz w:val="20"/>
                <w:szCs w:val="20"/>
                <w:lang w:val="en-US"/>
              </w:rPr>
              <w:t>4</w:t>
            </w:r>
            <w:r w:rsidRPr="00B915DE">
              <w:rPr>
                <w:rFonts w:ascii="Verdana" w:hAnsi="Verdana"/>
                <w:sz w:val="20"/>
                <w:szCs w:val="20"/>
                <w:lang w:val="en-US"/>
              </w:rPr>
              <w:t xml:space="preserve">.2 For issues, which are not addressed in this contract, reference shall be made to the </w:t>
            </w:r>
          </w:p>
          <w:p w14:paraId="5C691D64" w14:textId="77777777" w:rsidR="003E5E36" w:rsidRPr="00B915DE" w:rsidRDefault="00597AB3" w:rsidP="00597AB3">
            <w:pPr>
              <w:jc w:val="both"/>
              <w:rPr>
                <w:rFonts w:ascii="Verdana" w:hAnsi="Verdana"/>
                <w:sz w:val="20"/>
                <w:szCs w:val="20"/>
                <w:lang w:val="en-US"/>
              </w:rPr>
            </w:pPr>
            <w:r w:rsidRPr="00B915DE">
              <w:rPr>
                <w:rFonts w:ascii="Verdana" w:hAnsi="Verdana"/>
                <w:sz w:val="20"/>
                <w:szCs w:val="20"/>
                <w:lang w:val="en-US"/>
              </w:rPr>
              <w:t>Albanian legislation</w:t>
            </w:r>
            <w:r>
              <w:rPr>
                <w:rFonts w:ascii="Verdana" w:hAnsi="Verdana"/>
                <w:sz w:val="20"/>
                <w:szCs w:val="20"/>
                <w:lang w:val="en-US"/>
              </w:rPr>
              <w:t>.</w:t>
            </w:r>
          </w:p>
        </w:tc>
        <w:tc>
          <w:tcPr>
            <w:tcW w:w="4788" w:type="dxa"/>
          </w:tcPr>
          <w:p w14:paraId="4799733F" w14:textId="77777777" w:rsidR="003E5E36" w:rsidRPr="00B915DE" w:rsidRDefault="00597AB3" w:rsidP="00597AB3">
            <w:pPr>
              <w:jc w:val="both"/>
              <w:rPr>
                <w:rFonts w:ascii="Verdana" w:hAnsi="Verdana"/>
                <w:sz w:val="20"/>
                <w:szCs w:val="20"/>
                <w:lang w:val="en-US"/>
              </w:rPr>
            </w:pPr>
            <w:r w:rsidRPr="00B915DE">
              <w:rPr>
                <w:rFonts w:ascii="Verdana" w:hAnsi="Verdana"/>
                <w:sz w:val="20"/>
                <w:szCs w:val="20"/>
                <w:lang w:val="en-US"/>
              </w:rPr>
              <w:t>1</w:t>
            </w:r>
            <w:r>
              <w:rPr>
                <w:rFonts w:ascii="Verdana" w:hAnsi="Verdana"/>
                <w:sz w:val="20"/>
                <w:szCs w:val="20"/>
                <w:lang w:val="en-US"/>
              </w:rPr>
              <w:t>4</w:t>
            </w:r>
            <w:r w:rsidRPr="00B915DE">
              <w:rPr>
                <w:rFonts w:ascii="Verdana" w:hAnsi="Verdana"/>
                <w:sz w:val="20"/>
                <w:szCs w:val="20"/>
                <w:lang w:val="en-US"/>
              </w:rPr>
              <w:t xml:space="preserve">.2 Për çështje që nuk janë rregulluar posaçërisht </w:t>
            </w:r>
            <w:r w:rsidRPr="00597AB3">
              <w:rPr>
                <w:rFonts w:ascii="Verdana" w:hAnsi="Verdana"/>
                <w:sz w:val="20"/>
                <w:szCs w:val="20"/>
                <w:lang w:val="en-US"/>
              </w:rPr>
              <w:t xml:space="preserve">në këtë </w:t>
            </w:r>
            <w:r>
              <w:rPr>
                <w:rFonts w:ascii="Verdana" w:hAnsi="Verdana"/>
                <w:sz w:val="20"/>
                <w:szCs w:val="20"/>
                <w:lang w:val="en-US"/>
              </w:rPr>
              <w:t>Kontratë, P</w:t>
            </w:r>
            <w:r w:rsidRPr="00597AB3">
              <w:rPr>
                <w:rFonts w:ascii="Verdana" w:hAnsi="Verdana"/>
                <w:sz w:val="20"/>
                <w:szCs w:val="20"/>
                <w:lang w:val="en-US"/>
              </w:rPr>
              <w:t xml:space="preserve">alët i referohen </w:t>
            </w:r>
            <w:r w:rsidRPr="00B915DE">
              <w:rPr>
                <w:rFonts w:ascii="Verdana" w:hAnsi="Verdana"/>
                <w:sz w:val="20"/>
                <w:szCs w:val="20"/>
                <w:lang w:val="en-US"/>
              </w:rPr>
              <w:t xml:space="preserve">legjislacionit shqiptar në tërësi. </w:t>
            </w:r>
          </w:p>
        </w:tc>
      </w:tr>
      <w:tr w:rsidR="00562DE1" w:rsidRPr="003E5E36" w14:paraId="3D16C4B2" w14:textId="77777777" w:rsidTr="009E10F7">
        <w:trPr>
          <w:trHeight w:val="269"/>
        </w:trPr>
        <w:tc>
          <w:tcPr>
            <w:tcW w:w="4788" w:type="dxa"/>
          </w:tcPr>
          <w:p w14:paraId="124EDF56" w14:textId="77777777" w:rsidR="00562DE1" w:rsidRPr="00B915DE" w:rsidRDefault="00562DE1" w:rsidP="00597AB3">
            <w:pPr>
              <w:jc w:val="both"/>
              <w:rPr>
                <w:rFonts w:ascii="Verdana" w:hAnsi="Verdana"/>
                <w:sz w:val="20"/>
                <w:szCs w:val="20"/>
                <w:lang w:val="en-US"/>
              </w:rPr>
            </w:pPr>
          </w:p>
        </w:tc>
        <w:tc>
          <w:tcPr>
            <w:tcW w:w="4788" w:type="dxa"/>
          </w:tcPr>
          <w:p w14:paraId="76DAA5C7" w14:textId="77777777" w:rsidR="00562DE1" w:rsidRPr="00B915DE" w:rsidRDefault="00562DE1" w:rsidP="00597AB3">
            <w:pPr>
              <w:jc w:val="both"/>
              <w:rPr>
                <w:rFonts w:ascii="Verdana" w:hAnsi="Verdana"/>
                <w:sz w:val="20"/>
                <w:szCs w:val="20"/>
                <w:lang w:val="en-US"/>
              </w:rPr>
            </w:pPr>
          </w:p>
        </w:tc>
      </w:tr>
      <w:tr w:rsidR="00562DE1" w:rsidRPr="00562DE1" w14:paraId="0912B238" w14:textId="77777777" w:rsidTr="009E10F7">
        <w:trPr>
          <w:trHeight w:val="269"/>
        </w:trPr>
        <w:tc>
          <w:tcPr>
            <w:tcW w:w="4788" w:type="dxa"/>
          </w:tcPr>
          <w:p w14:paraId="2D84AED1" w14:textId="77777777" w:rsidR="00562DE1" w:rsidRPr="00562DE1" w:rsidRDefault="00562DE1" w:rsidP="00AE1268">
            <w:pPr>
              <w:jc w:val="both"/>
              <w:rPr>
                <w:rFonts w:ascii="Verdana" w:hAnsi="Verdana"/>
                <w:b/>
                <w:sz w:val="20"/>
                <w:szCs w:val="20"/>
                <w:lang w:val="en-US"/>
              </w:rPr>
            </w:pPr>
            <w:r w:rsidRPr="00562DE1">
              <w:rPr>
                <w:rFonts w:ascii="Verdana" w:hAnsi="Verdana"/>
                <w:b/>
                <w:sz w:val="20"/>
                <w:szCs w:val="20"/>
                <w:lang w:val="en-US"/>
              </w:rPr>
              <w:t xml:space="preserve">15. DISPUTE RESOLUTION </w:t>
            </w:r>
          </w:p>
        </w:tc>
        <w:tc>
          <w:tcPr>
            <w:tcW w:w="4788" w:type="dxa"/>
          </w:tcPr>
          <w:p w14:paraId="56334CB5" w14:textId="77777777" w:rsidR="00562DE1" w:rsidRPr="00562DE1" w:rsidRDefault="00562DE1" w:rsidP="00AE1268">
            <w:pPr>
              <w:jc w:val="both"/>
              <w:rPr>
                <w:rFonts w:ascii="Verdana" w:hAnsi="Verdana"/>
                <w:b/>
                <w:sz w:val="20"/>
                <w:szCs w:val="20"/>
                <w:lang w:val="en-US"/>
              </w:rPr>
            </w:pPr>
            <w:r w:rsidRPr="00562DE1">
              <w:rPr>
                <w:rFonts w:ascii="Verdana" w:hAnsi="Verdana"/>
                <w:b/>
                <w:sz w:val="20"/>
                <w:szCs w:val="20"/>
                <w:lang w:val="en-US"/>
              </w:rPr>
              <w:t>15. ZGJIDHJA E MOSMARREVESHJEVE</w:t>
            </w:r>
          </w:p>
        </w:tc>
      </w:tr>
      <w:tr w:rsidR="00562DE1" w:rsidRPr="00562DE1" w14:paraId="60909506" w14:textId="77777777" w:rsidTr="009E10F7">
        <w:trPr>
          <w:trHeight w:val="269"/>
        </w:trPr>
        <w:tc>
          <w:tcPr>
            <w:tcW w:w="4788" w:type="dxa"/>
          </w:tcPr>
          <w:p w14:paraId="2D4BC87D" w14:textId="77777777" w:rsidR="00562DE1" w:rsidRPr="00B915DE" w:rsidRDefault="00562DE1" w:rsidP="00AE1268">
            <w:pPr>
              <w:jc w:val="both"/>
              <w:rPr>
                <w:rFonts w:ascii="Verdana" w:hAnsi="Verdana"/>
                <w:sz w:val="20"/>
                <w:szCs w:val="20"/>
                <w:lang w:val="en-US"/>
              </w:rPr>
            </w:pPr>
            <w:r w:rsidRPr="00B915DE">
              <w:rPr>
                <w:rFonts w:ascii="Verdana" w:hAnsi="Verdana"/>
                <w:sz w:val="20"/>
                <w:szCs w:val="20"/>
                <w:lang w:val="en-US"/>
              </w:rPr>
              <w:t>1</w:t>
            </w:r>
            <w:r>
              <w:rPr>
                <w:rFonts w:ascii="Verdana" w:hAnsi="Verdana"/>
                <w:sz w:val="20"/>
                <w:szCs w:val="20"/>
                <w:lang w:val="en-US"/>
              </w:rPr>
              <w:t>5</w:t>
            </w:r>
            <w:r w:rsidRPr="00B915DE">
              <w:rPr>
                <w:rFonts w:ascii="Verdana" w:hAnsi="Verdana"/>
                <w:sz w:val="20"/>
                <w:szCs w:val="20"/>
                <w:lang w:val="en-US"/>
              </w:rPr>
              <w:t xml:space="preserve">.1 Any disputes that might arise between the Employer and the Employee in the context of this Contract shall be settled amicably, otherwise shall be lodged to </w:t>
            </w:r>
            <w:r w:rsidRPr="00B915DE">
              <w:rPr>
                <w:rFonts w:ascii="Verdana" w:hAnsi="Verdana"/>
                <w:sz w:val="20"/>
                <w:szCs w:val="20"/>
                <w:lang w:val="en-US"/>
              </w:rPr>
              <w:lastRenderedPageBreak/>
              <w:t xml:space="preserve">Albanian competent court. </w:t>
            </w:r>
          </w:p>
        </w:tc>
        <w:tc>
          <w:tcPr>
            <w:tcW w:w="4788" w:type="dxa"/>
          </w:tcPr>
          <w:p w14:paraId="4F573B73" w14:textId="77777777" w:rsidR="00562DE1" w:rsidRPr="00B915DE" w:rsidRDefault="00562DE1" w:rsidP="00AE1268">
            <w:pPr>
              <w:jc w:val="both"/>
              <w:rPr>
                <w:rFonts w:ascii="Verdana" w:hAnsi="Verdana"/>
                <w:sz w:val="20"/>
                <w:szCs w:val="20"/>
                <w:lang w:val="en-US"/>
              </w:rPr>
            </w:pPr>
            <w:r w:rsidRPr="00B915DE">
              <w:rPr>
                <w:rFonts w:ascii="Verdana" w:hAnsi="Verdana"/>
                <w:sz w:val="20"/>
                <w:szCs w:val="20"/>
                <w:lang w:val="en-US"/>
              </w:rPr>
              <w:lastRenderedPageBreak/>
              <w:t>1</w:t>
            </w:r>
            <w:r>
              <w:rPr>
                <w:rFonts w:ascii="Verdana" w:hAnsi="Verdana"/>
                <w:sz w:val="20"/>
                <w:szCs w:val="20"/>
                <w:lang w:val="en-US"/>
              </w:rPr>
              <w:t>5</w:t>
            </w:r>
            <w:r w:rsidRPr="00B915DE">
              <w:rPr>
                <w:rFonts w:ascii="Verdana" w:hAnsi="Verdana"/>
                <w:sz w:val="20"/>
                <w:szCs w:val="20"/>
                <w:lang w:val="en-US"/>
              </w:rPr>
              <w:t xml:space="preserve">.1 Mosmarrëveshjet që mund të lindin ndërmjet </w:t>
            </w:r>
            <w:r w:rsidRPr="00562DE1">
              <w:rPr>
                <w:rFonts w:ascii="Verdana" w:hAnsi="Verdana"/>
                <w:sz w:val="20"/>
                <w:szCs w:val="20"/>
                <w:lang w:val="en-US"/>
              </w:rPr>
              <w:t xml:space="preserve">Punëdhënësit dhe Punëmarrësit ne lidhje me </w:t>
            </w:r>
            <w:r w:rsidRPr="00B915DE">
              <w:rPr>
                <w:rFonts w:ascii="Verdana" w:hAnsi="Verdana"/>
                <w:sz w:val="20"/>
                <w:szCs w:val="20"/>
                <w:lang w:val="en-US"/>
              </w:rPr>
              <w:t xml:space="preserve">kete Kontratë do të zgjidhen miqësisht, përndryshe do t’i drejtohen </w:t>
            </w:r>
            <w:r w:rsidRPr="00B915DE">
              <w:rPr>
                <w:rFonts w:ascii="Verdana" w:hAnsi="Verdana"/>
                <w:sz w:val="20"/>
                <w:szCs w:val="20"/>
                <w:lang w:val="en-US"/>
              </w:rPr>
              <w:lastRenderedPageBreak/>
              <w:t xml:space="preserve">Gjykatës kompetente Shqiptare. </w:t>
            </w:r>
          </w:p>
        </w:tc>
      </w:tr>
      <w:tr w:rsidR="00562DE1" w:rsidRPr="00562DE1" w14:paraId="291DDF18" w14:textId="77777777" w:rsidTr="009E10F7">
        <w:trPr>
          <w:trHeight w:val="269"/>
        </w:trPr>
        <w:tc>
          <w:tcPr>
            <w:tcW w:w="4788" w:type="dxa"/>
          </w:tcPr>
          <w:p w14:paraId="25B1F6C0" w14:textId="77777777" w:rsidR="00562DE1" w:rsidRPr="00562DE1" w:rsidRDefault="00562DE1" w:rsidP="00562DE1">
            <w:pPr>
              <w:jc w:val="both"/>
              <w:rPr>
                <w:rFonts w:ascii="Verdana" w:hAnsi="Verdana"/>
                <w:b/>
                <w:sz w:val="20"/>
                <w:szCs w:val="20"/>
                <w:lang w:val="en-US"/>
              </w:rPr>
            </w:pPr>
          </w:p>
        </w:tc>
        <w:tc>
          <w:tcPr>
            <w:tcW w:w="4788" w:type="dxa"/>
          </w:tcPr>
          <w:p w14:paraId="3753E8FC" w14:textId="77777777" w:rsidR="00562DE1" w:rsidRPr="00562DE1" w:rsidRDefault="00562DE1" w:rsidP="00562DE1">
            <w:pPr>
              <w:jc w:val="both"/>
              <w:rPr>
                <w:rFonts w:ascii="Verdana" w:hAnsi="Verdana"/>
                <w:b/>
                <w:sz w:val="20"/>
                <w:szCs w:val="20"/>
                <w:lang w:val="en-US"/>
              </w:rPr>
            </w:pPr>
          </w:p>
        </w:tc>
      </w:tr>
      <w:tr w:rsidR="00562DE1" w:rsidRPr="00D96698" w14:paraId="32239E66" w14:textId="77777777" w:rsidTr="009E10F7">
        <w:trPr>
          <w:trHeight w:val="269"/>
        </w:trPr>
        <w:tc>
          <w:tcPr>
            <w:tcW w:w="4788" w:type="dxa"/>
          </w:tcPr>
          <w:p w14:paraId="7A04637F" w14:textId="77777777" w:rsidR="00562DE1" w:rsidRPr="00D96698" w:rsidRDefault="001624A8" w:rsidP="00562DE1">
            <w:pPr>
              <w:jc w:val="both"/>
              <w:rPr>
                <w:rFonts w:ascii="Verdana" w:hAnsi="Verdana"/>
                <w:b/>
                <w:sz w:val="20"/>
                <w:szCs w:val="20"/>
                <w:lang w:val="en-US"/>
              </w:rPr>
            </w:pPr>
            <w:r w:rsidRPr="00D96698">
              <w:rPr>
                <w:rFonts w:ascii="Verdana" w:hAnsi="Verdana"/>
                <w:b/>
                <w:sz w:val="20"/>
                <w:szCs w:val="20"/>
                <w:lang w:val="en-US"/>
              </w:rPr>
              <w:t>16</w:t>
            </w:r>
            <w:r w:rsidR="00562DE1" w:rsidRPr="00D96698">
              <w:rPr>
                <w:rFonts w:ascii="Verdana" w:hAnsi="Verdana"/>
                <w:b/>
                <w:sz w:val="20"/>
                <w:szCs w:val="20"/>
                <w:lang w:val="en-US"/>
              </w:rPr>
              <w:t xml:space="preserve">. LANGUAGE OF THE CONTRACT </w:t>
            </w:r>
          </w:p>
          <w:p w14:paraId="1569FFCB" w14:textId="77777777" w:rsidR="00562DE1" w:rsidRPr="00D96698" w:rsidRDefault="00562DE1" w:rsidP="00562DE1">
            <w:pPr>
              <w:jc w:val="both"/>
              <w:rPr>
                <w:rFonts w:ascii="Verdana" w:hAnsi="Verdana"/>
                <w:b/>
                <w:sz w:val="20"/>
                <w:szCs w:val="20"/>
                <w:lang w:val="en-US"/>
              </w:rPr>
            </w:pPr>
          </w:p>
        </w:tc>
        <w:tc>
          <w:tcPr>
            <w:tcW w:w="4788" w:type="dxa"/>
          </w:tcPr>
          <w:p w14:paraId="1E86BD94" w14:textId="77777777" w:rsidR="00562DE1" w:rsidRPr="00D96698" w:rsidRDefault="001624A8" w:rsidP="00562DE1">
            <w:pPr>
              <w:jc w:val="both"/>
              <w:rPr>
                <w:rFonts w:ascii="Verdana" w:hAnsi="Verdana"/>
                <w:b/>
                <w:sz w:val="20"/>
                <w:szCs w:val="20"/>
                <w:lang w:val="en-US"/>
              </w:rPr>
            </w:pPr>
            <w:r w:rsidRPr="00D96698">
              <w:rPr>
                <w:rFonts w:ascii="Verdana" w:hAnsi="Verdana"/>
                <w:b/>
                <w:sz w:val="20"/>
                <w:szCs w:val="20"/>
                <w:lang w:val="en-US"/>
              </w:rPr>
              <w:t>16</w:t>
            </w:r>
            <w:r w:rsidR="00562DE1" w:rsidRPr="00D96698">
              <w:rPr>
                <w:rFonts w:ascii="Verdana" w:hAnsi="Verdana"/>
                <w:b/>
                <w:sz w:val="20"/>
                <w:szCs w:val="20"/>
                <w:lang w:val="en-US"/>
              </w:rPr>
              <w:t>. GJUHA E KONTRATES</w:t>
            </w:r>
          </w:p>
        </w:tc>
      </w:tr>
      <w:tr w:rsidR="00562DE1" w:rsidRPr="001624A8" w14:paraId="2960C63D" w14:textId="77777777" w:rsidTr="009E10F7">
        <w:trPr>
          <w:trHeight w:val="1646"/>
        </w:trPr>
        <w:tc>
          <w:tcPr>
            <w:tcW w:w="4788" w:type="dxa"/>
          </w:tcPr>
          <w:p w14:paraId="1B807B69" w14:textId="77777777" w:rsidR="00562DE1" w:rsidRPr="00DC1BCE" w:rsidRDefault="001624A8" w:rsidP="00884CC3">
            <w:pPr>
              <w:jc w:val="both"/>
              <w:rPr>
                <w:rFonts w:ascii="Verdana" w:hAnsi="Verdana"/>
                <w:sz w:val="20"/>
                <w:szCs w:val="20"/>
                <w:lang w:val="en-US"/>
              </w:rPr>
            </w:pPr>
            <w:r>
              <w:rPr>
                <w:rFonts w:ascii="Verdana" w:hAnsi="Verdana"/>
                <w:sz w:val="20"/>
                <w:szCs w:val="20"/>
                <w:lang w:val="en-US"/>
              </w:rPr>
              <w:t>16</w:t>
            </w:r>
            <w:r w:rsidR="00562DE1" w:rsidRPr="00B915DE">
              <w:rPr>
                <w:rFonts w:ascii="Verdana" w:hAnsi="Verdana"/>
                <w:sz w:val="20"/>
                <w:szCs w:val="20"/>
                <w:lang w:val="en-US"/>
              </w:rPr>
              <w:t xml:space="preserve">.1 This Contract is issued in 2 (two) sets both in English and Albanian. For every controversy arising from interpretation and/or execution of this Contract, the Albanian </w:t>
            </w:r>
            <w:r>
              <w:rPr>
                <w:rFonts w:ascii="Verdana" w:hAnsi="Verdana"/>
                <w:sz w:val="20"/>
                <w:szCs w:val="20"/>
                <w:lang w:val="en-US"/>
              </w:rPr>
              <w:t>version</w:t>
            </w:r>
            <w:r w:rsidR="00562DE1" w:rsidRPr="00B915DE">
              <w:rPr>
                <w:rFonts w:ascii="Verdana" w:hAnsi="Verdana"/>
                <w:sz w:val="20"/>
                <w:szCs w:val="20"/>
                <w:lang w:val="en-US"/>
              </w:rPr>
              <w:t xml:space="preserve"> will be binding and shall </w:t>
            </w:r>
            <w:r w:rsidR="00562DE1" w:rsidRPr="00DC1BCE">
              <w:rPr>
                <w:rFonts w:ascii="Verdana" w:hAnsi="Verdana"/>
                <w:sz w:val="20"/>
                <w:szCs w:val="20"/>
                <w:lang w:val="en-US"/>
              </w:rPr>
              <w:t xml:space="preserve">prevail. </w:t>
            </w:r>
          </w:p>
          <w:p w14:paraId="2B0B2225" w14:textId="77777777" w:rsidR="00562DE1" w:rsidRPr="00DC1BCE" w:rsidRDefault="00562DE1" w:rsidP="00884CC3">
            <w:pPr>
              <w:jc w:val="both"/>
              <w:rPr>
                <w:rFonts w:ascii="Verdana" w:hAnsi="Verdana"/>
                <w:sz w:val="20"/>
                <w:szCs w:val="20"/>
                <w:lang w:val="en-US"/>
              </w:rPr>
            </w:pPr>
          </w:p>
          <w:p w14:paraId="6529A55A" w14:textId="77777777" w:rsidR="00562DE1" w:rsidRPr="00B915DE" w:rsidRDefault="00562DE1" w:rsidP="00884CC3">
            <w:pPr>
              <w:jc w:val="both"/>
              <w:rPr>
                <w:rFonts w:ascii="Verdana" w:hAnsi="Verdana"/>
                <w:sz w:val="20"/>
                <w:szCs w:val="20"/>
                <w:lang w:val="en-US"/>
              </w:rPr>
            </w:pPr>
          </w:p>
        </w:tc>
        <w:tc>
          <w:tcPr>
            <w:tcW w:w="4788" w:type="dxa"/>
          </w:tcPr>
          <w:p w14:paraId="09B96B94" w14:textId="244755A2" w:rsidR="00562DE1" w:rsidRPr="00B915DE" w:rsidRDefault="001624A8" w:rsidP="00D34252">
            <w:pPr>
              <w:jc w:val="both"/>
              <w:rPr>
                <w:rFonts w:ascii="Verdana" w:hAnsi="Verdana"/>
                <w:sz w:val="20"/>
                <w:szCs w:val="20"/>
                <w:lang w:val="en-US"/>
              </w:rPr>
            </w:pPr>
            <w:r>
              <w:rPr>
                <w:rFonts w:ascii="Verdana" w:hAnsi="Verdana"/>
                <w:sz w:val="20"/>
                <w:szCs w:val="20"/>
                <w:lang w:val="en-US"/>
              </w:rPr>
              <w:t>16</w:t>
            </w:r>
            <w:r w:rsidRPr="00B915DE">
              <w:rPr>
                <w:rFonts w:ascii="Verdana" w:hAnsi="Verdana"/>
                <w:sz w:val="20"/>
                <w:szCs w:val="20"/>
                <w:lang w:val="en-US"/>
              </w:rPr>
              <w:t xml:space="preserve">.1 Kjo Kontratë është hartuar në 2 (dy) kolona origjinale në gjuhën angleze dhe në gjuhën shqipe. </w:t>
            </w:r>
            <w:r>
              <w:rPr>
                <w:rFonts w:ascii="Verdana" w:hAnsi="Verdana"/>
                <w:sz w:val="20"/>
                <w:szCs w:val="20"/>
                <w:lang w:val="en-US"/>
              </w:rPr>
              <w:t>P</w:t>
            </w:r>
            <w:r w:rsidR="00AE1268">
              <w:rPr>
                <w:rFonts w:ascii="Verdana" w:hAnsi="Verdana"/>
                <w:sz w:val="20"/>
                <w:szCs w:val="20"/>
                <w:lang w:val="en-US"/>
              </w:rPr>
              <w:t>ë</w:t>
            </w:r>
            <w:r>
              <w:rPr>
                <w:rFonts w:ascii="Verdana" w:hAnsi="Verdana"/>
                <w:sz w:val="20"/>
                <w:szCs w:val="20"/>
                <w:lang w:val="en-US"/>
              </w:rPr>
              <w:t>r cdo mosmarr</w:t>
            </w:r>
            <w:r w:rsidR="00AE1268">
              <w:rPr>
                <w:rFonts w:ascii="Verdana" w:hAnsi="Verdana"/>
                <w:sz w:val="20"/>
                <w:szCs w:val="20"/>
                <w:lang w:val="en-US"/>
              </w:rPr>
              <w:t>ë</w:t>
            </w:r>
            <w:r>
              <w:rPr>
                <w:rFonts w:ascii="Verdana" w:hAnsi="Verdana"/>
                <w:sz w:val="20"/>
                <w:szCs w:val="20"/>
                <w:lang w:val="en-US"/>
              </w:rPr>
              <w:t>veshje q</w:t>
            </w:r>
            <w:r w:rsidR="00AE1268">
              <w:rPr>
                <w:rFonts w:ascii="Verdana" w:hAnsi="Verdana"/>
                <w:sz w:val="20"/>
                <w:szCs w:val="20"/>
                <w:lang w:val="en-US"/>
              </w:rPr>
              <w:t>ë</w:t>
            </w:r>
            <w:r>
              <w:rPr>
                <w:rFonts w:ascii="Verdana" w:hAnsi="Verdana"/>
                <w:sz w:val="20"/>
                <w:szCs w:val="20"/>
                <w:lang w:val="en-US"/>
              </w:rPr>
              <w:t xml:space="preserve"> lind n</w:t>
            </w:r>
            <w:r w:rsidR="00AE1268">
              <w:rPr>
                <w:rFonts w:ascii="Verdana" w:hAnsi="Verdana"/>
                <w:sz w:val="20"/>
                <w:szCs w:val="20"/>
                <w:lang w:val="en-US"/>
              </w:rPr>
              <w:t>ë</w:t>
            </w:r>
            <w:r>
              <w:rPr>
                <w:rFonts w:ascii="Verdana" w:hAnsi="Verdana"/>
                <w:sz w:val="20"/>
                <w:szCs w:val="20"/>
                <w:lang w:val="en-US"/>
              </w:rPr>
              <w:t xml:space="preserve"> lidhje me interpretimin dhe/ose zbatimin e k</w:t>
            </w:r>
            <w:r w:rsidR="00AE1268">
              <w:rPr>
                <w:rFonts w:ascii="Verdana" w:hAnsi="Verdana"/>
                <w:sz w:val="20"/>
                <w:szCs w:val="20"/>
                <w:lang w:val="en-US"/>
              </w:rPr>
              <w:t>ë</w:t>
            </w:r>
            <w:r>
              <w:rPr>
                <w:rFonts w:ascii="Verdana" w:hAnsi="Verdana"/>
                <w:sz w:val="20"/>
                <w:szCs w:val="20"/>
                <w:lang w:val="en-US"/>
              </w:rPr>
              <w:t>saj Kontrate, versioni n</w:t>
            </w:r>
            <w:r w:rsidR="00AE1268">
              <w:rPr>
                <w:rFonts w:ascii="Verdana" w:hAnsi="Verdana"/>
                <w:sz w:val="20"/>
                <w:szCs w:val="20"/>
                <w:lang w:val="en-US"/>
              </w:rPr>
              <w:t>ë</w:t>
            </w:r>
            <w:r>
              <w:rPr>
                <w:rFonts w:ascii="Verdana" w:hAnsi="Verdana"/>
                <w:sz w:val="20"/>
                <w:szCs w:val="20"/>
                <w:lang w:val="en-US"/>
              </w:rPr>
              <w:t xml:space="preserve"> gjuh</w:t>
            </w:r>
            <w:r w:rsidR="00AE1268">
              <w:rPr>
                <w:rFonts w:ascii="Verdana" w:hAnsi="Verdana"/>
                <w:sz w:val="20"/>
                <w:szCs w:val="20"/>
                <w:lang w:val="en-US"/>
              </w:rPr>
              <w:t>ë</w:t>
            </w:r>
            <w:r w:rsidR="00820BA1">
              <w:rPr>
                <w:rFonts w:ascii="Verdana" w:hAnsi="Verdana"/>
                <w:sz w:val="20"/>
                <w:szCs w:val="20"/>
                <w:lang w:val="en-US"/>
              </w:rPr>
              <w:t>n shqipe</w:t>
            </w:r>
            <w:r>
              <w:rPr>
                <w:rFonts w:ascii="Verdana" w:hAnsi="Verdana"/>
                <w:sz w:val="20"/>
                <w:szCs w:val="20"/>
                <w:lang w:val="en-US"/>
              </w:rPr>
              <w:t xml:space="preserve"> do t</w:t>
            </w:r>
            <w:r w:rsidR="00AE1268">
              <w:rPr>
                <w:rFonts w:ascii="Verdana" w:hAnsi="Verdana"/>
                <w:sz w:val="20"/>
                <w:szCs w:val="20"/>
                <w:lang w:val="en-US"/>
              </w:rPr>
              <w:t>ë</w:t>
            </w:r>
            <w:r>
              <w:rPr>
                <w:rFonts w:ascii="Verdana" w:hAnsi="Verdana"/>
                <w:sz w:val="20"/>
                <w:szCs w:val="20"/>
                <w:lang w:val="en-US"/>
              </w:rPr>
              <w:t xml:space="preserve"> jet</w:t>
            </w:r>
            <w:r w:rsidR="00AE1268">
              <w:rPr>
                <w:rFonts w:ascii="Verdana" w:hAnsi="Verdana"/>
                <w:sz w:val="20"/>
                <w:szCs w:val="20"/>
                <w:lang w:val="en-US"/>
              </w:rPr>
              <w:t>ë</w:t>
            </w:r>
            <w:r>
              <w:rPr>
                <w:rFonts w:ascii="Verdana" w:hAnsi="Verdana"/>
                <w:sz w:val="20"/>
                <w:szCs w:val="20"/>
                <w:lang w:val="en-US"/>
              </w:rPr>
              <w:t xml:space="preserve"> i detyruesh</w:t>
            </w:r>
            <w:r w:rsidR="00AE1268">
              <w:rPr>
                <w:rFonts w:ascii="Verdana" w:hAnsi="Verdana"/>
                <w:sz w:val="20"/>
                <w:szCs w:val="20"/>
                <w:lang w:val="en-US"/>
              </w:rPr>
              <w:t>ë</w:t>
            </w:r>
            <w:r>
              <w:rPr>
                <w:rFonts w:ascii="Verdana" w:hAnsi="Verdana"/>
                <w:sz w:val="20"/>
                <w:szCs w:val="20"/>
                <w:lang w:val="en-US"/>
              </w:rPr>
              <w:t xml:space="preserve">m dhe </w:t>
            </w:r>
            <w:r w:rsidR="00D34252">
              <w:rPr>
                <w:rFonts w:ascii="Verdana" w:hAnsi="Verdana"/>
                <w:sz w:val="20"/>
                <w:szCs w:val="20"/>
                <w:lang w:val="en-US"/>
              </w:rPr>
              <w:t>do t</w:t>
            </w:r>
            <w:r w:rsidR="00AE1268">
              <w:rPr>
                <w:rFonts w:ascii="Verdana" w:hAnsi="Verdana"/>
                <w:sz w:val="20"/>
                <w:szCs w:val="20"/>
                <w:lang w:val="en-US"/>
              </w:rPr>
              <w:t>ë</w:t>
            </w:r>
            <w:r w:rsidR="00D34252">
              <w:rPr>
                <w:rFonts w:ascii="Verdana" w:hAnsi="Verdana"/>
                <w:sz w:val="20"/>
                <w:szCs w:val="20"/>
                <w:lang w:val="en-US"/>
              </w:rPr>
              <w:t xml:space="preserve"> mbizot</w:t>
            </w:r>
            <w:r w:rsidR="00AE1268">
              <w:rPr>
                <w:rFonts w:ascii="Verdana" w:hAnsi="Verdana"/>
                <w:sz w:val="20"/>
                <w:szCs w:val="20"/>
                <w:lang w:val="en-US"/>
              </w:rPr>
              <w:t>ë</w:t>
            </w:r>
            <w:r w:rsidR="00D34252">
              <w:rPr>
                <w:rFonts w:ascii="Verdana" w:hAnsi="Verdana"/>
                <w:sz w:val="20"/>
                <w:szCs w:val="20"/>
                <w:lang w:val="en-US"/>
              </w:rPr>
              <w:t>roj</w:t>
            </w:r>
            <w:r w:rsidR="00AE1268">
              <w:rPr>
                <w:rFonts w:ascii="Verdana" w:hAnsi="Verdana"/>
                <w:sz w:val="20"/>
                <w:szCs w:val="20"/>
                <w:lang w:val="en-US"/>
              </w:rPr>
              <w:t>ë</w:t>
            </w:r>
            <w:r>
              <w:rPr>
                <w:rFonts w:ascii="Verdana" w:hAnsi="Verdana"/>
                <w:sz w:val="20"/>
                <w:szCs w:val="20"/>
                <w:lang w:val="en-US"/>
              </w:rPr>
              <w:t>.</w:t>
            </w:r>
          </w:p>
        </w:tc>
      </w:tr>
      <w:tr w:rsidR="001624A8" w:rsidRPr="00D34252" w14:paraId="1E347D09" w14:textId="77777777" w:rsidTr="009E10F7">
        <w:tc>
          <w:tcPr>
            <w:tcW w:w="4788" w:type="dxa"/>
          </w:tcPr>
          <w:p w14:paraId="00A1D1DA" w14:textId="77777777" w:rsidR="001624A8" w:rsidRPr="00B915DE" w:rsidRDefault="001624A8" w:rsidP="00884CC3">
            <w:pPr>
              <w:jc w:val="both"/>
              <w:rPr>
                <w:rFonts w:ascii="Verdana" w:hAnsi="Verdana"/>
                <w:sz w:val="20"/>
                <w:szCs w:val="20"/>
                <w:lang w:val="en-US"/>
              </w:rPr>
            </w:pPr>
          </w:p>
        </w:tc>
        <w:tc>
          <w:tcPr>
            <w:tcW w:w="4788" w:type="dxa"/>
          </w:tcPr>
          <w:p w14:paraId="5AFC5ACE" w14:textId="77777777" w:rsidR="001624A8" w:rsidRPr="00D34252" w:rsidRDefault="001624A8" w:rsidP="00884CC3">
            <w:pPr>
              <w:jc w:val="both"/>
              <w:rPr>
                <w:rFonts w:ascii="Verdana" w:hAnsi="Verdana"/>
                <w:sz w:val="20"/>
                <w:szCs w:val="20"/>
                <w:lang w:val="en-US"/>
              </w:rPr>
            </w:pPr>
          </w:p>
        </w:tc>
      </w:tr>
      <w:tr w:rsidR="001624A8" w:rsidRPr="00D34252" w14:paraId="00CE82C7" w14:textId="77777777" w:rsidTr="009E10F7">
        <w:tc>
          <w:tcPr>
            <w:tcW w:w="4788" w:type="dxa"/>
          </w:tcPr>
          <w:p w14:paraId="5EAD8C4C" w14:textId="77777777" w:rsidR="00D34252" w:rsidRPr="00D34252" w:rsidRDefault="00D34252" w:rsidP="00D34252">
            <w:pPr>
              <w:jc w:val="center"/>
              <w:rPr>
                <w:rFonts w:ascii="Verdana" w:hAnsi="Verdana"/>
                <w:b/>
                <w:sz w:val="20"/>
                <w:szCs w:val="20"/>
                <w:lang w:val="en-US"/>
              </w:rPr>
            </w:pPr>
            <w:r w:rsidRPr="00D34252">
              <w:rPr>
                <w:rFonts w:ascii="Verdana" w:hAnsi="Verdana"/>
                <w:b/>
                <w:sz w:val="20"/>
                <w:szCs w:val="20"/>
                <w:lang w:val="en-US"/>
              </w:rPr>
              <w:t>THE EMPLOYER/ PUNËDHËNESI</w:t>
            </w:r>
          </w:p>
          <w:p w14:paraId="42EC2B22" w14:textId="77777777" w:rsidR="001624A8" w:rsidRPr="00D34252" w:rsidRDefault="001624A8" w:rsidP="00D34252">
            <w:pPr>
              <w:jc w:val="center"/>
              <w:rPr>
                <w:rFonts w:ascii="Verdana" w:hAnsi="Verdana"/>
                <w:b/>
                <w:sz w:val="20"/>
                <w:szCs w:val="20"/>
                <w:lang w:val="en-US"/>
              </w:rPr>
            </w:pPr>
          </w:p>
        </w:tc>
        <w:tc>
          <w:tcPr>
            <w:tcW w:w="4788" w:type="dxa"/>
          </w:tcPr>
          <w:p w14:paraId="793F83ED" w14:textId="77777777" w:rsidR="00D34252" w:rsidRPr="00D34252" w:rsidRDefault="00D34252" w:rsidP="00D34252">
            <w:pPr>
              <w:jc w:val="center"/>
              <w:rPr>
                <w:rFonts w:ascii="Verdana" w:hAnsi="Verdana"/>
                <w:b/>
                <w:sz w:val="20"/>
                <w:szCs w:val="20"/>
              </w:rPr>
            </w:pPr>
            <w:r w:rsidRPr="00D34252">
              <w:rPr>
                <w:rFonts w:ascii="Verdana" w:hAnsi="Verdana"/>
                <w:b/>
                <w:sz w:val="20"/>
                <w:szCs w:val="20"/>
              </w:rPr>
              <w:t>THE EMPLOYEE/ PUNËMARRËSI</w:t>
            </w:r>
          </w:p>
          <w:p w14:paraId="14B50D5E" w14:textId="77777777" w:rsidR="001624A8" w:rsidRPr="00D34252" w:rsidRDefault="001624A8" w:rsidP="00D34252">
            <w:pPr>
              <w:jc w:val="center"/>
              <w:rPr>
                <w:rFonts w:ascii="Verdana" w:hAnsi="Verdana"/>
                <w:b/>
                <w:sz w:val="20"/>
                <w:szCs w:val="20"/>
              </w:rPr>
            </w:pPr>
          </w:p>
        </w:tc>
      </w:tr>
      <w:tr w:rsidR="001624A8" w:rsidRPr="00C85F7F" w14:paraId="60BB74A1" w14:textId="77777777" w:rsidTr="009E10F7">
        <w:tc>
          <w:tcPr>
            <w:tcW w:w="4788" w:type="dxa"/>
          </w:tcPr>
          <w:p w14:paraId="0D7BC58B" w14:textId="77777777" w:rsidR="001624A8" w:rsidRPr="00B915DE" w:rsidRDefault="001624A8" w:rsidP="00884CC3">
            <w:pPr>
              <w:jc w:val="both"/>
              <w:rPr>
                <w:rFonts w:ascii="Verdana" w:hAnsi="Verdana"/>
                <w:sz w:val="20"/>
                <w:szCs w:val="20"/>
                <w:lang w:val="en-US"/>
              </w:rPr>
            </w:pPr>
          </w:p>
        </w:tc>
        <w:tc>
          <w:tcPr>
            <w:tcW w:w="4788" w:type="dxa"/>
          </w:tcPr>
          <w:p w14:paraId="60561048" w14:textId="77777777" w:rsidR="001624A8" w:rsidRPr="00C85F7F" w:rsidRDefault="001624A8" w:rsidP="00884CC3">
            <w:pPr>
              <w:jc w:val="both"/>
              <w:rPr>
                <w:rFonts w:ascii="Verdana" w:hAnsi="Verdana"/>
                <w:sz w:val="20"/>
                <w:szCs w:val="20"/>
              </w:rPr>
            </w:pPr>
          </w:p>
        </w:tc>
      </w:tr>
      <w:tr w:rsidR="001624A8" w:rsidRPr="00C85F7F" w14:paraId="5333A7E7" w14:textId="77777777" w:rsidTr="009E10F7">
        <w:trPr>
          <w:trHeight w:val="4238"/>
        </w:trPr>
        <w:tc>
          <w:tcPr>
            <w:tcW w:w="4788" w:type="dxa"/>
          </w:tcPr>
          <w:p w14:paraId="12763E2D" w14:textId="77777777" w:rsidR="001624A8" w:rsidRDefault="001624A8" w:rsidP="00D34252">
            <w:pPr>
              <w:jc w:val="center"/>
              <w:rPr>
                <w:rFonts w:ascii="Verdana" w:hAnsi="Verdana"/>
                <w:sz w:val="20"/>
                <w:szCs w:val="20"/>
                <w:lang w:val="en-US"/>
              </w:rPr>
            </w:pPr>
          </w:p>
          <w:p w14:paraId="5D3BF739" w14:textId="77777777" w:rsidR="00D34252" w:rsidRDefault="00D34252" w:rsidP="00D34252">
            <w:pPr>
              <w:jc w:val="center"/>
              <w:rPr>
                <w:rFonts w:ascii="Verdana" w:hAnsi="Verdana"/>
                <w:sz w:val="20"/>
                <w:szCs w:val="20"/>
                <w:lang w:val="en-US"/>
              </w:rPr>
            </w:pPr>
          </w:p>
          <w:p w14:paraId="60882C5B" w14:textId="77777777" w:rsidR="00D34252" w:rsidRDefault="00D34252" w:rsidP="00D34252">
            <w:pPr>
              <w:jc w:val="center"/>
              <w:rPr>
                <w:rFonts w:ascii="Verdana" w:hAnsi="Verdana"/>
                <w:sz w:val="20"/>
                <w:szCs w:val="20"/>
                <w:lang w:val="en-US"/>
              </w:rPr>
            </w:pPr>
          </w:p>
          <w:p w14:paraId="631A996A" w14:textId="77777777" w:rsidR="00D34252" w:rsidRDefault="00D34252" w:rsidP="00D34252">
            <w:pPr>
              <w:jc w:val="center"/>
              <w:rPr>
                <w:rFonts w:ascii="Verdana" w:hAnsi="Verdana"/>
                <w:sz w:val="20"/>
                <w:szCs w:val="20"/>
                <w:lang w:val="en-US"/>
              </w:rPr>
            </w:pPr>
          </w:p>
          <w:p w14:paraId="0E7C691A" w14:textId="77777777" w:rsidR="00D34252" w:rsidRDefault="00D34252" w:rsidP="00D34252">
            <w:pPr>
              <w:jc w:val="center"/>
              <w:rPr>
                <w:rFonts w:ascii="Verdana" w:hAnsi="Verdana"/>
                <w:sz w:val="20"/>
                <w:szCs w:val="20"/>
                <w:lang w:val="en-US"/>
              </w:rPr>
            </w:pPr>
          </w:p>
          <w:p w14:paraId="55D8CC02" w14:textId="77777777" w:rsidR="00D34252" w:rsidRDefault="00D34252" w:rsidP="00D34252">
            <w:pPr>
              <w:jc w:val="center"/>
              <w:rPr>
                <w:rFonts w:ascii="Verdana" w:hAnsi="Verdana"/>
                <w:sz w:val="20"/>
                <w:szCs w:val="20"/>
                <w:lang w:val="en-US"/>
              </w:rPr>
            </w:pPr>
          </w:p>
          <w:p w14:paraId="79174017" w14:textId="77777777" w:rsidR="00D34252" w:rsidRDefault="00D34252" w:rsidP="00D34252">
            <w:pPr>
              <w:jc w:val="center"/>
              <w:rPr>
                <w:rFonts w:ascii="Verdana" w:hAnsi="Verdana"/>
                <w:sz w:val="20"/>
                <w:szCs w:val="20"/>
                <w:lang w:val="en-US"/>
              </w:rPr>
            </w:pPr>
          </w:p>
          <w:p w14:paraId="0C02AA9E" w14:textId="6A93D437" w:rsidR="00D34252" w:rsidRPr="00B915DE" w:rsidRDefault="00D34252" w:rsidP="00D34252">
            <w:pPr>
              <w:jc w:val="center"/>
              <w:rPr>
                <w:rFonts w:ascii="Verdana" w:hAnsi="Verdana"/>
                <w:sz w:val="20"/>
                <w:szCs w:val="20"/>
                <w:lang w:val="en-US"/>
              </w:rPr>
            </w:pPr>
          </w:p>
        </w:tc>
        <w:tc>
          <w:tcPr>
            <w:tcW w:w="4788" w:type="dxa"/>
          </w:tcPr>
          <w:p w14:paraId="5D583767" w14:textId="77777777" w:rsidR="001624A8" w:rsidRDefault="001624A8" w:rsidP="00D34252">
            <w:pPr>
              <w:jc w:val="center"/>
              <w:rPr>
                <w:rFonts w:ascii="Verdana" w:hAnsi="Verdana"/>
                <w:sz w:val="20"/>
                <w:szCs w:val="20"/>
              </w:rPr>
            </w:pPr>
          </w:p>
          <w:p w14:paraId="1C52599D" w14:textId="77777777" w:rsidR="00D34252" w:rsidRDefault="00D34252" w:rsidP="00D34252">
            <w:pPr>
              <w:jc w:val="center"/>
              <w:rPr>
                <w:rFonts w:ascii="Verdana" w:hAnsi="Verdana"/>
                <w:sz w:val="20"/>
                <w:szCs w:val="20"/>
              </w:rPr>
            </w:pPr>
          </w:p>
          <w:p w14:paraId="1E44A4CB" w14:textId="77777777" w:rsidR="00D34252" w:rsidRDefault="00D34252" w:rsidP="00D34252">
            <w:pPr>
              <w:jc w:val="center"/>
              <w:rPr>
                <w:rFonts w:ascii="Verdana" w:hAnsi="Verdana"/>
                <w:sz w:val="20"/>
                <w:szCs w:val="20"/>
              </w:rPr>
            </w:pPr>
          </w:p>
          <w:p w14:paraId="4A72C188" w14:textId="77777777" w:rsidR="00D34252" w:rsidRDefault="00D34252" w:rsidP="00D34252">
            <w:pPr>
              <w:jc w:val="center"/>
              <w:rPr>
                <w:rFonts w:ascii="Verdana" w:hAnsi="Verdana"/>
                <w:sz w:val="20"/>
                <w:szCs w:val="20"/>
              </w:rPr>
            </w:pPr>
          </w:p>
          <w:p w14:paraId="2F776AAE" w14:textId="77777777" w:rsidR="00D34252" w:rsidRDefault="00D34252" w:rsidP="00D34252">
            <w:pPr>
              <w:jc w:val="center"/>
              <w:rPr>
                <w:rFonts w:ascii="Verdana" w:hAnsi="Verdana"/>
                <w:sz w:val="20"/>
                <w:szCs w:val="20"/>
              </w:rPr>
            </w:pPr>
          </w:p>
          <w:p w14:paraId="13445ABF" w14:textId="77777777" w:rsidR="00D34252" w:rsidRDefault="00D34252" w:rsidP="00D34252">
            <w:pPr>
              <w:jc w:val="center"/>
              <w:rPr>
                <w:rFonts w:ascii="Verdana" w:hAnsi="Verdana"/>
                <w:sz w:val="20"/>
                <w:szCs w:val="20"/>
              </w:rPr>
            </w:pPr>
          </w:p>
          <w:p w14:paraId="405A1A71" w14:textId="77777777" w:rsidR="00D34252" w:rsidRDefault="00D34252" w:rsidP="00D34252">
            <w:pPr>
              <w:jc w:val="center"/>
              <w:rPr>
                <w:rFonts w:ascii="Verdana" w:hAnsi="Verdana"/>
                <w:sz w:val="20"/>
                <w:szCs w:val="20"/>
              </w:rPr>
            </w:pPr>
          </w:p>
          <w:p w14:paraId="5BB53EB6" w14:textId="56AA0A4B" w:rsidR="00D34252" w:rsidRPr="00C85F7F" w:rsidRDefault="00D34252" w:rsidP="00D34252">
            <w:pPr>
              <w:jc w:val="center"/>
              <w:rPr>
                <w:rFonts w:ascii="Verdana" w:hAnsi="Verdana"/>
                <w:sz w:val="20"/>
                <w:szCs w:val="20"/>
              </w:rPr>
            </w:pPr>
          </w:p>
        </w:tc>
      </w:tr>
      <w:tr w:rsidR="00D34252" w:rsidRPr="00C85F7F" w14:paraId="483AFF05" w14:textId="77777777" w:rsidTr="009E10F7">
        <w:tc>
          <w:tcPr>
            <w:tcW w:w="4788" w:type="dxa"/>
          </w:tcPr>
          <w:p w14:paraId="7FBD364F" w14:textId="77777777" w:rsidR="00D34252" w:rsidRDefault="00D34252" w:rsidP="00884CC3">
            <w:pPr>
              <w:jc w:val="both"/>
              <w:rPr>
                <w:rFonts w:ascii="Verdana" w:hAnsi="Verdana"/>
                <w:sz w:val="20"/>
                <w:szCs w:val="20"/>
                <w:lang w:val="en-US"/>
              </w:rPr>
            </w:pPr>
          </w:p>
          <w:p w14:paraId="18D97C66" w14:textId="77777777" w:rsidR="00D96698" w:rsidRDefault="00D96698" w:rsidP="00884CC3">
            <w:pPr>
              <w:jc w:val="both"/>
              <w:rPr>
                <w:rFonts w:ascii="Verdana" w:hAnsi="Verdana"/>
                <w:sz w:val="20"/>
                <w:szCs w:val="20"/>
                <w:lang w:val="en-US"/>
              </w:rPr>
            </w:pPr>
          </w:p>
          <w:p w14:paraId="6A8606BB" w14:textId="77777777" w:rsidR="00D96698" w:rsidRDefault="00D96698" w:rsidP="00884CC3">
            <w:pPr>
              <w:jc w:val="both"/>
              <w:rPr>
                <w:rFonts w:ascii="Verdana" w:hAnsi="Verdana"/>
                <w:sz w:val="20"/>
                <w:szCs w:val="20"/>
                <w:lang w:val="en-US"/>
              </w:rPr>
            </w:pPr>
          </w:p>
          <w:p w14:paraId="32BD1E2F" w14:textId="77777777" w:rsidR="00D96698" w:rsidRDefault="00D96698" w:rsidP="00884CC3">
            <w:pPr>
              <w:jc w:val="both"/>
              <w:rPr>
                <w:rFonts w:ascii="Verdana" w:hAnsi="Verdana"/>
                <w:sz w:val="20"/>
                <w:szCs w:val="20"/>
                <w:lang w:val="en-US"/>
              </w:rPr>
            </w:pPr>
          </w:p>
          <w:p w14:paraId="1C3BBA48" w14:textId="77777777" w:rsidR="00D96698" w:rsidRDefault="00D96698" w:rsidP="00884CC3">
            <w:pPr>
              <w:jc w:val="both"/>
              <w:rPr>
                <w:rFonts w:ascii="Verdana" w:hAnsi="Verdana"/>
                <w:sz w:val="20"/>
                <w:szCs w:val="20"/>
                <w:lang w:val="en-US"/>
              </w:rPr>
            </w:pPr>
          </w:p>
          <w:p w14:paraId="3A662164" w14:textId="77777777" w:rsidR="00D96698" w:rsidRDefault="00D96698" w:rsidP="00884CC3">
            <w:pPr>
              <w:jc w:val="both"/>
              <w:rPr>
                <w:rFonts w:ascii="Verdana" w:hAnsi="Verdana"/>
                <w:sz w:val="20"/>
                <w:szCs w:val="20"/>
                <w:lang w:val="en-US"/>
              </w:rPr>
            </w:pPr>
          </w:p>
          <w:p w14:paraId="7B1BCCDF" w14:textId="77777777" w:rsidR="00D96698" w:rsidRDefault="00D96698" w:rsidP="00884CC3">
            <w:pPr>
              <w:jc w:val="both"/>
              <w:rPr>
                <w:rFonts w:ascii="Verdana" w:hAnsi="Verdana"/>
                <w:sz w:val="20"/>
                <w:szCs w:val="20"/>
                <w:lang w:val="en-US"/>
              </w:rPr>
            </w:pPr>
          </w:p>
          <w:p w14:paraId="748F7527" w14:textId="77777777" w:rsidR="00D96698" w:rsidRDefault="00D96698" w:rsidP="00884CC3">
            <w:pPr>
              <w:jc w:val="both"/>
              <w:rPr>
                <w:rFonts w:ascii="Verdana" w:hAnsi="Verdana"/>
                <w:sz w:val="20"/>
                <w:szCs w:val="20"/>
                <w:lang w:val="en-US"/>
              </w:rPr>
            </w:pPr>
          </w:p>
          <w:p w14:paraId="3E8E59F8" w14:textId="77777777" w:rsidR="00D96698" w:rsidRDefault="00D96698" w:rsidP="00884CC3">
            <w:pPr>
              <w:jc w:val="both"/>
              <w:rPr>
                <w:rFonts w:ascii="Verdana" w:hAnsi="Verdana"/>
                <w:sz w:val="20"/>
                <w:szCs w:val="20"/>
                <w:lang w:val="en-US"/>
              </w:rPr>
            </w:pPr>
          </w:p>
          <w:p w14:paraId="761E6239" w14:textId="77777777" w:rsidR="00D96698" w:rsidRDefault="00D96698" w:rsidP="00884CC3">
            <w:pPr>
              <w:jc w:val="both"/>
              <w:rPr>
                <w:rFonts w:ascii="Verdana" w:hAnsi="Verdana"/>
                <w:sz w:val="20"/>
                <w:szCs w:val="20"/>
                <w:lang w:val="en-US"/>
              </w:rPr>
            </w:pPr>
          </w:p>
          <w:p w14:paraId="06AB0A77" w14:textId="77777777" w:rsidR="00D96698" w:rsidRDefault="00D96698" w:rsidP="00884CC3">
            <w:pPr>
              <w:jc w:val="both"/>
              <w:rPr>
                <w:rFonts w:ascii="Verdana" w:hAnsi="Verdana"/>
                <w:sz w:val="20"/>
                <w:szCs w:val="20"/>
                <w:lang w:val="en-US"/>
              </w:rPr>
            </w:pPr>
          </w:p>
          <w:p w14:paraId="6ABD1E1E" w14:textId="77777777" w:rsidR="00D96698" w:rsidRDefault="00D96698" w:rsidP="00884CC3">
            <w:pPr>
              <w:jc w:val="both"/>
              <w:rPr>
                <w:rFonts w:ascii="Verdana" w:hAnsi="Verdana"/>
                <w:sz w:val="20"/>
                <w:szCs w:val="20"/>
                <w:lang w:val="en-US"/>
              </w:rPr>
            </w:pPr>
          </w:p>
          <w:p w14:paraId="74394926" w14:textId="77777777" w:rsidR="00D96698" w:rsidRDefault="00D96698" w:rsidP="00884CC3">
            <w:pPr>
              <w:jc w:val="both"/>
              <w:rPr>
                <w:rFonts w:ascii="Verdana" w:hAnsi="Verdana"/>
                <w:sz w:val="20"/>
                <w:szCs w:val="20"/>
                <w:lang w:val="en-US"/>
              </w:rPr>
            </w:pPr>
          </w:p>
          <w:p w14:paraId="54B8385B" w14:textId="77777777" w:rsidR="00D96698" w:rsidRDefault="00D96698" w:rsidP="00884CC3">
            <w:pPr>
              <w:jc w:val="both"/>
              <w:rPr>
                <w:rFonts w:ascii="Verdana" w:hAnsi="Verdana"/>
                <w:sz w:val="20"/>
                <w:szCs w:val="20"/>
                <w:lang w:val="en-US"/>
              </w:rPr>
            </w:pPr>
          </w:p>
          <w:p w14:paraId="3A56D725" w14:textId="77777777" w:rsidR="00D96698" w:rsidRDefault="00D96698" w:rsidP="00884CC3">
            <w:pPr>
              <w:jc w:val="both"/>
              <w:rPr>
                <w:rFonts w:ascii="Verdana" w:hAnsi="Verdana"/>
                <w:sz w:val="20"/>
                <w:szCs w:val="20"/>
                <w:lang w:val="en-US"/>
              </w:rPr>
            </w:pPr>
          </w:p>
          <w:p w14:paraId="30888959" w14:textId="77777777" w:rsidR="006560ED" w:rsidRDefault="006560ED" w:rsidP="00884CC3">
            <w:pPr>
              <w:jc w:val="both"/>
              <w:rPr>
                <w:rFonts w:ascii="Verdana" w:hAnsi="Verdana"/>
                <w:sz w:val="20"/>
                <w:szCs w:val="20"/>
                <w:lang w:val="en-US"/>
              </w:rPr>
            </w:pPr>
          </w:p>
          <w:p w14:paraId="0109EC2F" w14:textId="77777777" w:rsidR="006560ED" w:rsidRDefault="006560ED" w:rsidP="00884CC3">
            <w:pPr>
              <w:jc w:val="both"/>
              <w:rPr>
                <w:rFonts w:ascii="Verdana" w:hAnsi="Verdana"/>
                <w:sz w:val="20"/>
                <w:szCs w:val="20"/>
                <w:lang w:val="en-US"/>
              </w:rPr>
            </w:pPr>
          </w:p>
          <w:p w14:paraId="74B67A2C" w14:textId="77777777" w:rsidR="00D96698" w:rsidRDefault="00D96698" w:rsidP="00884CC3">
            <w:pPr>
              <w:jc w:val="both"/>
              <w:rPr>
                <w:rFonts w:ascii="Verdana" w:hAnsi="Verdana"/>
                <w:sz w:val="20"/>
                <w:szCs w:val="20"/>
                <w:lang w:val="en-US"/>
              </w:rPr>
            </w:pPr>
          </w:p>
          <w:p w14:paraId="1779E58C" w14:textId="77777777" w:rsidR="00D96698" w:rsidRDefault="00D96698" w:rsidP="00884CC3">
            <w:pPr>
              <w:jc w:val="both"/>
              <w:rPr>
                <w:rFonts w:ascii="Verdana" w:hAnsi="Verdana"/>
                <w:sz w:val="20"/>
                <w:szCs w:val="20"/>
                <w:lang w:val="en-US"/>
              </w:rPr>
            </w:pPr>
          </w:p>
          <w:p w14:paraId="3A67D8BE" w14:textId="77777777" w:rsidR="00D96698" w:rsidRDefault="00D96698" w:rsidP="00884CC3">
            <w:pPr>
              <w:jc w:val="both"/>
              <w:rPr>
                <w:rFonts w:ascii="Verdana" w:hAnsi="Verdana"/>
                <w:sz w:val="20"/>
                <w:szCs w:val="20"/>
                <w:lang w:val="en-US"/>
              </w:rPr>
            </w:pPr>
          </w:p>
        </w:tc>
        <w:tc>
          <w:tcPr>
            <w:tcW w:w="4788" w:type="dxa"/>
          </w:tcPr>
          <w:p w14:paraId="3CF2C34C" w14:textId="77777777" w:rsidR="00D34252" w:rsidRDefault="00D34252" w:rsidP="00884CC3">
            <w:pPr>
              <w:jc w:val="both"/>
              <w:rPr>
                <w:rFonts w:ascii="Verdana" w:hAnsi="Verdana"/>
                <w:sz w:val="20"/>
                <w:szCs w:val="20"/>
              </w:rPr>
            </w:pPr>
          </w:p>
        </w:tc>
      </w:tr>
      <w:tr w:rsidR="00D34252" w:rsidRPr="00C85F7F" w14:paraId="76D5DFDA" w14:textId="77777777" w:rsidTr="009E10F7">
        <w:tc>
          <w:tcPr>
            <w:tcW w:w="4788" w:type="dxa"/>
          </w:tcPr>
          <w:p w14:paraId="1A563670" w14:textId="77777777" w:rsidR="00D34252" w:rsidRDefault="00D34252" w:rsidP="00884CC3">
            <w:pPr>
              <w:jc w:val="both"/>
              <w:rPr>
                <w:rFonts w:ascii="Verdana" w:hAnsi="Verdana"/>
                <w:sz w:val="20"/>
                <w:szCs w:val="20"/>
                <w:lang w:val="en-US"/>
              </w:rPr>
            </w:pPr>
          </w:p>
        </w:tc>
        <w:tc>
          <w:tcPr>
            <w:tcW w:w="4788" w:type="dxa"/>
          </w:tcPr>
          <w:p w14:paraId="7873356F" w14:textId="77777777" w:rsidR="00D34252" w:rsidRDefault="00D34252" w:rsidP="00884CC3">
            <w:pPr>
              <w:jc w:val="both"/>
              <w:rPr>
                <w:rFonts w:ascii="Verdana" w:hAnsi="Verdana"/>
                <w:sz w:val="20"/>
                <w:szCs w:val="20"/>
              </w:rPr>
            </w:pPr>
          </w:p>
        </w:tc>
      </w:tr>
      <w:tr w:rsidR="00D34252" w:rsidRPr="00C85F7F" w14:paraId="59557EF4" w14:textId="77777777" w:rsidTr="009E10F7">
        <w:tc>
          <w:tcPr>
            <w:tcW w:w="4788" w:type="dxa"/>
          </w:tcPr>
          <w:p w14:paraId="05F9AA35" w14:textId="77777777" w:rsidR="00D34252" w:rsidRDefault="00D34252" w:rsidP="00884CC3">
            <w:pPr>
              <w:jc w:val="both"/>
              <w:rPr>
                <w:rFonts w:ascii="Verdana" w:hAnsi="Verdana"/>
                <w:sz w:val="20"/>
                <w:szCs w:val="20"/>
                <w:lang w:val="en-US"/>
              </w:rPr>
            </w:pPr>
          </w:p>
        </w:tc>
        <w:tc>
          <w:tcPr>
            <w:tcW w:w="4788" w:type="dxa"/>
          </w:tcPr>
          <w:p w14:paraId="5603580B" w14:textId="77777777" w:rsidR="00D34252" w:rsidRDefault="00D34252" w:rsidP="00884CC3">
            <w:pPr>
              <w:jc w:val="both"/>
              <w:rPr>
                <w:rFonts w:ascii="Verdana" w:hAnsi="Verdana"/>
                <w:sz w:val="20"/>
                <w:szCs w:val="20"/>
              </w:rPr>
            </w:pPr>
          </w:p>
        </w:tc>
      </w:tr>
      <w:tr w:rsidR="00D34252" w:rsidRPr="00C85F7F" w14:paraId="612B860A" w14:textId="77777777" w:rsidTr="009E10F7">
        <w:tc>
          <w:tcPr>
            <w:tcW w:w="4788" w:type="dxa"/>
          </w:tcPr>
          <w:p w14:paraId="3FF43221" w14:textId="77777777" w:rsidR="00D34252" w:rsidRDefault="00D34252" w:rsidP="00884CC3">
            <w:pPr>
              <w:jc w:val="both"/>
              <w:rPr>
                <w:rFonts w:ascii="Verdana" w:hAnsi="Verdana"/>
                <w:sz w:val="20"/>
                <w:szCs w:val="20"/>
                <w:lang w:val="en-US"/>
              </w:rPr>
            </w:pPr>
          </w:p>
        </w:tc>
        <w:tc>
          <w:tcPr>
            <w:tcW w:w="4788" w:type="dxa"/>
          </w:tcPr>
          <w:p w14:paraId="1633ED83" w14:textId="77777777" w:rsidR="00D34252" w:rsidRDefault="00D34252" w:rsidP="00884CC3">
            <w:pPr>
              <w:jc w:val="both"/>
              <w:rPr>
                <w:rFonts w:ascii="Verdana" w:hAnsi="Verdana"/>
                <w:sz w:val="20"/>
                <w:szCs w:val="20"/>
              </w:rPr>
            </w:pPr>
          </w:p>
        </w:tc>
      </w:tr>
      <w:tr w:rsidR="00D34252" w:rsidRPr="00C85F7F" w14:paraId="4D6AEAD1" w14:textId="77777777" w:rsidTr="009E10F7">
        <w:tc>
          <w:tcPr>
            <w:tcW w:w="4788" w:type="dxa"/>
          </w:tcPr>
          <w:p w14:paraId="5DC22A76" w14:textId="77777777" w:rsidR="00D34252" w:rsidRDefault="00D34252" w:rsidP="00884CC3">
            <w:pPr>
              <w:jc w:val="both"/>
              <w:rPr>
                <w:rFonts w:ascii="Verdana" w:hAnsi="Verdana"/>
                <w:sz w:val="20"/>
                <w:szCs w:val="20"/>
                <w:lang w:val="en-US"/>
              </w:rPr>
            </w:pPr>
          </w:p>
        </w:tc>
        <w:tc>
          <w:tcPr>
            <w:tcW w:w="4788" w:type="dxa"/>
          </w:tcPr>
          <w:p w14:paraId="7CE3E23B" w14:textId="77777777" w:rsidR="00D34252" w:rsidRDefault="00D34252" w:rsidP="00884CC3">
            <w:pPr>
              <w:jc w:val="both"/>
              <w:rPr>
                <w:rFonts w:ascii="Verdana" w:hAnsi="Verdana"/>
                <w:sz w:val="20"/>
                <w:szCs w:val="20"/>
              </w:rPr>
            </w:pPr>
          </w:p>
        </w:tc>
      </w:tr>
      <w:tr w:rsidR="00D34252" w:rsidRPr="00D96698" w14:paraId="7641946B" w14:textId="77777777" w:rsidTr="009E10F7">
        <w:tc>
          <w:tcPr>
            <w:tcW w:w="4788" w:type="dxa"/>
          </w:tcPr>
          <w:p w14:paraId="19BF37A8" w14:textId="77777777" w:rsidR="00D34252" w:rsidRPr="00D34252" w:rsidRDefault="00D34252" w:rsidP="00D34252">
            <w:pPr>
              <w:jc w:val="both"/>
              <w:rPr>
                <w:rFonts w:ascii="Verdana" w:hAnsi="Verdana"/>
                <w:b/>
                <w:sz w:val="20"/>
                <w:szCs w:val="20"/>
                <w:lang w:val="en-US"/>
              </w:rPr>
            </w:pPr>
            <w:r w:rsidRPr="00D34252">
              <w:rPr>
                <w:rFonts w:ascii="Verdana" w:hAnsi="Verdana"/>
                <w:b/>
                <w:sz w:val="20"/>
                <w:szCs w:val="20"/>
                <w:lang w:val="en-US"/>
              </w:rPr>
              <w:t xml:space="preserve">Declaration on </w:t>
            </w:r>
            <w:r w:rsidR="00D96698">
              <w:rPr>
                <w:rFonts w:ascii="Verdana" w:hAnsi="Verdana"/>
                <w:b/>
                <w:sz w:val="20"/>
                <w:szCs w:val="20"/>
                <w:lang w:val="en-US"/>
              </w:rPr>
              <w:t xml:space="preserve">personal </w:t>
            </w:r>
            <w:r w:rsidRPr="00D34252">
              <w:rPr>
                <w:rFonts w:ascii="Verdana" w:hAnsi="Verdana"/>
                <w:b/>
                <w:sz w:val="20"/>
                <w:szCs w:val="20"/>
                <w:lang w:val="en-US"/>
              </w:rPr>
              <w:t xml:space="preserve">data processing </w:t>
            </w:r>
          </w:p>
          <w:p w14:paraId="57C6F8CE" w14:textId="77777777" w:rsidR="00D34252" w:rsidRPr="00D34252" w:rsidRDefault="00D34252" w:rsidP="00884CC3">
            <w:pPr>
              <w:jc w:val="both"/>
              <w:rPr>
                <w:rFonts w:ascii="Verdana" w:hAnsi="Verdana"/>
                <w:b/>
                <w:sz w:val="20"/>
                <w:szCs w:val="20"/>
                <w:lang w:val="en-US"/>
              </w:rPr>
            </w:pPr>
          </w:p>
        </w:tc>
        <w:tc>
          <w:tcPr>
            <w:tcW w:w="4788" w:type="dxa"/>
          </w:tcPr>
          <w:p w14:paraId="0743C956" w14:textId="77777777" w:rsidR="00D34252" w:rsidRPr="00D96698" w:rsidRDefault="00D34252" w:rsidP="00D34252">
            <w:pPr>
              <w:jc w:val="both"/>
              <w:rPr>
                <w:rFonts w:ascii="Verdana" w:hAnsi="Verdana"/>
                <w:b/>
                <w:sz w:val="20"/>
                <w:szCs w:val="20"/>
              </w:rPr>
            </w:pPr>
            <w:r w:rsidRPr="00D96698">
              <w:rPr>
                <w:rFonts w:ascii="Verdana" w:hAnsi="Verdana"/>
                <w:b/>
                <w:sz w:val="20"/>
                <w:szCs w:val="20"/>
              </w:rPr>
              <w:t>Deklaratë për përpunimin e të dhënave</w:t>
            </w:r>
            <w:r w:rsidR="00D96698" w:rsidRPr="00D96698">
              <w:rPr>
                <w:rFonts w:ascii="Verdana" w:hAnsi="Verdana"/>
                <w:b/>
                <w:sz w:val="20"/>
                <w:szCs w:val="20"/>
              </w:rPr>
              <w:t xml:space="preserve"> personale</w:t>
            </w:r>
            <w:r w:rsidRPr="00D96698">
              <w:rPr>
                <w:rFonts w:ascii="Verdana" w:hAnsi="Verdana"/>
                <w:b/>
                <w:sz w:val="20"/>
                <w:szCs w:val="20"/>
              </w:rPr>
              <w:t xml:space="preserve"> </w:t>
            </w:r>
          </w:p>
          <w:p w14:paraId="4E8F9B31" w14:textId="77777777" w:rsidR="00D34252" w:rsidRPr="00D96698" w:rsidRDefault="00D34252" w:rsidP="00884CC3">
            <w:pPr>
              <w:jc w:val="both"/>
              <w:rPr>
                <w:rFonts w:ascii="Verdana" w:hAnsi="Verdana"/>
                <w:b/>
                <w:sz w:val="20"/>
                <w:szCs w:val="20"/>
              </w:rPr>
            </w:pPr>
          </w:p>
        </w:tc>
      </w:tr>
      <w:tr w:rsidR="00D41332" w:rsidRPr="00C85F7F" w14:paraId="6FD95413" w14:textId="77777777" w:rsidTr="009E10F7">
        <w:tc>
          <w:tcPr>
            <w:tcW w:w="4788" w:type="dxa"/>
          </w:tcPr>
          <w:p w14:paraId="4CE7C31C" w14:textId="77777777" w:rsidR="00D41332" w:rsidRPr="00DC1BCE" w:rsidRDefault="00D41332" w:rsidP="00884CC3">
            <w:pPr>
              <w:jc w:val="both"/>
              <w:rPr>
                <w:rFonts w:ascii="Verdana" w:hAnsi="Verdana"/>
                <w:sz w:val="20"/>
                <w:szCs w:val="20"/>
                <w:lang w:val="en-US"/>
              </w:rPr>
            </w:pPr>
            <w:r w:rsidRPr="00B915DE">
              <w:rPr>
                <w:rFonts w:ascii="Verdana" w:hAnsi="Verdana"/>
                <w:sz w:val="20"/>
                <w:szCs w:val="20"/>
                <w:lang w:val="en-US"/>
              </w:rPr>
              <w:t>The Employee:</w:t>
            </w:r>
          </w:p>
        </w:tc>
        <w:tc>
          <w:tcPr>
            <w:tcW w:w="4788" w:type="dxa"/>
          </w:tcPr>
          <w:p w14:paraId="7234D4EC" w14:textId="77777777" w:rsidR="00D41332" w:rsidRDefault="00D41332" w:rsidP="00D41332">
            <w:pPr>
              <w:jc w:val="both"/>
              <w:rPr>
                <w:rFonts w:ascii="Verdana" w:hAnsi="Verdana"/>
                <w:sz w:val="20"/>
                <w:szCs w:val="20"/>
              </w:rPr>
            </w:pPr>
            <w:r w:rsidRPr="00B915DE">
              <w:rPr>
                <w:rFonts w:ascii="Verdana" w:hAnsi="Verdana"/>
                <w:sz w:val="20"/>
                <w:szCs w:val="20"/>
              </w:rPr>
              <w:t xml:space="preserve">Punëmarrësi: </w:t>
            </w:r>
          </w:p>
        </w:tc>
      </w:tr>
      <w:tr w:rsidR="00D41332" w:rsidRPr="00C85F7F" w14:paraId="4D296381" w14:textId="77777777" w:rsidTr="009E10F7">
        <w:tc>
          <w:tcPr>
            <w:tcW w:w="4788" w:type="dxa"/>
          </w:tcPr>
          <w:p w14:paraId="7F7B3DEE" w14:textId="77777777" w:rsidR="00D41332" w:rsidRPr="00B915DE" w:rsidRDefault="00D41332" w:rsidP="00884CC3">
            <w:pPr>
              <w:jc w:val="both"/>
              <w:rPr>
                <w:rFonts w:ascii="Verdana" w:hAnsi="Verdana"/>
                <w:sz w:val="20"/>
                <w:szCs w:val="20"/>
                <w:lang w:val="en-US"/>
              </w:rPr>
            </w:pPr>
          </w:p>
        </w:tc>
        <w:tc>
          <w:tcPr>
            <w:tcW w:w="4788" w:type="dxa"/>
          </w:tcPr>
          <w:p w14:paraId="3603DC5B" w14:textId="77777777" w:rsidR="00D41332" w:rsidRDefault="00D41332" w:rsidP="00884CC3">
            <w:pPr>
              <w:jc w:val="both"/>
              <w:rPr>
                <w:rFonts w:ascii="Verdana" w:hAnsi="Verdana"/>
                <w:sz w:val="20"/>
                <w:szCs w:val="20"/>
              </w:rPr>
            </w:pPr>
          </w:p>
        </w:tc>
      </w:tr>
      <w:tr w:rsidR="00D41332" w:rsidRPr="00C85F7F" w14:paraId="24782677" w14:textId="77777777" w:rsidTr="009E10F7">
        <w:tc>
          <w:tcPr>
            <w:tcW w:w="4788" w:type="dxa"/>
          </w:tcPr>
          <w:p w14:paraId="47DB1A8A" w14:textId="77777777" w:rsidR="00D41332" w:rsidRPr="00B915DE" w:rsidRDefault="00D41332" w:rsidP="00D41332">
            <w:pPr>
              <w:jc w:val="both"/>
              <w:rPr>
                <w:rFonts w:ascii="Verdana" w:hAnsi="Verdana"/>
                <w:sz w:val="20"/>
                <w:szCs w:val="20"/>
                <w:lang w:val="en-US"/>
              </w:rPr>
            </w:pPr>
            <w:r w:rsidRPr="00B915DE">
              <w:rPr>
                <w:rFonts w:ascii="Verdana" w:hAnsi="Verdana"/>
                <w:sz w:val="20"/>
                <w:szCs w:val="20"/>
                <w:lang w:val="en-US"/>
              </w:rPr>
              <w:t xml:space="preserve">(i) grants his/her consent to the Employer to </w:t>
            </w:r>
          </w:p>
          <w:p w14:paraId="3B95EF55" w14:textId="77777777" w:rsidR="00D41332" w:rsidRPr="00B915DE" w:rsidRDefault="00D41332" w:rsidP="00D41332">
            <w:pPr>
              <w:jc w:val="both"/>
              <w:rPr>
                <w:rFonts w:ascii="Verdana" w:hAnsi="Verdana"/>
                <w:sz w:val="20"/>
                <w:szCs w:val="20"/>
                <w:lang w:val="en-US"/>
              </w:rPr>
            </w:pPr>
            <w:r w:rsidRPr="00B915DE">
              <w:rPr>
                <w:rFonts w:ascii="Verdana" w:hAnsi="Verdana"/>
                <w:sz w:val="20"/>
                <w:szCs w:val="20"/>
                <w:lang w:val="en-US"/>
              </w:rPr>
              <w:t xml:space="preserve">keep and process entirely his/her personal </w:t>
            </w:r>
          </w:p>
          <w:p w14:paraId="020B697F" w14:textId="77777777" w:rsidR="00D41332" w:rsidRPr="00B915DE" w:rsidRDefault="00D41332" w:rsidP="00D41332">
            <w:pPr>
              <w:jc w:val="both"/>
              <w:rPr>
                <w:rFonts w:ascii="Verdana" w:hAnsi="Verdana"/>
                <w:sz w:val="20"/>
                <w:szCs w:val="20"/>
                <w:lang w:val="en-US"/>
              </w:rPr>
            </w:pPr>
            <w:r w:rsidRPr="00B915DE">
              <w:rPr>
                <w:rFonts w:ascii="Verdana" w:hAnsi="Verdana"/>
                <w:sz w:val="20"/>
                <w:szCs w:val="20"/>
                <w:lang w:val="en-US"/>
              </w:rPr>
              <w:t xml:space="preserve">data that have become known to the </w:t>
            </w:r>
          </w:p>
          <w:p w14:paraId="0ADAE9E8" w14:textId="77777777" w:rsidR="00D41332" w:rsidRPr="00B915DE" w:rsidRDefault="00D41332" w:rsidP="00D41332">
            <w:pPr>
              <w:jc w:val="both"/>
              <w:rPr>
                <w:rFonts w:ascii="Verdana" w:hAnsi="Verdana"/>
                <w:sz w:val="20"/>
                <w:szCs w:val="20"/>
                <w:lang w:val="en-US"/>
              </w:rPr>
            </w:pPr>
            <w:r w:rsidRPr="00B915DE">
              <w:rPr>
                <w:rFonts w:ascii="Verdana" w:hAnsi="Verdana"/>
                <w:sz w:val="20"/>
                <w:szCs w:val="20"/>
                <w:lang w:val="en-US"/>
              </w:rPr>
              <w:t xml:space="preserve">Employer in accordance with the </w:t>
            </w:r>
          </w:p>
          <w:p w14:paraId="0B4C28AD" w14:textId="77777777" w:rsidR="00D41332" w:rsidRPr="00B915DE" w:rsidRDefault="00D41332" w:rsidP="00D41332">
            <w:pPr>
              <w:jc w:val="both"/>
              <w:rPr>
                <w:rFonts w:ascii="Verdana" w:hAnsi="Verdana"/>
                <w:sz w:val="20"/>
                <w:szCs w:val="20"/>
                <w:lang w:val="en-US"/>
              </w:rPr>
            </w:pPr>
            <w:r w:rsidRPr="00B915DE">
              <w:rPr>
                <w:rFonts w:ascii="Verdana" w:hAnsi="Verdana"/>
                <w:sz w:val="20"/>
                <w:szCs w:val="20"/>
                <w:lang w:val="en-US"/>
              </w:rPr>
              <w:t xml:space="preserve">requirements under the Law “On data </w:t>
            </w:r>
          </w:p>
          <w:p w14:paraId="03C13295" w14:textId="77777777" w:rsidR="00D41332" w:rsidRPr="00DC1BCE" w:rsidRDefault="00D41332" w:rsidP="00D41332">
            <w:pPr>
              <w:jc w:val="both"/>
              <w:rPr>
                <w:rFonts w:ascii="Verdana" w:hAnsi="Verdana"/>
                <w:sz w:val="20"/>
                <w:szCs w:val="20"/>
                <w:lang w:val="en-US"/>
              </w:rPr>
            </w:pPr>
            <w:r w:rsidRPr="00B915DE">
              <w:rPr>
                <w:rFonts w:ascii="Verdana" w:hAnsi="Verdana"/>
                <w:sz w:val="20"/>
                <w:szCs w:val="20"/>
                <w:lang w:val="en-US"/>
              </w:rPr>
              <w:t>protection”</w:t>
            </w:r>
            <w:r>
              <w:rPr>
                <w:rFonts w:ascii="Verdana" w:hAnsi="Verdana"/>
                <w:sz w:val="20"/>
                <w:szCs w:val="20"/>
                <w:lang w:val="en-US"/>
              </w:rPr>
              <w:t>;</w:t>
            </w:r>
          </w:p>
        </w:tc>
        <w:tc>
          <w:tcPr>
            <w:tcW w:w="4788" w:type="dxa"/>
          </w:tcPr>
          <w:p w14:paraId="25BE3C20" w14:textId="77777777" w:rsidR="00D41332" w:rsidRPr="00D41332" w:rsidRDefault="00D41332" w:rsidP="00D41332">
            <w:pPr>
              <w:jc w:val="both"/>
              <w:rPr>
                <w:rFonts w:ascii="Verdana" w:hAnsi="Verdana"/>
                <w:sz w:val="20"/>
                <w:szCs w:val="20"/>
                <w:lang w:val="en-US"/>
              </w:rPr>
            </w:pPr>
            <w:r w:rsidRPr="00D41332">
              <w:rPr>
                <w:rFonts w:ascii="Verdana" w:hAnsi="Verdana"/>
                <w:sz w:val="20"/>
                <w:szCs w:val="20"/>
                <w:lang w:val="en-US"/>
              </w:rPr>
              <w:t xml:space="preserve">i) jep jep lejen e tij/saj Punëdhënësit për të </w:t>
            </w:r>
          </w:p>
          <w:p w14:paraId="0E155AD4" w14:textId="77777777" w:rsidR="00D41332" w:rsidRPr="00AE1268" w:rsidRDefault="00D41332" w:rsidP="00D41332">
            <w:pPr>
              <w:jc w:val="both"/>
              <w:rPr>
                <w:rFonts w:ascii="Verdana" w:hAnsi="Verdana"/>
                <w:sz w:val="20"/>
                <w:szCs w:val="20"/>
                <w:lang w:val="en-US"/>
              </w:rPr>
            </w:pPr>
            <w:r w:rsidRPr="00AE1268">
              <w:rPr>
                <w:rFonts w:ascii="Verdana" w:hAnsi="Verdana"/>
                <w:sz w:val="20"/>
                <w:szCs w:val="20"/>
                <w:lang w:val="en-US"/>
              </w:rPr>
              <w:t xml:space="preserve">mbajtur dhe përpunuar tërësisht të dhënat </w:t>
            </w:r>
          </w:p>
          <w:p w14:paraId="644A3EFB" w14:textId="77777777" w:rsidR="00D41332" w:rsidRPr="00AE1268" w:rsidRDefault="00D41332" w:rsidP="00D41332">
            <w:pPr>
              <w:jc w:val="both"/>
              <w:rPr>
                <w:rFonts w:ascii="Verdana" w:hAnsi="Verdana"/>
                <w:sz w:val="20"/>
                <w:szCs w:val="20"/>
                <w:lang w:val="en-US"/>
              </w:rPr>
            </w:pPr>
            <w:r w:rsidRPr="00AE1268">
              <w:rPr>
                <w:rFonts w:ascii="Verdana" w:hAnsi="Verdana"/>
                <w:sz w:val="20"/>
                <w:szCs w:val="20"/>
                <w:lang w:val="en-US"/>
              </w:rPr>
              <w:t xml:space="preserve">personale të tij / saj të cilat i janë bërë të </w:t>
            </w:r>
          </w:p>
          <w:p w14:paraId="0F5F2214" w14:textId="77777777" w:rsidR="00D41332" w:rsidRPr="00AE1268" w:rsidRDefault="00D41332" w:rsidP="00D41332">
            <w:pPr>
              <w:jc w:val="both"/>
              <w:rPr>
                <w:rFonts w:ascii="Verdana" w:hAnsi="Verdana"/>
                <w:sz w:val="20"/>
                <w:szCs w:val="20"/>
                <w:lang w:val="en-US"/>
              </w:rPr>
            </w:pPr>
            <w:r w:rsidRPr="00AE1268">
              <w:rPr>
                <w:rFonts w:ascii="Verdana" w:hAnsi="Verdana"/>
                <w:sz w:val="20"/>
                <w:szCs w:val="20"/>
                <w:lang w:val="en-US"/>
              </w:rPr>
              <w:t xml:space="preserve">njohura Punedhënësit, në përputhje me </w:t>
            </w:r>
          </w:p>
          <w:p w14:paraId="4FAB10DD" w14:textId="77777777" w:rsidR="00D41332" w:rsidRPr="00AE1268" w:rsidRDefault="00D41332" w:rsidP="00D41332">
            <w:pPr>
              <w:jc w:val="both"/>
              <w:rPr>
                <w:rFonts w:ascii="Verdana" w:hAnsi="Verdana"/>
                <w:sz w:val="20"/>
                <w:szCs w:val="20"/>
                <w:lang w:val="en-US"/>
              </w:rPr>
            </w:pPr>
            <w:r w:rsidRPr="00AE1268">
              <w:rPr>
                <w:rFonts w:ascii="Verdana" w:hAnsi="Verdana"/>
                <w:sz w:val="20"/>
                <w:szCs w:val="20"/>
                <w:lang w:val="en-US"/>
              </w:rPr>
              <w:t xml:space="preserve">kërkesat e ligjit "Për mbrojtjen e të dhënave </w:t>
            </w:r>
          </w:p>
          <w:p w14:paraId="70B2BF94" w14:textId="77777777" w:rsidR="00D41332" w:rsidRPr="00B915DE" w:rsidRDefault="00D41332" w:rsidP="00D41332">
            <w:pPr>
              <w:jc w:val="both"/>
              <w:rPr>
                <w:rFonts w:ascii="Verdana" w:hAnsi="Verdana"/>
                <w:sz w:val="20"/>
                <w:szCs w:val="20"/>
              </w:rPr>
            </w:pPr>
            <w:r w:rsidRPr="00B915DE">
              <w:rPr>
                <w:rFonts w:ascii="Verdana" w:hAnsi="Verdana"/>
                <w:sz w:val="20"/>
                <w:szCs w:val="20"/>
              </w:rPr>
              <w:t xml:space="preserve">personale"; </w:t>
            </w:r>
          </w:p>
          <w:p w14:paraId="146C940B" w14:textId="77777777" w:rsidR="00D41332" w:rsidRDefault="00D41332" w:rsidP="00884CC3">
            <w:pPr>
              <w:jc w:val="both"/>
              <w:rPr>
                <w:rFonts w:ascii="Verdana" w:hAnsi="Verdana"/>
                <w:sz w:val="20"/>
                <w:szCs w:val="20"/>
              </w:rPr>
            </w:pPr>
          </w:p>
        </w:tc>
      </w:tr>
      <w:tr w:rsidR="00562DE1" w:rsidRPr="00C85F7F" w14:paraId="660CEF4B" w14:textId="77777777" w:rsidTr="009E10F7">
        <w:tc>
          <w:tcPr>
            <w:tcW w:w="4788" w:type="dxa"/>
          </w:tcPr>
          <w:p w14:paraId="30686D1C" w14:textId="77777777" w:rsidR="00562DE1" w:rsidRPr="00C85F7F" w:rsidRDefault="00562DE1" w:rsidP="00884CC3">
            <w:pPr>
              <w:jc w:val="both"/>
              <w:rPr>
                <w:rFonts w:ascii="Verdana" w:hAnsi="Verdana"/>
                <w:sz w:val="20"/>
                <w:szCs w:val="20"/>
              </w:rPr>
            </w:pPr>
          </w:p>
        </w:tc>
        <w:tc>
          <w:tcPr>
            <w:tcW w:w="4788" w:type="dxa"/>
          </w:tcPr>
          <w:p w14:paraId="312EA8C2" w14:textId="77777777" w:rsidR="00562DE1" w:rsidRPr="00C85F7F" w:rsidRDefault="00562DE1" w:rsidP="00884CC3">
            <w:pPr>
              <w:jc w:val="both"/>
              <w:rPr>
                <w:rFonts w:ascii="Verdana" w:hAnsi="Verdana"/>
                <w:sz w:val="20"/>
                <w:szCs w:val="20"/>
              </w:rPr>
            </w:pPr>
          </w:p>
        </w:tc>
      </w:tr>
      <w:tr w:rsidR="00D41332" w:rsidRPr="00AE1268" w14:paraId="692D9EFC" w14:textId="77777777" w:rsidTr="009E10F7">
        <w:tc>
          <w:tcPr>
            <w:tcW w:w="4788" w:type="dxa"/>
          </w:tcPr>
          <w:p w14:paraId="194501C4" w14:textId="77777777" w:rsidR="00D41332" w:rsidRPr="00B915DE" w:rsidRDefault="00D41332" w:rsidP="00D41332">
            <w:pPr>
              <w:jc w:val="both"/>
              <w:rPr>
                <w:rFonts w:ascii="Verdana" w:hAnsi="Verdana"/>
                <w:sz w:val="20"/>
                <w:szCs w:val="20"/>
                <w:lang w:val="en-US"/>
              </w:rPr>
            </w:pPr>
            <w:r w:rsidRPr="00B915DE">
              <w:rPr>
                <w:rFonts w:ascii="Verdana" w:hAnsi="Verdana"/>
                <w:sz w:val="20"/>
                <w:szCs w:val="20"/>
                <w:lang w:val="en-US"/>
              </w:rPr>
              <w:t xml:space="preserve">(ii) declares that he/she is informed and gives the consent for such processing. The </w:t>
            </w:r>
          </w:p>
          <w:p w14:paraId="076176CD" w14:textId="77777777" w:rsidR="00D41332" w:rsidRPr="00B915DE" w:rsidRDefault="00D41332" w:rsidP="00D41332">
            <w:pPr>
              <w:jc w:val="both"/>
              <w:rPr>
                <w:rFonts w:ascii="Verdana" w:hAnsi="Verdana"/>
                <w:sz w:val="20"/>
                <w:szCs w:val="20"/>
                <w:lang w:val="en-US"/>
              </w:rPr>
            </w:pPr>
            <w:r w:rsidRPr="00B915DE">
              <w:rPr>
                <w:rFonts w:ascii="Verdana" w:hAnsi="Verdana"/>
                <w:sz w:val="20"/>
                <w:szCs w:val="20"/>
                <w:lang w:val="en-US"/>
              </w:rPr>
              <w:t xml:space="preserve">Employee confirms that he/she has received </w:t>
            </w:r>
          </w:p>
          <w:p w14:paraId="41174B99" w14:textId="77777777" w:rsidR="00D41332" w:rsidRPr="00AE1268" w:rsidRDefault="00D41332" w:rsidP="00D41332">
            <w:pPr>
              <w:jc w:val="both"/>
              <w:rPr>
                <w:rFonts w:ascii="Verdana" w:hAnsi="Verdana"/>
                <w:sz w:val="20"/>
                <w:szCs w:val="20"/>
                <w:lang w:val="en-US"/>
              </w:rPr>
            </w:pPr>
            <w:r w:rsidRPr="00B915DE">
              <w:rPr>
                <w:rFonts w:ascii="Verdana" w:hAnsi="Verdana"/>
                <w:sz w:val="20"/>
                <w:szCs w:val="20"/>
                <w:lang w:val="en-US"/>
              </w:rPr>
              <w:t xml:space="preserve">a copy of this </w:t>
            </w:r>
            <w:proofErr w:type="gramStart"/>
            <w:r w:rsidRPr="00B915DE">
              <w:rPr>
                <w:rFonts w:ascii="Verdana" w:hAnsi="Verdana"/>
                <w:sz w:val="20"/>
                <w:szCs w:val="20"/>
                <w:lang w:val="en-US"/>
              </w:rPr>
              <w:t>Contract .</w:t>
            </w:r>
            <w:proofErr w:type="gramEnd"/>
            <w:r w:rsidRPr="00B915DE">
              <w:rPr>
                <w:rFonts w:ascii="Verdana" w:hAnsi="Verdana"/>
                <w:sz w:val="20"/>
                <w:szCs w:val="20"/>
                <w:lang w:val="en-US"/>
              </w:rPr>
              <w:t xml:space="preserve"> </w:t>
            </w:r>
          </w:p>
        </w:tc>
        <w:tc>
          <w:tcPr>
            <w:tcW w:w="4788" w:type="dxa"/>
          </w:tcPr>
          <w:p w14:paraId="35BBFE1B" w14:textId="550EFF44" w:rsidR="00D41332" w:rsidRDefault="00D41332" w:rsidP="00AE1268">
            <w:pPr>
              <w:jc w:val="both"/>
              <w:rPr>
                <w:rFonts w:ascii="Verdana" w:hAnsi="Verdana"/>
                <w:sz w:val="20"/>
                <w:szCs w:val="20"/>
                <w:lang w:val="en-US"/>
              </w:rPr>
            </w:pPr>
            <w:r w:rsidRPr="00AE1268">
              <w:rPr>
                <w:rFonts w:ascii="Verdana" w:hAnsi="Verdana"/>
                <w:sz w:val="20"/>
                <w:szCs w:val="20"/>
                <w:lang w:val="en-US"/>
              </w:rPr>
              <w:t xml:space="preserve">ii) </w:t>
            </w:r>
            <w:r w:rsidR="0039279D" w:rsidRPr="00AE1268">
              <w:rPr>
                <w:rFonts w:ascii="Verdana" w:hAnsi="Verdana"/>
                <w:sz w:val="20"/>
                <w:szCs w:val="20"/>
                <w:lang w:val="en-US"/>
              </w:rPr>
              <w:t>Deklaron</w:t>
            </w:r>
            <w:r w:rsidRPr="00AE1268">
              <w:rPr>
                <w:rFonts w:ascii="Verdana" w:hAnsi="Verdana"/>
                <w:sz w:val="20"/>
                <w:szCs w:val="20"/>
                <w:lang w:val="en-US"/>
              </w:rPr>
              <w:t xml:space="preserve"> se ai / ajo është e informuar</w:t>
            </w:r>
            <w:r w:rsidR="00AE1268" w:rsidRPr="00AE1268">
              <w:rPr>
                <w:rFonts w:ascii="Verdana" w:hAnsi="Verdana"/>
                <w:sz w:val="20"/>
                <w:szCs w:val="20"/>
                <w:lang w:val="en-US"/>
              </w:rPr>
              <w:t xml:space="preserve"> </w:t>
            </w:r>
            <w:r w:rsidRPr="00AE1268">
              <w:rPr>
                <w:rFonts w:ascii="Verdana" w:hAnsi="Verdana"/>
                <w:sz w:val="20"/>
                <w:szCs w:val="20"/>
                <w:lang w:val="en-US"/>
              </w:rPr>
              <w:t>dhe jep pëlqimin për përpunimin e tyre. Pun</w:t>
            </w:r>
            <w:r w:rsidR="00AE1268" w:rsidRPr="00AE1268">
              <w:rPr>
                <w:rFonts w:ascii="Verdana" w:hAnsi="Verdana"/>
                <w:sz w:val="20"/>
                <w:szCs w:val="20"/>
                <w:lang w:val="en-US"/>
              </w:rPr>
              <w:t>ë</w:t>
            </w:r>
            <w:r w:rsidRPr="00AE1268">
              <w:rPr>
                <w:rFonts w:ascii="Verdana" w:hAnsi="Verdana"/>
                <w:sz w:val="20"/>
                <w:szCs w:val="20"/>
                <w:lang w:val="en-US"/>
              </w:rPr>
              <w:t xml:space="preserve">marrësi konfirmon se ai/ajo ka marrë një kopje të kësaj Kontrate. </w:t>
            </w:r>
          </w:p>
          <w:p w14:paraId="08101D44" w14:textId="77777777" w:rsidR="00D96698" w:rsidRDefault="00D96698" w:rsidP="00AE1268">
            <w:pPr>
              <w:jc w:val="both"/>
              <w:rPr>
                <w:rFonts w:ascii="Verdana" w:hAnsi="Verdana"/>
                <w:sz w:val="20"/>
                <w:szCs w:val="20"/>
                <w:lang w:val="en-US"/>
              </w:rPr>
            </w:pPr>
          </w:p>
          <w:p w14:paraId="6D3F69CE" w14:textId="77777777" w:rsidR="00D96698" w:rsidRDefault="00D96698" w:rsidP="00AE1268">
            <w:pPr>
              <w:jc w:val="both"/>
              <w:rPr>
                <w:rFonts w:ascii="Verdana" w:hAnsi="Verdana"/>
                <w:sz w:val="20"/>
                <w:szCs w:val="20"/>
                <w:lang w:val="en-US"/>
              </w:rPr>
            </w:pPr>
          </w:p>
          <w:p w14:paraId="34CAF534" w14:textId="77777777" w:rsidR="00D96698" w:rsidRPr="00AE1268" w:rsidRDefault="00D96698" w:rsidP="00AE1268">
            <w:pPr>
              <w:jc w:val="both"/>
              <w:rPr>
                <w:rFonts w:ascii="Verdana" w:hAnsi="Verdana"/>
                <w:sz w:val="20"/>
                <w:szCs w:val="20"/>
                <w:lang w:val="en-US"/>
              </w:rPr>
            </w:pPr>
          </w:p>
        </w:tc>
      </w:tr>
      <w:tr w:rsidR="00D41332" w:rsidRPr="00AE1268" w14:paraId="26CA818A" w14:textId="77777777" w:rsidTr="00AE1268">
        <w:tc>
          <w:tcPr>
            <w:tcW w:w="9576" w:type="dxa"/>
            <w:gridSpan w:val="2"/>
          </w:tcPr>
          <w:p w14:paraId="1639143F" w14:textId="77777777" w:rsidR="00D41332" w:rsidRPr="00AE1268" w:rsidRDefault="00D41332" w:rsidP="00D41332">
            <w:pPr>
              <w:jc w:val="center"/>
              <w:rPr>
                <w:rFonts w:ascii="Verdana" w:hAnsi="Verdana"/>
                <w:b/>
                <w:sz w:val="20"/>
                <w:szCs w:val="20"/>
                <w:lang w:val="en-US"/>
              </w:rPr>
            </w:pPr>
          </w:p>
        </w:tc>
      </w:tr>
      <w:tr w:rsidR="00D41332" w:rsidRPr="00C85F7F" w14:paraId="6E7A318B" w14:textId="77777777" w:rsidTr="00AE1268">
        <w:tc>
          <w:tcPr>
            <w:tcW w:w="9576" w:type="dxa"/>
            <w:gridSpan w:val="2"/>
          </w:tcPr>
          <w:p w14:paraId="41D85E01" w14:textId="77777777" w:rsidR="00D41332" w:rsidRPr="00D41332" w:rsidRDefault="00D41332" w:rsidP="00D41332">
            <w:pPr>
              <w:jc w:val="center"/>
              <w:rPr>
                <w:rFonts w:ascii="Verdana" w:hAnsi="Verdana"/>
                <w:b/>
                <w:sz w:val="20"/>
                <w:szCs w:val="20"/>
              </w:rPr>
            </w:pPr>
            <w:r w:rsidRPr="00D41332">
              <w:rPr>
                <w:rFonts w:ascii="Verdana" w:hAnsi="Verdana"/>
                <w:b/>
                <w:sz w:val="20"/>
                <w:szCs w:val="20"/>
              </w:rPr>
              <w:t>THE EMPLOYEE/ PUNËMARRËSI</w:t>
            </w:r>
          </w:p>
          <w:p w14:paraId="249B2228" w14:textId="77777777" w:rsidR="00D41332" w:rsidRPr="00D41332" w:rsidRDefault="00D41332" w:rsidP="00D41332">
            <w:pPr>
              <w:jc w:val="center"/>
              <w:rPr>
                <w:rFonts w:ascii="Verdana" w:hAnsi="Verdana"/>
                <w:b/>
                <w:sz w:val="20"/>
                <w:szCs w:val="20"/>
              </w:rPr>
            </w:pPr>
          </w:p>
        </w:tc>
      </w:tr>
      <w:tr w:rsidR="00562DE1" w:rsidRPr="00C85F7F" w14:paraId="49F2DD18" w14:textId="77777777" w:rsidTr="00AE1268">
        <w:tc>
          <w:tcPr>
            <w:tcW w:w="4788" w:type="dxa"/>
          </w:tcPr>
          <w:p w14:paraId="60CB999B" w14:textId="77777777" w:rsidR="00562DE1" w:rsidRPr="00C85F7F" w:rsidRDefault="00562DE1" w:rsidP="00884CC3">
            <w:pPr>
              <w:jc w:val="both"/>
              <w:rPr>
                <w:rFonts w:ascii="Verdana" w:hAnsi="Verdana"/>
                <w:sz w:val="20"/>
                <w:szCs w:val="20"/>
              </w:rPr>
            </w:pPr>
          </w:p>
        </w:tc>
        <w:tc>
          <w:tcPr>
            <w:tcW w:w="4788" w:type="dxa"/>
          </w:tcPr>
          <w:p w14:paraId="7DD0AFBD" w14:textId="77777777" w:rsidR="00562DE1" w:rsidRPr="00C85F7F" w:rsidRDefault="00562DE1" w:rsidP="00884CC3">
            <w:pPr>
              <w:jc w:val="both"/>
              <w:rPr>
                <w:rFonts w:ascii="Verdana" w:hAnsi="Verdana"/>
                <w:sz w:val="20"/>
                <w:szCs w:val="20"/>
              </w:rPr>
            </w:pPr>
          </w:p>
        </w:tc>
      </w:tr>
    </w:tbl>
    <w:p w14:paraId="0518D03E" w14:textId="77777777" w:rsidR="00B915DE" w:rsidRPr="00B915DE" w:rsidRDefault="00B915DE" w:rsidP="00B915DE">
      <w:pPr>
        <w:rPr>
          <w:rFonts w:ascii="Verdana" w:hAnsi="Verdana"/>
          <w:sz w:val="20"/>
          <w:szCs w:val="20"/>
          <w:lang w:val="en-US"/>
        </w:rPr>
      </w:pPr>
    </w:p>
    <w:sectPr w:rsidR="00B915DE" w:rsidRPr="00B915DE" w:rsidSect="00D96698">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BCB4AA" w14:textId="77777777" w:rsidR="006A55B4" w:rsidRDefault="006A55B4" w:rsidP="00D96698">
      <w:pPr>
        <w:spacing w:after="0" w:line="240" w:lineRule="auto"/>
      </w:pPr>
      <w:r>
        <w:separator/>
      </w:r>
    </w:p>
  </w:endnote>
  <w:endnote w:type="continuationSeparator" w:id="0">
    <w:p w14:paraId="5157B8C2" w14:textId="77777777" w:rsidR="006A55B4" w:rsidRDefault="006A55B4" w:rsidP="00D96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2849EB" w14:textId="77777777" w:rsidR="006A55B4" w:rsidRDefault="006A55B4" w:rsidP="00D96698">
      <w:pPr>
        <w:spacing w:after="0" w:line="240" w:lineRule="auto"/>
      </w:pPr>
      <w:r>
        <w:separator/>
      </w:r>
    </w:p>
  </w:footnote>
  <w:footnote w:type="continuationSeparator" w:id="0">
    <w:p w14:paraId="6C97E9D1" w14:textId="77777777" w:rsidR="006A55B4" w:rsidRDefault="006A55B4" w:rsidP="00D9669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200892"/>
      <w:docPartObj>
        <w:docPartGallery w:val="Page Numbers (Top of Page)"/>
        <w:docPartUnique/>
      </w:docPartObj>
    </w:sdtPr>
    <w:sdtEndPr/>
    <w:sdtContent>
      <w:p w14:paraId="36398C89" w14:textId="2705A524" w:rsidR="00235EAD" w:rsidRDefault="00235EAD">
        <w:pPr>
          <w:pStyle w:val="Header"/>
          <w:jc w:val="center"/>
        </w:pPr>
        <w:r>
          <w:fldChar w:fldCharType="begin"/>
        </w:r>
        <w:r>
          <w:instrText xml:space="preserve"> PAGE   \* MERGEFORMAT </w:instrText>
        </w:r>
        <w:r>
          <w:fldChar w:fldCharType="separate"/>
        </w:r>
        <w:r w:rsidR="009E10F7">
          <w:rPr>
            <w:noProof/>
          </w:rPr>
          <w:t>2</w:t>
        </w:r>
        <w:r>
          <w:rPr>
            <w:noProof/>
          </w:rPr>
          <w:fldChar w:fldCharType="end"/>
        </w:r>
      </w:p>
    </w:sdtContent>
  </w:sdt>
  <w:p w14:paraId="58D138E3" w14:textId="77777777" w:rsidR="00235EAD" w:rsidRDefault="00235EAD">
    <w:pPr>
      <w:pStyle w:val="Header"/>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jana Kokoli">
    <w15:presenceInfo w15:providerId="AD" w15:userId="S-1-5-21-3157549663-1852775586-2321873856-68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hideSpellingErrors/>
  <w:activeWritingStyle w:appName="MSWord" w:lang="en-US" w:vendorID="64" w:dllVersion="131078" w:nlCheck="1" w:checkStyle="0"/>
  <w:activeWritingStyle w:appName="MSWord" w:lang="it-IT" w:vendorID="64" w:dllVersion="131078" w:nlCheck="1" w:checkStyle="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5DE"/>
    <w:rsid w:val="00000437"/>
    <w:rsid w:val="0000125F"/>
    <w:rsid w:val="0000127B"/>
    <w:rsid w:val="00002903"/>
    <w:rsid w:val="00002A65"/>
    <w:rsid w:val="00002F18"/>
    <w:rsid w:val="000033C2"/>
    <w:rsid w:val="00003404"/>
    <w:rsid w:val="000036AC"/>
    <w:rsid w:val="0000370E"/>
    <w:rsid w:val="00003DFA"/>
    <w:rsid w:val="0000467B"/>
    <w:rsid w:val="00004C79"/>
    <w:rsid w:val="0000627C"/>
    <w:rsid w:val="00006BD7"/>
    <w:rsid w:val="00006E93"/>
    <w:rsid w:val="000070FA"/>
    <w:rsid w:val="00010C79"/>
    <w:rsid w:val="00011077"/>
    <w:rsid w:val="000110C3"/>
    <w:rsid w:val="000121AB"/>
    <w:rsid w:val="00012A68"/>
    <w:rsid w:val="00012E70"/>
    <w:rsid w:val="00013093"/>
    <w:rsid w:val="00013583"/>
    <w:rsid w:val="00013EA7"/>
    <w:rsid w:val="00015A1A"/>
    <w:rsid w:val="00015AEF"/>
    <w:rsid w:val="00015D57"/>
    <w:rsid w:val="0001609F"/>
    <w:rsid w:val="0001628A"/>
    <w:rsid w:val="00016354"/>
    <w:rsid w:val="00016617"/>
    <w:rsid w:val="000166C7"/>
    <w:rsid w:val="000166ED"/>
    <w:rsid w:val="00016E88"/>
    <w:rsid w:val="00016FB0"/>
    <w:rsid w:val="00017165"/>
    <w:rsid w:val="0001737E"/>
    <w:rsid w:val="000175FE"/>
    <w:rsid w:val="000176AB"/>
    <w:rsid w:val="000177E2"/>
    <w:rsid w:val="000177EE"/>
    <w:rsid w:val="00017951"/>
    <w:rsid w:val="00020986"/>
    <w:rsid w:val="000218CA"/>
    <w:rsid w:val="00021AF9"/>
    <w:rsid w:val="00023E75"/>
    <w:rsid w:val="00024308"/>
    <w:rsid w:val="00024E25"/>
    <w:rsid w:val="0002564D"/>
    <w:rsid w:val="00025C52"/>
    <w:rsid w:val="000273D5"/>
    <w:rsid w:val="00027416"/>
    <w:rsid w:val="00027AA0"/>
    <w:rsid w:val="00027F9E"/>
    <w:rsid w:val="000302CD"/>
    <w:rsid w:val="000305B5"/>
    <w:rsid w:val="00030FFF"/>
    <w:rsid w:val="00031265"/>
    <w:rsid w:val="0003139B"/>
    <w:rsid w:val="0003153D"/>
    <w:rsid w:val="00031550"/>
    <w:rsid w:val="0003160F"/>
    <w:rsid w:val="00031905"/>
    <w:rsid w:val="00031C95"/>
    <w:rsid w:val="00031D52"/>
    <w:rsid w:val="00031E1C"/>
    <w:rsid w:val="00032127"/>
    <w:rsid w:val="000323E6"/>
    <w:rsid w:val="000326FD"/>
    <w:rsid w:val="000329AF"/>
    <w:rsid w:val="00033047"/>
    <w:rsid w:val="00034503"/>
    <w:rsid w:val="000347EA"/>
    <w:rsid w:val="00034BAA"/>
    <w:rsid w:val="00036626"/>
    <w:rsid w:val="00037466"/>
    <w:rsid w:val="000377F9"/>
    <w:rsid w:val="00040467"/>
    <w:rsid w:val="000404E5"/>
    <w:rsid w:val="000406A4"/>
    <w:rsid w:val="00040941"/>
    <w:rsid w:val="00040AF8"/>
    <w:rsid w:val="00040C3A"/>
    <w:rsid w:val="00041ECC"/>
    <w:rsid w:val="00042166"/>
    <w:rsid w:val="0004248B"/>
    <w:rsid w:val="00042529"/>
    <w:rsid w:val="000430E2"/>
    <w:rsid w:val="0004319E"/>
    <w:rsid w:val="00043CA2"/>
    <w:rsid w:val="0004422B"/>
    <w:rsid w:val="0004438C"/>
    <w:rsid w:val="000446C4"/>
    <w:rsid w:val="000446D2"/>
    <w:rsid w:val="000449DB"/>
    <w:rsid w:val="0004512A"/>
    <w:rsid w:val="00045578"/>
    <w:rsid w:val="00045B70"/>
    <w:rsid w:val="00045CE1"/>
    <w:rsid w:val="00050552"/>
    <w:rsid w:val="000508EC"/>
    <w:rsid w:val="00050E4D"/>
    <w:rsid w:val="0005113A"/>
    <w:rsid w:val="00051168"/>
    <w:rsid w:val="0005156E"/>
    <w:rsid w:val="00052101"/>
    <w:rsid w:val="000525F4"/>
    <w:rsid w:val="00052766"/>
    <w:rsid w:val="0005297E"/>
    <w:rsid w:val="000529AF"/>
    <w:rsid w:val="000530C1"/>
    <w:rsid w:val="00053518"/>
    <w:rsid w:val="0005391C"/>
    <w:rsid w:val="00053D90"/>
    <w:rsid w:val="0005403E"/>
    <w:rsid w:val="00054352"/>
    <w:rsid w:val="000550EF"/>
    <w:rsid w:val="00055444"/>
    <w:rsid w:val="000554B5"/>
    <w:rsid w:val="00055644"/>
    <w:rsid w:val="00055DAB"/>
    <w:rsid w:val="00056D25"/>
    <w:rsid w:val="000575F8"/>
    <w:rsid w:val="000577BC"/>
    <w:rsid w:val="00057A23"/>
    <w:rsid w:val="00057B0B"/>
    <w:rsid w:val="00060364"/>
    <w:rsid w:val="00060434"/>
    <w:rsid w:val="00061A7A"/>
    <w:rsid w:val="00061D1E"/>
    <w:rsid w:val="000620B6"/>
    <w:rsid w:val="0006238E"/>
    <w:rsid w:val="000624C8"/>
    <w:rsid w:val="00062B9C"/>
    <w:rsid w:val="0006352C"/>
    <w:rsid w:val="00063AA0"/>
    <w:rsid w:val="00063DD4"/>
    <w:rsid w:val="000642BE"/>
    <w:rsid w:val="0006496A"/>
    <w:rsid w:val="00064F44"/>
    <w:rsid w:val="000651D5"/>
    <w:rsid w:val="00065A2A"/>
    <w:rsid w:val="000662C7"/>
    <w:rsid w:val="00066B9C"/>
    <w:rsid w:val="00066CD0"/>
    <w:rsid w:val="00066E2C"/>
    <w:rsid w:val="000671BE"/>
    <w:rsid w:val="0006751F"/>
    <w:rsid w:val="00070977"/>
    <w:rsid w:val="00070DF7"/>
    <w:rsid w:val="0007122D"/>
    <w:rsid w:val="0007193A"/>
    <w:rsid w:val="00071DA1"/>
    <w:rsid w:val="00071DBD"/>
    <w:rsid w:val="000723C3"/>
    <w:rsid w:val="000724D1"/>
    <w:rsid w:val="000733CA"/>
    <w:rsid w:val="00073958"/>
    <w:rsid w:val="00073D83"/>
    <w:rsid w:val="00073EB2"/>
    <w:rsid w:val="00073F3D"/>
    <w:rsid w:val="000744E9"/>
    <w:rsid w:val="0007483C"/>
    <w:rsid w:val="00074FCA"/>
    <w:rsid w:val="0007590F"/>
    <w:rsid w:val="00075C40"/>
    <w:rsid w:val="00075D7D"/>
    <w:rsid w:val="0007691F"/>
    <w:rsid w:val="00076969"/>
    <w:rsid w:val="0007719B"/>
    <w:rsid w:val="000771FA"/>
    <w:rsid w:val="000775F5"/>
    <w:rsid w:val="000778F3"/>
    <w:rsid w:val="000814B0"/>
    <w:rsid w:val="00081BA1"/>
    <w:rsid w:val="00081CDE"/>
    <w:rsid w:val="000831FE"/>
    <w:rsid w:val="00083630"/>
    <w:rsid w:val="00083733"/>
    <w:rsid w:val="000839C2"/>
    <w:rsid w:val="00085792"/>
    <w:rsid w:val="00085828"/>
    <w:rsid w:val="00085C15"/>
    <w:rsid w:val="00085E43"/>
    <w:rsid w:val="00085FBD"/>
    <w:rsid w:val="000864ED"/>
    <w:rsid w:val="00087D0A"/>
    <w:rsid w:val="00092B05"/>
    <w:rsid w:val="000930BB"/>
    <w:rsid w:val="00093248"/>
    <w:rsid w:val="0009417E"/>
    <w:rsid w:val="0009599C"/>
    <w:rsid w:val="00095A14"/>
    <w:rsid w:val="0009617B"/>
    <w:rsid w:val="00096455"/>
    <w:rsid w:val="00096AF3"/>
    <w:rsid w:val="00096EF7"/>
    <w:rsid w:val="000A0784"/>
    <w:rsid w:val="000A095C"/>
    <w:rsid w:val="000A16F6"/>
    <w:rsid w:val="000A1EBC"/>
    <w:rsid w:val="000A3D22"/>
    <w:rsid w:val="000A489A"/>
    <w:rsid w:val="000A4D5F"/>
    <w:rsid w:val="000A500E"/>
    <w:rsid w:val="000A5186"/>
    <w:rsid w:val="000A5405"/>
    <w:rsid w:val="000A5479"/>
    <w:rsid w:val="000A559F"/>
    <w:rsid w:val="000A5F13"/>
    <w:rsid w:val="000A5F4B"/>
    <w:rsid w:val="000A621B"/>
    <w:rsid w:val="000A6932"/>
    <w:rsid w:val="000A7793"/>
    <w:rsid w:val="000A7A08"/>
    <w:rsid w:val="000A7B8F"/>
    <w:rsid w:val="000B05FD"/>
    <w:rsid w:val="000B1203"/>
    <w:rsid w:val="000B14DC"/>
    <w:rsid w:val="000B2174"/>
    <w:rsid w:val="000B2870"/>
    <w:rsid w:val="000B4DDA"/>
    <w:rsid w:val="000B539E"/>
    <w:rsid w:val="000B55A5"/>
    <w:rsid w:val="000B5AE6"/>
    <w:rsid w:val="000B6665"/>
    <w:rsid w:val="000B668F"/>
    <w:rsid w:val="000B6778"/>
    <w:rsid w:val="000B6F92"/>
    <w:rsid w:val="000B783A"/>
    <w:rsid w:val="000B7BFA"/>
    <w:rsid w:val="000B7F79"/>
    <w:rsid w:val="000C0CA4"/>
    <w:rsid w:val="000C18EB"/>
    <w:rsid w:val="000C1B39"/>
    <w:rsid w:val="000C20D2"/>
    <w:rsid w:val="000C2228"/>
    <w:rsid w:val="000C2D91"/>
    <w:rsid w:val="000C3103"/>
    <w:rsid w:val="000C341B"/>
    <w:rsid w:val="000C3569"/>
    <w:rsid w:val="000C38C0"/>
    <w:rsid w:val="000C3950"/>
    <w:rsid w:val="000C3AA3"/>
    <w:rsid w:val="000C49FF"/>
    <w:rsid w:val="000C509E"/>
    <w:rsid w:val="000C52A0"/>
    <w:rsid w:val="000C5494"/>
    <w:rsid w:val="000C5D52"/>
    <w:rsid w:val="000C5E38"/>
    <w:rsid w:val="000C5F49"/>
    <w:rsid w:val="000C62CA"/>
    <w:rsid w:val="000C633C"/>
    <w:rsid w:val="000C63A6"/>
    <w:rsid w:val="000C6AE1"/>
    <w:rsid w:val="000C6FC6"/>
    <w:rsid w:val="000C72E8"/>
    <w:rsid w:val="000C7424"/>
    <w:rsid w:val="000C7BE3"/>
    <w:rsid w:val="000D0DA8"/>
    <w:rsid w:val="000D10B8"/>
    <w:rsid w:val="000D1572"/>
    <w:rsid w:val="000D1623"/>
    <w:rsid w:val="000D1DCB"/>
    <w:rsid w:val="000D26D4"/>
    <w:rsid w:val="000D35F0"/>
    <w:rsid w:val="000D380D"/>
    <w:rsid w:val="000D3922"/>
    <w:rsid w:val="000D3DC3"/>
    <w:rsid w:val="000D41FA"/>
    <w:rsid w:val="000D5457"/>
    <w:rsid w:val="000D54E7"/>
    <w:rsid w:val="000D5721"/>
    <w:rsid w:val="000D5890"/>
    <w:rsid w:val="000D58C6"/>
    <w:rsid w:val="000D5CE4"/>
    <w:rsid w:val="000D65FC"/>
    <w:rsid w:val="000D6604"/>
    <w:rsid w:val="000D6B74"/>
    <w:rsid w:val="000D6C1F"/>
    <w:rsid w:val="000D7140"/>
    <w:rsid w:val="000D75F3"/>
    <w:rsid w:val="000D7A01"/>
    <w:rsid w:val="000D7B4B"/>
    <w:rsid w:val="000E08A3"/>
    <w:rsid w:val="000E11F4"/>
    <w:rsid w:val="000E1678"/>
    <w:rsid w:val="000E191B"/>
    <w:rsid w:val="000E19EF"/>
    <w:rsid w:val="000E1B2A"/>
    <w:rsid w:val="000E30F0"/>
    <w:rsid w:val="000E38E2"/>
    <w:rsid w:val="000E3DE5"/>
    <w:rsid w:val="000E46B9"/>
    <w:rsid w:val="000E4A5E"/>
    <w:rsid w:val="000E4A65"/>
    <w:rsid w:val="000E4F50"/>
    <w:rsid w:val="000E501A"/>
    <w:rsid w:val="000E53C1"/>
    <w:rsid w:val="000E571E"/>
    <w:rsid w:val="000E58F5"/>
    <w:rsid w:val="000E59C7"/>
    <w:rsid w:val="000E5B3E"/>
    <w:rsid w:val="000E5E25"/>
    <w:rsid w:val="000E5F2F"/>
    <w:rsid w:val="000E6254"/>
    <w:rsid w:val="000E6995"/>
    <w:rsid w:val="000E6DE8"/>
    <w:rsid w:val="000E7734"/>
    <w:rsid w:val="000E7AB0"/>
    <w:rsid w:val="000F020B"/>
    <w:rsid w:val="000F0588"/>
    <w:rsid w:val="000F0A26"/>
    <w:rsid w:val="000F0E1B"/>
    <w:rsid w:val="000F28A1"/>
    <w:rsid w:val="000F2B6E"/>
    <w:rsid w:val="000F3082"/>
    <w:rsid w:val="000F3743"/>
    <w:rsid w:val="000F3978"/>
    <w:rsid w:val="000F3F6D"/>
    <w:rsid w:val="000F449A"/>
    <w:rsid w:val="000F4D3C"/>
    <w:rsid w:val="000F55B8"/>
    <w:rsid w:val="000F5E8C"/>
    <w:rsid w:val="000F5F65"/>
    <w:rsid w:val="000F6448"/>
    <w:rsid w:val="000F6A66"/>
    <w:rsid w:val="000F6BF8"/>
    <w:rsid w:val="000F6DDC"/>
    <w:rsid w:val="000F6EC2"/>
    <w:rsid w:val="000F72FC"/>
    <w:rsid w:val="000F79A9"/>
    <w:rsid w:val="00100010"/>
    <w:rsid w:val="00100C9D"/>
    <w:rsid w:val="00100ECF"/>
    <w:rsid w:val="00100FD7"/>
    <w:rsid w:val="00101111"/>
    <w:rsid w:val="00101186"/>
    <w:rsid w:val="0010188F"/>
    <w:rsid w:val="001024CF"/>
    <w:rsid w:val="001040FA"/>
    <w:rsid w:val="001045B2"/>
    <w:rsid w:val="00104814"/>
    <w:rsid w:val="0010483A"/>
    <w:rsid w:val="0010543D"/>
    <w:rsid w:val="00105824"/>
    <w:rsid w:val="00105F4A"/>
    <w:rsid w:val="00110053"/>
    <w:rsid w:val="00110DFF"/>
    <w:rsid w:val="00111479"/>
    <w:rsid w:val="00111E6E"/>
    <w:rsid w:val="00111F70"/>
    <w:rsid w:val="0011276C"/>
    <w:rsid w:val="00113223"/>
    <w:rsid w:val="00114D7B"/>
    <w:rsid w:val="00115084"/>
    <w:rsid w:val="00115D41"/>
    <w:rsid w:val="001166C6"/>
    <w:rsid w:val="00116B8B"/>
    <w:rsid w:val="001174F3"/>
    <w:rsid w:val="00117BDF"/>
    <w:rsid w:val="00117F61"/>
    <w:rsid w:val="00120799"/>
    <w:rsid w:val="001211AF"/>
    <w:rsid w:val="001219B7"/>
    <w:rsid w:val="00121C30"/>
    <w:rsid w:val="00121E8F"/>
    <w:rsid w:val="00122519"/>
    <w:rsid w:val="00122723"/>
    <w:rsid w:val="00122F40"/>
    <w:rsid w:val="001230C5"/>
    <w:rsid w:val="001233F6"/>
    <w:rsid w:val="00123B99"/>
    <w:rsid w:val="00123DEE"/>
    <w:rsid w:val="00124117"/>
    <w:rsid w:val="00124139"/>
    <w:rsid w:val="00124F0D"/>
    <w:rsid w:val="0012504E"/>
    <w:rsid w:val="00125121"/>
    <w:rsid w:val="00125D24"/>
    <w:rsid w:val="0012667C"/>
    <w:rsid w:val="00126814"/>
    <w:rsid w:val="00126A85"/>
    <w:rsid w:val="00126B0B"/>
    <w:rsid w:val="00127499"/>
    <w:rsid w:val="00130237"/>
    <w:rsid w:val="00130610"/>
    <w:rsid w:val="00130C8F"/>
    <w:rsid w:val="0013117E"/>
    <w:rsid w:val="00131A11"/>
    <w:rsid w:val="00131AD6"/>
    <w:rsid w:val="00132360"/>
    <w:rsid w:val="00133783"/>
    <w:rsid w:val="00134459"/>
    <w:rsid w:val="00134588"/>
    <w:rsid w:val="00134868"/>
    <w:rsid w:val="001350EC"/>
    <w:rsid w:val="00135624"/>
    <w:rsid w:val="001369C2"/>
    <w:rsid w:val="00136F7F"/>
    <w:rsid w:val="00136F9C"/>
    <w:rsid w:val="00137483"/>
    <w:rsid w:val="00137E54"/>
    <w:rsid w:val="00140531"/>
    <w:rsid w:val="001406A1"/>
    <w:rsid w:val="0014091A"/>
    <w:rsid w:val="0014140E"/>
    <w:rsid w:val="00141791"/>
    <w:rsid w:val="00141986"/>
    <w:rsid w:val="00142106"/>
    <w:rsid w:val="001426EB"/>
    <w:rsid w:val="00142760"/>
    <w:rsid w:val="00142EAD"/>
    <w:rsid w:val="00143162"/>
    <w:rsid w:val="00143CF3"/>
    <w:rsid w:val="00145034"/>
    <w:rsid w:val="0014565E"/>
    <w:rsid w:val="0014597C"/>
    <w:rsid w:val="00145B21"/>
    <w:rsid w:val="00145D9F"/>
    <w:rsid w:val="00146240"/>
    <w:rsid w:val="00146563"/>
    <w:rsid w:val="001473FC"/>
    <w:rsid w:val="00147D08"/>
    <w:rsid w:val="0015023D"/>
    <w:rsid w:val="0015056F"/>
    <w:rsid w:val="00150DEB"/>
    <w:rsid w:val="00151A1D"/>
    <w:rsid w:val="00151F86"/>
    <w:rsid w:val="00152A5D"/>
    <w:rsid w:val="0015405C"/>
    <w:rsid w:val="00155A04"/>
    <w:rsid w:val="001560E5"/>
    <w:rsid w:val="00160866"/>
    <w:rsid w:val="00160B42"/>
    <w:rsid w:val="00161A62"/>
    <w:rsid w:val="001624A8"/>
    <w:rsid w:val="001624C3"/>
    <w:rsid w:val="001626AB"/>
    <w:rsid w:val="0016300E"/>
    <w:rsid w:val="0016358E"/>
    <w:rsid w:val="00163C34"/>
    <w:rsid w:val="00163CBA"/>
    <w:rsid w:val="00163F5E"/>
    <w:rsid w:val="00164467"/>
    <w:rsid w:val="001646D5"/>
    <w:rsid w:val="0016552C"/>
    <w:rsid w:val="00165C5F"/>
    <w:rsid w:val="00165CCA"/>
    <w:rsid w:val="00165DCE"/>
    <w:rsid w:val="00165DDA"/>
    <w:rsid w:val="00166F37"/>
    <w:rsid w:val="00167567"/>
    <w:rsid w:val="001675BA"/>
    <w:rsid w:val="001677A3"/>
    <w:rsid w:val="00170A07"/>
    <w:rsid w:val="00173573"/>
    <w:rsid w:val="00173734"/>
    <w:rsid w:val="0017389B"/>
    <w:rsid w:val="0017524C"/>
    <w:rsid w:val="00175521"/>
    <w:rsid w:val="001761FD"/>
    <w:rsid w:val="00176BC8"/>
    <w:rsid w:val="0017712D"/>
    <w:rsid w:val="00180141"/>
    <w:rsid w:val="00180B60"/>
    <w:rsid w:val="00181C78"/>
    <w:rsid w:val="0018212B"/>
    <w:rsid w:val="001836FC"/>
    <w:rsid w:val="00183918"/>
    <w:rsid w:val="0018392E"/>
    <w:rsid w:val="00183F87"/>
    <w:rsid w:val="0018422A"/>
    <w:rsid w:val="001843A1"/>
    <w:rsid w:val="00184479"/>
    <w:rsid w:val="001848F4"/>
    <w:rsid w:val="00184BA1"/>
    <w:rsid w:val="00184E0E"/>
    <w:rsid w:val="0018500D"/>
    <w:rsid w:val="00185477"/>
    <w:rsid w:val="001857C0"/>
    <w:rsid w:val="00185BA1"/>
    <w:rsid w:val="00185C5C"/>
    <w:rsid w:val="001860C2"/>
    <w:rsid w:val="00186230"/>
    <w:rsid w:val="001866E6"/>
    <w:rsid w:val="00186757"/>
    <w:rsid w:val="00186E7A"/>
    <w:rsid w:val="00187813"/>
    <w:rsid w:val="00187DCE"/>
    <w:rsid w:val="0019025A"/>
    <w:rsid w:val="001904B3"/>
    <w:rsid w:val="00190680"/>
    <w:rsid w:val="00190869"/>
    <w:rsid w:val="00190A82"/>
    <w:rsid w:val="001911C5"/>
    <w:rsid w:val="001912DD"/>
    <w:rsid w:val="0019170E"/>
    <w:rsid w:val="00192033"/>
    <w:rsid w:val="00192171"/>
    <w:rsid w:val="00192272"/>
    <w:rsid w:val="0019260B"/>
    <w:rsid w:val="001929B7"/>
    <w:rsid w:val="00193715"/>
    <w:rsid w:val="00193E3D"/>
    <w:rsid w:val="001940FB"/>
    <w:rsid w:val="00194583"/>
    <w:rsid w:val="00195A22"/>
    <w:rsid w:val="001967E7"/>
    <w:rsid w:val="0019748F"/>
    <w:rsid w:val="0019791F"/>
    <w:rsid w:val="00197B31"/>
    <w:rsid w:val="001A0334"/>
    <w:rsid w:val="001A0537"/>
    <w:rsid w:val="001A08B3"/>
    <w:rsid w:val="001A0EB3"/>
    <w:rsid w:val="001A12DA"/>
    <w:rsid w:val="001A1566"/>
    <w:rsid w:val="001A1D64"/>
    <w:rsid w:val="001A1F1F"/>
    <w:rsid w:val="001A2387"/>
    <w:rsid w:val="001A3BA2"/>
    <w:rsid w:val="001A3E10"/>
    <w:rsid w:val="001A4558"/>
    <w:rsid w:val="001A53D5"/>
    <w:rsid w:val="001A58C4"/>
    <w:rsid w:val="001A5A0B"/>
    <w:rsid w:val="001A5C90"/>
    <w:rsid w:val="001A5C91"/>
    <w:rsid w:val="001A5EDC"/>
    <w:rsid w:val="001A5F18"/>
    <w:rsid w:val="001A6143"/>
    <w:rsid w:val="001A69F6"/>
    <w:rsid w:val="001A7354"/>
    <w:rsid w:val="001A7977"/>
    <w:rsid w:val="001A7B92"/>
    <w:rsid w:val="001B0135"/>
    <w:rsid w:val="001B020C"/>
    <w:rsid w:val="001B1143"/>
    <w:rsid w:val="001B1B16"/>
    <w:rsid w:val="001B1B83"/>
    <w:rsid w:val="001B2408"/>
    <w:rsid w:val="001B27F5"/>
    <w:rsid w:val="001B2D75"/>
    <w:rsid w:val="001B2E3A"/>
    <w:rsid w:val="001B2E55"/>
    <w:rsid w:val="001B4256"/>
    <w:rsid w:val="001B43DA"/>
    <w:rsid w:val="001B4443"/>
    <w:rsid w:val="001B4627"/>
    <w:rsid w:val="001B499F"/>
    <w:rsid w:val="001B4BA6"/>
    <w:rsid w:val="001B4F99"/>
    <w:rsid w:val="001B54C3"/>
    <w:rsid w:val="001B55FD"/>
    <w:rsid w:val="001B5FDD"/>
    <w:rsid w:val="001B68E4"/>
    <w:rsid w:val="001B7C8B"/>
    <w:rsid w:val="001C043D"/>
    <w:rsid w:val="001C0EB6"/>
    <w:rsid w:val="001C12E5"/>
    <w:rsid w:val="001C1884"/>
    <w:rsid w:val="001C24E5"/>
    <w:rsid w:val="001C288D"/>
    <w:rsid w:val="001C2D22"/>
    <w:rsid w:val="001C2DEF"/>
    <w:rsid w:val="001C3240"/>
    <w:rsid w:val="001C3EBA"/>
    <w:rsid w:val="001C42C4"/>
    <w:rsid w:val="001C48BB"/>
    <w:rsid w:val="001C4D57"/>
    <w:rsid w:val="001C4DE6"/>
    <w:rsid w:val="001C565E"/>
    <w:rsid w:val="001C614B"/>
    <w:rsid w:val="001C61D6"/>
    <w:rsid w:val="001C6665"/>
    <w:rsid w:val="001C6765"/>
    <w:rsid w:val="001C6DF9"/>
    <w:rsid w:val="001C727A"/>
    <w:rsid w:val="001C7DAA"/>
    <w:rsid w:val="001D0510"/>
    <w:rsid w:val="001D0B52"/>
    <w:rsid w:val="001D118D"/>
    <w:rsid w:val="001D1AED"/>
    <w:rsid w:val="001D1BBC"/>
    <w:rsid w:val="001D222B"/>
    <w:rsid w:val="001D25EA"/>
    <w:rsid w:val="001D27BE"/>
    <w:rsid w:val="001D29A5"/>
    <w:rsid w:val="001D2A03"/>
    <w:rsid w:val="001D31AF"/>
    <w:rsid w:val="001D34D4"/>
    <w:rsid w:val="001D3EF0"/>
    <w:rsid w:val="001D4235"/>
    <w:rsid w:val="001D4671"/>
    <w:rsid w:val="001D4956"/>
    <w:rsid w:val="001D4BF6"/>
    <w:rsid w:val="001D4D36"/>
    <w:rsid w:val="001D4F41"/>
    <w:rsid w:val="001D6261"/>
    <w:rsid w:val="001D6497"/>
    <w:rsid w:val="001D673F"/>
    <w:rsid w:val="001D6B2A"/>
    <w:rsid w:val="001D6C88"/>
    <w:rsid w:val="001D6EBF"/>
    <w:rsid w:val="001D70D7"/>
    <w:rsid w:val="001D74AF"/>
    <w:rsid w:val="001D75FA"/>
    <w:rsid w:val="001E02AE"/>
    <w:rsid w:val="001E1597"/>
    <w:rsid w:val="001E1E9A"/>
    <w:rsid w:val="001E1F86"/>
    <w:rsid w:val="001E29FC"/>
    <w:rsid w:val="001E3057"/>
    <w:rsid w:val="001E3BBE"/>
    <w:rsid w:val="001E4C61"/>
    <w:rsid w:val="001E58DA"/>
    <w:rsid w:val="001E5C2B"/>
    <w:rsid w:val="001E620D"/>
    <w:rsid w:val="001E627E"/>
    <w:rsid w:val="001E6325"/>
    <w:rsid w:val="001E640A"/>
    <w:rsid w:val="001E6BF6"/>
    <w:rsid w:val="001E6C5E"/>
    <w:rsid w:val="001E7F90"/>
    <w:rsid w:val="001F02E8"/>
    <w:rsid w:val="001F0759"/>
    <w:rsid w:val="001F090F"/>
    <w:rsid w:val="001F1A33"/>
    <w:rsid w:val="001F2DCF"/>
    <w:rsid w:val="001F2F4A"/>
    <w:rsid w:val="001F31C5"/>
    <w:rsid w:val="001F3F05"/>
    <w:rsid w:val="001F3FD8"/>
    <w:rsid w:val="001F43BB"/>
    <w:rsid w:val="001F47C7"/>
    <w:rsid w:val="001F483C"/>
    <w:rsid w:val="001F552D"/>
    <w:rsid w:val="001F562E"/>
    <w:rsid w:val="001F5735"/>
    <w:rsid w:val="001F5CA0"/>
    <w:rsid w:val="001F63F2"/>
    <w:rsid w:val="001F6806"/>
    <w:rsid w:val="001F69B9"/>
    <w:rsid w:val="001F69BF"/>
    <w:rsid w:val="001F6A3E"/>
    <w:rsid w:val="001F6B01"/>
    <w:rsid w:val="001F7114"/>
    <w:rsid w:val="001F71AD"/>
    <w:rsid w:val="001F7AF2"/>
    <w:rsid w:val="001F7BB2"/>
    <w:rsid w:val="001F7D84"/>
    <w:rsid w:val="0020002C"/>
    <w:rsid w:val="00200031"/>
    <w:rsid w:val="00200543"/>
    <w:rsid w:val="00200CF2"/>
    <w:rsid w:val="00202697"/>
    <w:rsid w:val="00202DE2"/>
    <w:rsid w:val="00203ABB"/>
    <w:rsid w:val="00203CE0"/>
    <w:rsid w:val="00204442"/>
    <w:rsid w:val="00204620"/>
    <w:rsid w:val="00204711"/>
    <w:rsid w:val="0020520A"/>
    <w:rsid w:val="002052D5"/>
    <w:rsid w:val="00205498"/>
    <w:rsid w:val="002056C4"/>
    <w:rsid w:val="0020577C"/>
    <w:rsid w:val="0020630A"/>
    <w:rsid w:val="00206322"/>
    <w:rsid w:val="00206384"/>
    <w:rsid w:val="00206784"/>
    <w:rsid w:val="0020725C"/>
    <w:rsid w:val="00207AC4"/>
    <w:rsid w:val="00207CED"/>
    <w:rsid w:val="00210616"/>
    <w:rsid w:val="00210A2B"/>
    <w:rsid w:val="00210A32"/>
    <w:rsid w:val="00210AC1"/>
    <w:rsid w:val="00210DA5"/>
    <w:rsid w:val="00211016"/>
    <w:rsid w:val="0021123E"/>
    <w:rsid w:val="002113F3"/>
    <w:rsid w:val="00211466"/>
    <w:rsid w:val="00211911"/>
    <w:rsid w:val="00211967"/>
    <w:rsid w:val="00211995"/>
    <w:rsid w:val="00211BDC"/>
    <w:rsid w:val="002122AE"/>
    <w:rsid w:val="0021230F"/>
    <w:rsid w:val="0021261C"/>
    <w:rsid w:val="00213653"/>
    <w:rsid w:val="00213BE5"/>
    <w:rsid w:val="00214E0A"/>
    <w:rsid w:val="0021507B"/>
    <w:rsid w:val="00215964"/>
    <w:rsid w:val="00215A25"/>
    <w:rsid w:val="00215F70"/>
    <w:rsid w:val="00216387"/>
    <w:rsid w:val="002165C5"/>
    <w:rsid w:val="00216F06"/>
    <w:rsid w:val="00216FBC"/>
    <w:rsid w:val="002172BA"/>
    <w:rsid w:val="00217856"/>
    <w:rsid w:val="002200BB"/>
    <w:rsid w:val="00220CBC"/>
    <w:rsid w:val="0022106C"/>
    <w:rsid w:val="002218DA"/>
    <w:rsid w:val="0022192D"/>
    <w:rsid w:val="00221A66"/>
    <w:rsid w:val="00221DB7"/>
    <w:rsid w:val="002220CB"/>
    <w:rsid w:val="00222429"/>
    <w:rsid w:val="002227BB"/>
    <w:rsid w:val="00223D30"/>
    <w:rsid w:val="00224D52"/>
    <w:rsid w:val="0022522A"/>
    <w:rsid w:val="00225578"/>
    <w:rsid w:val="00225948"/>
    <w:rsid w:val="00226343"/>
    <w:rsid w:val="002265FA"/>
    <w:rsid w:val="002267D9"/>
    <w:rsid w:val="00226CA2"/>
    <w:rsid w:val="00226F7E"/>
    <w:rsid w:val="0022745F"/>
    <w:rsid w:val="00227565"/>
    <w:rsid w:val="0022790F"/>
    <w:rsid w:val="002300F5"/>
    <w:rsid w:val="00230A69"/>
    <w:rsid w:val="0023194A"/>
    <w:rsid w:val="002328C8"/>
    <w:rsid w:val="002328E9"/>
    <w:rsid w:val="002328EE"/>
    <w:rsid w:val="00232E75"/>
    <w:rsid w:val="002332AB"/>
    <w:rsid w:val="002335DF"/>
    <w:rsid w:val="00233987"/>
    <w:rsid w:val="00234088"/>
    <w:rsid w:val="00234517"/>
    <w:rsid w:val="00234684"/>
    <w:rsid w:val="0023475E"/>
    <w:rsid w:val="00234BE9"/>
    <w:rsid w:val="00234D8A"/>
    <w:rsid w:val="00234EDF"/>
    <w:rsid w:val="00235058"/>
    <w:rsid w:val="002359BB"/>
    <w:rsid w:val="00235EAD"/>
    <w:rsid w:val="00235EBB"/>
    <w:rsid w:val="00236057"/>
    <w:rsid w:val="002360AF"/>
    <w:rsid w:val="002360F9"/>
    <w:rsid w:val="00236982"/>
    <w:rsid w:val="0023728F"/>
    <w:rsid w:val="00237372"/>
    <w:rsid w:val="00237597"/>
    <w:rsid w:val="00237995"/>
    <w:rsid w:val="00237DCC"/>
    <w:rsid w:val="002406C3"/>
    <w:rsid w:val="00240791"/>
    <w:rsid w:val="00240878"/>
    <w:rsid w:val="00241852"/>
    <w:rsid w:val="00241B17"/>
    <w:rsid w:val="00241B3E"/>
    <w:rsid w:val="00241C17"/>
    <w:rsid w:val="00241FE8"/>
    <w:rsid w:val="00243FD0"/>
    <w:rsid w:val="002440DD"/>
    <w:rsid w:val="00244356"/>
    <w:rsid w:val="0024458E"/>
    <w:rsid w:val="00244EC3"/>
    <w:rsid w:val="00245BCD"/>
    <w:rsid w:val="00245C38"/>
    <w:rsid w:val="00246710"/>
    <w:rsid w:val="00246BB0"/>
    <w:rsid w:val="00247BC6"/>
    <w:rsid w:val="00247C4F"/>
    <w:rsid w:val="0025144A"/>
    <w:rsid w:val="002517CB"/>
    <w:rsid w:val="002524FA"/>
    <w:rsid w:val="00252662"/>
    <w:rsid w:val="00252B24"/>
    <w:rsid w:val="00253571"/>
    <w:rsid w:val="00253761"/>
    <w:rsid w:val="0025409A"/>
    <w:rsid w:val="0025409D"/>
    <w:rsid w:val="00254C3C"/>
    <w:rsid w:val="00254FCC"/>
    <w:rsid w:val="00255360"/>
    <w:rsid w:val="00255402"/>
    <w:rsid w:val="002557D8"/>
    <w:rsid w:val="00255983"/>
    <w:rsid w:val="002571D9"/>
    <w:rsid w:val="0025744A"/>
    <w:rsid w:val="00260038"/>
    <w:rsid w:val="002600AB"/>
    <w:rsid w:val="002611C2"/>
    <w:rsid w:val="00261628"/>
    <w:rsid w:val="0026179A"/>
    <w:rsid w:val="002632C2"/>
    <w:rsid w:val="0026357D"/>
    <w:rsid w:val="002635A0"/>
    <w:rsid w:val="002635E4"/>
    <w:rsid w:val="002638DE"/>
    <w:rsid w:val="00263A0A"/>
    <w:rsid w:val="00263DB9"/>
    <w:rsid w:val="002647CF"/>
    <w:rsid w:val="00264970"/>
    <w:rsid w:val="00264D96"/>
    <w:rsid w:val="0026513A"/>
    <w:rsid w:val="0026621F"/>
    <w:rsid w:val="00266E63"/>
    <w:rsid w:val="002675C7"/>
    <w:rsid w:val="0026763A"/>
    <w:rsid w:val="00267C5A"/>
    <w:rsid w:val="00270193"/>
    <w:rsid w:val="00270376"/>
    <w:rsid w:val="002704E4"/>
    <w:rsid w:val="002704E8"/>
    <w:rsid w:val="002705A7"/>
    <w:rsid w:val="002705D9"/>
    <w:rsid w:val="00270766"/>
    <w:rsid w:val="00270A2A"/>
    <w:rsid w:val="00270CAF"/>
    <w:rsid w:val="00270EDC"/>
    <w:rsid w:val="0027118F"/>
    <w:rsid w:val="00272642"/>
    <w:rsid w:val="00272938"/>
    <w:rsid w:val="00273586"/>
    <w:rsid w:val="00273A0D"/>
    <w:rsid w:val="00273B44"/>
    <w:rsid w:val="0027508C"/>
    <w:rsid w:val="00275CF2"/>
    <w:rsid w:val="00276E4E"/>
    <w:rsid w:val="00276E8F"/>
    <w:rsid w:val="002776C0"/>
    <w:rsid w:val="002778FA"/>
    <w:rsid w:val="00277D35"/>
    <w:rsid w:val="002800FB"/>
    <w:rsid w:val="00280EA6"/>
    <w:rsid w:val="0028123B"/>
    <w:rsid w:val="0028151F"/>
    <w:rsid w:val="0028178E"/>
    <w:rsid w:val="00281B76"/>
    <w:rsid w:val="00281EA5"/>
    <w:rsid w:val="00282D1E"/>
    <w:rsid w:val="00282EB0"/>
    <w:rsid w:val="00282EC0"/>
    <w:rsid w:val="002830BC"/>
    <w:rsid w:val="0028364C"/>
    <w:rsid w:val="00283B8D"/>
    <w:rsid w:val="0028415B"/>
    <w:rsid w:val="00284632"/>
    <w:rsid w:val="00284CBB"/>
    <w:rsid w:val="00284D24"/>
    <w:rsid w:val="00285424"/>
    <w:rsid w:val="0028590F"/>
    <w:rsid w:val="00285DC3"/>
    <w:rsid w:val="0028783E"/>
    <w:rsid w:val="00287E35"/>
    <w:rsid w:val="00287EC0"/>
    <w:rsid w:val="0029026B"/>
    <w:rsid w:val="00290408"/>
    <w:rsid w:val="0029106D"/>
    <w:rsid w:val="00291F79"/>
    <w:rsid w:val="0029214A"/>
    <w:rsid w:val="00292C63"/>
    <w:rsid w:val="00292D3E"/>
    <w:rsid w:val="00293620"/>
    <w:rsid w:val="0029372E"/>
    <w:rsid w:val="00293AB3"/>
    <w:rsid w:val="00293FB6"/>
    <w:rsid w:val="00294033"/>
    <w:rsid w:val="00294A2B"/>
    <w:rsid w:val="00294EFD"/>
    <w:rsid w:val="0029510D"/>
    <w:rsid w:val="00295289"/>
    <w:rsid w:val="00295345"/>
    <w:rsid w:val="00295528"/>
    <w:rsid w:val="00295681"/>
    <w:rsid w:val="00295692"/>
    <w:rsid w:val="0029569D"/>
    <w:rsid w:val="00295814"/>
    <w:rsid w:val="0029621D"/>
    <w:rsid w:val="0029711B"/>
    <w:rsid w:val="00297AE2"/>
    <w:rsid w:val="00297BD1"/>
    <w:rsid w:val="002A0706"/>
    <w:rsid w:val="002A0D28"/>
    <w:rsid w:val="002A0F50"/>
    <w:rsid w:val="002A10F6"/>
    <w:rsid w:val="002A16D9"/>
    <w:rsid w:val="002A1913"/>
    <w:rsid w:val="002A1D9F"/>
    <w:rsid w:val="002A243B"/>
    <w:rsid w:val="002A28E0"/>
    <w:rsid w:val="002A3541"/>
    <w:rsid w:val="002A3870"/>
    <w:rsid w:val="002A42F8"/>
    <w:rsid w:val="002A4640"/>
    <w:rsid w:val="002A466E"/>
    <w:rsid w:val="002A4A1F"/>
    <w:rsid w:val="002A4D3B"/>
    <w:rsid w:val="002A4D42"/>
    <w:rsid w:val="002A5055"/>
    <w:rsid w:val="002A5593"/>
    <w:rsid w:val="002A5BEA"/>
    <w:rsid w:val="002A5DED"/>
    <w:rsid w:val="002A61B8"/>
    <w:rsid w:val="002A6233"/>
    <w:rsid w:val="002A6633"/>
    <w:rsid w:val="002A6B84"/>
    <w:rsid w:val="002A70BF"/>
    <w:rsid w:val="002A70F2"/>
    <w:rsid w:val="002A7230"/>
    <w:rsid w:val="002A7529"/>
    <w:rsid w:val="002A77ED"/>
    <w:rsid w:val="002A7A21"/>
    <w:rsid w:val="002A7C6A"/>
    <w:rsid w:val="002B042E"/>
    <w:rsid w:val="002B0566"/>
    <w:rsid w:val="002B109A"/>
    <w:rsid w:val="002B1820"/>
    <w:rsid w:val="002B1CD9"/>
    <w:rsid w:val="002B2E8E"/>
    <w:rsid w:val="002B2F00"/>
    <w:rsid w:val="002B3E45"/>
    <w:rsid w:val="002B42B1"/>
    <w:rsid w:val="002B44F6"/>
    <w:rsid w:val="002B50BB"/>
    <w:rsid w:val="002B54C6"/>
    <w:rsid w:val="002B55ED"/>
    <w:rsid w:val="002B5D01"/>
    <w:rsid w:val="002B6BD9"/>
    <w:rsid w:val="002B6F63"/>
    <w:rsid w:val="002B6F70"/>
    <w:rsid w:val="002B73DA"/>
    <w:rsid w:val="002B75CD"/>
    <w:rsid w:val="002B7C4E"/>
    <w:rsid w:val="002B7D25"/>
    <w:rsid w:val="002C01CE"/>
    <w:rsid w:val="002C055D"/>
    <w:rsid w:val="002C0EA2"/>
    <w:rsid w:val="002C1102"/>
    <w:rsid w:val="002C1248"/>
    <w:rsid w:val="002C1938"/>
    <w:rsid w:val="002C235B"/>
    <w:rsid w:val="002C2A5F"/>
    <w:rsid w:val="002C3D5D"/>
    <w:rsid w:val="002C3FAC"/>
    <w:rsid w:val="002C409B"/>
    <w:rsid w:val="002C4131"/>
    <w:rsid w:val="002C45DF"/>
    <w:rsid w:val="002C5873"/>
    <w:rsid w:val="002C5CA1"/>
    <w:rsid w:val="002C61F9"/>
    <w:rsid w:val="002C63B6"/>
    <w:rsid w:val="002C6FCE"/>
    <w:rsid w:val="002C74BC"/>
    <w:rsid w:val="002C779C"/>
    <w:rsid w:val="002C783A"/>
    <w:rsid w:val="002C7A4C"/>
    <w:rsid w:val="002C7B26"/>
    <w:rsid w:val="002C7BC5"/>
    <w:rsid w:val="002C7CED"/>
    <w:rsid w:val="002D0273"/>
    <w:rsid w:val="002D0F3A"/>
    <w:rsid w:val="002D11CB"/>
    <w:rsid w:val="002D1324"/>
    <w:rsid w:val="002D1668"/>
    <w:rsid w:val="002D258C"/>
    <w:rsid w:val="002D29A9"/>
    <w:rsid w:val="002D3E9C"/>
    <w:rsid w:val="002D3EAE"/>
    <w:rsid w:val="002D4597"/>
    <w:rsid w:val="002D470B"/>
    <w:rsid w:val="002D4734"/>
    <w:rsid w:val="002D554D"/>
    <w:rsid w:val="002D570A"/>
    <w:rsid w:val="002D58D5"/>
    <w:rsid w:val="002D5DA2"/>
    <w:rsid w:val="002D6A2B"/>
    <w:rsid w:val="002D6B33"/>
    <w:rsid w:val="002D6DB3"/>
    <w:rsid w:val="002D6E64"/>
    <w:rsid w:val="002D72A0"/>
    <w:rsid w:val="002D7C25"/>
    <w:rsid w:val="002D7EE2"/>
    <w:rsid w:val="002D7FF3"/>
    <w:rsid w:val="002E0330"/>
    <w:rsid w:val="002E0377"/>
    <w:rsid w:val="002E0EEE"/>
    <w:rsid w:val="002E0FEC"/>
    <w:rsid w:val="002E130A"/>
    <w:rsid w:val="002E1865"/>
    <w:rsid w:val="002E1C1A"/>
    <w:rsid w:val="002E1CFE"/>
    <w:rsid w:val="002E20CD"/>
    <w:rsid w:val="002E284A"/>
    <w:rsid w:val="002E29FC"/>
    <w:rsid w:val="002E2DE3"/>
    <w:rsid w:val="002E3240"/>
    <w:rsid w:val="002E3F58"/>
    <w:rsid w:val="002E4142"/>
    <w:rsid w:val="002E45DF"/>
    <w:rsid w:val="002E4B38"/>
    <w:rsid w:val="002E5384"/>
    <w:rsid w:val="002E62BD"/>
    <w:rsid w:val="002E69CB"/>
    <w:rsid w:val="002E6B61"/>
    <w:rsid w:val="002E6EC5"/>
    <w:rsid w:val="002E6FEE"/>
    <w:rsid w:val="002E79EE"/>
    <w:rsid w:val="002E7A7B"/>
    <w:rsid w:val="002F02C3"/>
    <w:rsid w:val="002F041B"/>
    <w:rsid w:val="002F08F1"/>
    <w:rsid w:val="002F0DD2"/>
    <w:rsid w:val="002F20EC"/>
    <w:rsid w:val="002F24D6"/>
    <w:rsid w:val="002F24DF"/>
    <w:rsid w:val="002F320D"/>
    <w:rsid w:val="002F3254"/>
    <w:rsid w:val="002F3411"/>
    <w:rsid w:val="002F3546"/>
    <w:rsid w:val="002F4728"/>
    <w:rsid w:val="002F4AEF"/>
    <w:rsid w:val="002F4BFF"/>
    <w:rsid w:val="002F5089"/>
    <w:rsid w:val="002F5334"/>
    <w:rsid w:val="002F6585"/>
    <w:rsid w:val="002F6F4B"/>
    <w:rsid w:val="002F6F9C"/>
    <w:rsid w:val="002F7476"/>
    <w:rsid w:val="0030029A"/>
    <w:rsid w:val="00300A13"/>
    <w:rsid w:val="00300F4B"/>
    <w:rsid w:val="00300F87"/>
    <w:rsid w:val="00301080"/>
    <w:rsid w:val="003010C1"/>
    <w:rsid w:val="00301139"/>
    <w:rsid w:val="00301A1B"/>
    <w:rsid w:val="00302831"/>
    <w:rsid w:val="0030291C"/>
    <w:rsid w:val="00302B51"/>
    <w:rsid w:val="00302C4F"/>
    <w:rsid w:val="00303183"/>
    <w:rsid w:val="00303D37"/>
    <w:rsid w:val="00304DC1"/>
    <w:rsid w:val="00305042"/>
    <w:rsid w:val="003051E0"/>
    <w:rsid w:val="00305A26"/>
    <w:rsid w:val="00306699"/>
    <w:rsid w:val="00306804"/>
    <w:rsid w:val="00307495"/>
    <w:rsid w:val="00307942"/>
    <w:rsid w:val="00310017"/>
    <w:rsid w:val="00310AB4"/>
    <w:rsid w:val="00310FFC"/>
    <w:rsid w:val="003119E2"/>
    <w:rsid w:val="00311B81"/>
    <w:rsid w:val="00311CFC"/>
    <w:rsid w:val="003137F1"/>
    <w:rsid w:val="00313975"/>
    <w:rsid w:val="00313B5F"/>
    <w:rsid w:val="00313E08"/>
    <w:rsid w:val="003148FC"/>
    <w:rsid w:val="00314916"/>
    <w:rsid w:val="00314D3D"/>
    <w:rsid w:val="00315823"/>
    <w:rsid w:val="00315F29"/>
    <w:rsid w:val="003164FF"/>
    <w:rsid w:val="0031759E"/>
    <w:rsid w:val="003175A5"/>
    <w:rsid w:val="0031789C"/>
    <w:rsid w:val="003202AE"/>
    <w:rsid w:val="00321807"/>
    <w:rsid w:val="00322046"/>
    <w:rsid w:val="00322276"/>
    <w:rsid w:val="00322692"/>
    <w:rsid w:val="0032281A"/>
    <w:rsid w:val="00322C53"/>
    <w:rsid w:val="003230B8"/>
    <w:rsid w:val="00323D5A"/>
    <w:rsid w:val="00323FBE"/>
    <w:rsid w:val="003240E1"/>
    <w:rsid w:val="00324676"/>
    <w:rsid w:val="00326E02"/>
    <w:rsid w:val="00326F68"/>
    <w:rsid w:val="003301FA"/>
    <w:rsid w:val="00330311"/>
    <w:rsid w:val="0033064B"/>
    <w:rsid w:val="00330B70"/>
    <w:rsid w:val="00331044"/>
    <w:rsid w:val="003315CE"/>
    <w:rsid w:val="003318D0"/>
    <w:rsid w:val="00331BBA"/>
    <w:rsid w:val="00331E22"/>
    <w:rsid w:val="00332F96"/>
    <w:rsid w:val="0033320B"/>
    <w:rsid w:val="00333596"/>
    <w:rsid w:val="00333B64"/>
    <w:rsid w:val="00333E50"/>
    <w:rsid w:val="00334407"/>
    <w:rsid w:val="0033484B"/>
    <w:rsid w:val="00335179"/>
    <w:rsid w:val="00335576"/>
    <w:rsid w:val="00335CC4"/>
    <w:rsid w:val="00335DF2"/>
    <w:rsid w:val="0033622D"/>
    <w:rsid w:val="003367CA"/>
    <w:rsid w:val="00336916"/>
    <w:rsid w:val="00337156"/>
    <w:rsid w:val="003376DE"/>
    <w:rsid w:val="00340B1C"/>
    <w:rsid w:val="00340DAA"/>
    <w:rsid w:val="00341309"/>
    <w:rsid w:val="003415B5"/>
    <w:rsid w:val="00341C2E"/>
    <w:rsid w:val="00341D18"/>
    <w:rsid w:val="003428A7"/>
    <w:rsid w:val="003432BB"/>
    <w:rsid w:val="003435E6"/>
    <w:rsid w:val="00343CA8"/>
    <w:rsid w:val="0034444E"/>
    <w:rsid w:val="003444D3"/>
    <w:rsid w:val="003445F5"/>
    <w:rsid w:val="003446C9"/>
    <w:rsid w:val="00344BD5"/>
    <w:rsid w:val="003452D8"/>
    <w:rsid w:val="003457D1"/>
    <w:rsid w:val="003458A8"/>
    <w:rsid w:val="003458F3"/>
    <w:rsid w:val="0034594C"/>
    <w:rsid w:val="003459DC"/>
    <w:rsid w:val="00345F19"/>
    <w:rsid w:val="00346AAD"/>
    <w:rsid w:val="00346DA2"/>
    <w:rsid w:val="00347005"/>
    <w:rsid w:val="0034713B"/>
    <w:rsid w:val="00350012"/>
    <w:rsid w:val="0035020A"/>
    <w:rsid w:val="0035161F"/>
    <w:rsid w:val="00351A4B"/>
    <w:rsid w:val="00352754"/>
    <w:rsid w:val="003542F7"/>
    <w:rsid w:val="00354705"/>
    <w:rsid w:val="0035497E"/>
    <w:rsid w:val="00354B51"/>
    <w:rsid w:val="00354F09"/>
    <w:rsid w:val="00355FE6"/>
    <w:rsid w:val="00356115"/>
    <w:rsid w:val="00356328"/>
    <w:rsid w:val="00356DC1"/>
    <w:rsid w:val="00357035"/>
    <w:rsid w:val="0035752D"/>
    <w:rsid w:val="00357DEB"/>
    <w:rsid w:val="00360781"/>
    <w:rsid w:val="00360800"/>
    <w:rsid w:val="0036090A"/>
    <w:rsid w:val="00360DDB"/>
    <w:rsid w:val="00361215"/>
    <w:rsid w:val="003614D1"/>
    <w:rsid w:val="003619C0"/>
    <w:rsid w:val="00362214"/>
    <w:rsid w:val="0036230E"/>
    <w:rsid w:val="00362C4A"/>
    <w:rsid w:val="00362EFA"/>
    <w:rsid w:val="003631E3"/>
    <w:rsid w:val="00364810"/>
    <w:rsid w:val="00364E7A"/>
    <w:rsid w:val="003652CF"/>
    <w:rsid w:val="00365DC8"/>
    <w:rsid w:val="00365F4B"/>
    <w:rsid w:val="00365F8D"/>
    <w:rsid w:val="0036639D"/>
    <w:rsid w:val="003664B9"/>
    <w:rsid w:val="003665E7"/>
    <w:rsid w:val="0036708F"/>
    <w:rsid w:val="0036716E"/>
    <w:rsid w:val="00367C4A"/>
    <w:rsid w:val="003702AC"/>
    <w:rsid w:val="00371139"/>
    <w:rsid w:val="00371FD5"/>
    <w:rsid w:val="003720BD"/>
    <w:rsid w:val="0037236F"/>
    <w:rsid w:val="00372D79"/>
    <w:rsid w:val="00372E7C"/>
    <w:rsid w:val="00372F62"/>
    <w:rsid w:val="0037303D"/>
    <w:rsid w:val="003733C7"/>
    <w:rsid w:val="0037350E"/>
    <w:rsid w:val="00373A0E"/>
    <w:rsid w:val="00373A43"/>
    <w:rsid w:val="00373B05"/>
    <w:rsid w:val="003743D0"/>
    <w:rsid w:val="00374C65"/>
    <w:rsid w:val="00375006"/>
    <w:rsid w:val="00375060"/>
    <w:rsid w:val="00375167"/>
    <w:rsid w:val="0037557E"/>
    <w:rsid w:val="0037576C"/>
    <w:rsid w:val="00375ABC"/>
    <w:rsid w:val="0037618C"/>
    <w:rsid w:val="0037639D"/>
    <w:rsid w:val="0037653B"/>
    <w:rsid w:val="00376642"/>
    <w:rsid w:val="00377082"/>
    <w:rsid w:val="003775C3"/>
    <w:rsid w:val="00380980"/>
    <w:rsid w:val="00380EF4"/>
    <w:rsid w:val="00381499"/>
    <w:rsid w:val="003815CB"/>
    <w:rsid w:val="0038221C"/>
    <w:rsid w:val="003822D0"/>
    <w:rsid w:val="0038241C"/>
    <w:rsid w:val="00382C7A"/>
    <w:rsid w:val="00382D72"/>
    <w:rsid w:val="003832AE"/>
    <w:rsid w:val="0038384A"/>
    <w:rsid w:val="00383C30"/>
    <w:rsid w:val="00384068"/>
    <w:rsid w:val="003847D9"/>
    <w:rsid w:val="00386299"/>
    <w:rsid w:val="003863B8"/>
    <w:rsid w:val="00386618"/>
    <w:rsid w:val="00386E4F"/>
    <w:rsid w:val="00386FD1"/>
    <w:rsid w:val="003878AE"/>
    <w:rsid w:val="00390259"/>
    <w:rsid w:val="003902B5"/>
    <w:rsid w:val="00390497"/>
    <w:rsid w:val="0039081B"/>
    <w:rsid w:val="00390D55"/>
    <w:rsid w:val="00390FAC"/>
    <w:rsid w:val="003913F2"/>
    <w:rsid w:val="003913FD"/>
    <w:rsid w:val="0039177F"/>
    <w:rsid w:val="00392188"/>
    <w:rsid w:val="003922C3"/>
    <w:rsid w:val="00392701"/>
    <w:rsid w:val="0039279D"/>
    <w:rsid w:val="00392810"/>
    <w:rsid w:val="00393581"/>
    <w:rsid w:val="00393AFB"/>
    <w:rsid w:val="00393CF4"/>
    <w:rsid w:val="00393DA8"/>
    <w:rsid w:val="003946C1"/>
    <w:rsid w:val="00394730"/>
    <w:rsid w:val="00394AFC"/>
    <w:rsid w:val="00394DF9"/>
    <w:rsid w:val="003954C7"/>
    <w:rsid w:val="00395C36"/>
    <w:rsid w:val="003963D1"/>
    <w:rsid w:val="003964A2"/>
    <w:rsid w:val="00396B7F"/>
    <w:rsid w:val="00396C2A"/>
    <w:rsid w:val="003971CD"/>
    <w:rsid w:val="003971DF"/>
    <w:rsid w:val="0039779C"/>
    <w:rsid w:val="00397E67"/>
    <w:rsid w:val="003A053D"/>
    <w:rsid w:val="003A0577"/>
    <w:rsid w:val="003A0780"/>
    <w:rsid w:val="003A094A"/>
    <w:rsid w:val="003A0D0C"/>
    <w:rsid w:val="003A0E23"/>
    <w:rsid w:val="003A0F7C"/>
    <w:rsid w:val="003A14B9"/>
    <w:rsid w:val="003A1931"/>
    <w:rsid w:val="003A1DDD"/>
    <w:rsid w:val="003A2A50"/>
    <w:rsid w:val="003A2F6D"/>
    <w:rsid w:val="003A33DF"/>
    <w:rsid w:val="003A36A0"/>
    <w:rsid w:val="003A382F"/>
    <w:rsid w:val="003A393D"/>
    <w:rsid w:val="003A3B6A"/>
    <w:rsid w:val="003A3DAC"/>
    <w:rsid w:val="003A3EF3"/>
    <w:rsid w:val="003A471D"/>
    <w:rsid w:val="003A4BAD"/>
    <w:rsid w:val="003A54D7"/>
    <w:rsid w:val="003A5756"/>
    <w:rsid w:val="003A5792"/>
    <w:rsid w:val="003A5B2A"/>
    <w:rsid w:val="003A5C32"/>
    <w:rsid w:val="003A71AC"/>
    <w:rsid w:val="003A71F1"/>
    <w:rsid w:val="003A7478"/>
    <w:rsid w:val="003A767D"/>
    <w:rsid w:val="003A785F"/>
    <w:rsid w:val="003A78FC"/>
    <w:rsid w:val="003A7E7E"/>
    <w:rsid w:val="003B0A53"/>
    <w:rsid w:val="003B1501"/>
    <w:rsid w:val="003B1713"/>
    <w:rsid w:val="003B1935"/>
    <w:rsid w:val="003B232F"/>
    <w:rsid w:val="003B2607"/>
    <w:rsid w:val="003B298F"/>
    <w:rsid w:val="003B2CB9"/>
    <w:rsid w:val="003B2EB9"/>
    <w:rsid w:val="003B3830"/>
    <w:rsid w:val="003B3D0F"/>
    <w:rsid w:val="003B4318"/>
    <w:rsid w:val="003B475C"/>
    <w:rsid w:val="003B49D9"/>
    <w:rsid w:val="003B5A5E"/>
    <w:rsid w:val="003B5F6C"/>
    <w:rsid w:val="003B60CC"/>
    <w:rsid w:val="003B64AE"/>
    <w:rsid w:val="003B6973"/>
    <w:rsid w:val="003B6A50"/>
    <w:rsid w:val="003B72E0"/>
    <w:rsid w:val="003B73B6"/>
    <w:rsid w:val="003B7645"/>
    <w:rsid w:val="003B76BE"/>
    <w:rsid w:val="003B7717"/>
    <w:rsid w:val="003B7A79"/>
    <w:rsid w:val="003B7B29"/>
    <w:rsid w:val="003B7C6B"/>
    <w:rsid w:val="003C09A2"/>
    <w:rsid w:val="003C0E47"/>
    <w:rsid w:val="003C10CB"/>
    <w:rsid w:val="003C11D5"/>
    <w:rsid w:val="003C143E"/>
    <w:rsid w:val="003C1891"/>
    <w:rsid w:val="003C1E39"/>
    <w:rsid w:val="003C21C1"/>
    <w:rsid w:val="003C2618"/>
    <w:rsid w:val="003C2A35"/>
    <w:rsid w:val="003C3140"/>
    <w:rsid w:val="003C3D8D"/>
    <w:rsid w:val="003C3EE1"/>
    <w:rsid w:val="003C41E8"/>
    <w:rsid w:val="003C4ABC"/>
    <w:rsid w:val="003C587F"/>
    <w:rsid w:val="003C5BC0"/>
    <w:rsid w:val="003C5E62"/>
    <w:rsid w:val="003C6467"/>
    <w:rsid w:val="003C65EB"/>
    <w:rsid w:val="003C7B94"/>
    <w:rsid w:val="003C7D36"/>
    <w:rsid w:val="003D039B"/>
    <w:rsid w:val="003D10C4"/>
    <w:rsid w:val="003D19C3"/>
    <w:rsid w:val="003D22D6"/>
    <w:rsid w:val="003D2A88"/>
    <w:rsid w:val="003D2AF9"/>
    <w:rsid w:val="003D3305"/>
    <w:rsid w:val="003D33A1"/>
    <w:rsid w:val="003D358E"/>
    <w:rsid w:val="003D387E"/>
    <w:rsid w:val="003D4080"/>
    <w:rsid w:val="003D441F"/>
    <w:rsid w:val="003D4826"/>
    <w:rsid w:val="003D4CF1"/>
    <w:rsid w:val="003D5766"/>
    <w:rsid w:val="003D5BDA"/>
    <w:rsid w:val="003D5FD7"/>
    <w:rsid w:val="003D6045"/>
    <w:rsid w:val="003D635A"/>
    <w:rsid w:val="003D6630"/>
    <w:rsid w:val="003D6661"/>
    <w:rsid w:val="003D7EE8"/>
    <w:rsid w:val="003E0637"/>
    <w:rsid w:val="003E1108"/>
    <w:rsid w:val="003E1214"/>
    <w:rsid w:val="003E17D1"/>
    <w:rsid w:val="003E2493"/>
    <w:rsid w:val="003E2A81"/>
    <w:rsid w:val="003E2DC3"/>
    <w:rsid w:val="003E43B2"/>
    <w:rsid w:val="003E4C68"/>
    <w:rsid w:val="003E4FF3"/>
    <w:rsid w:val="003E5173"/>
    <w:rsid w:val="003E5E36"/>
    <w:rsid w:val="003E60E8"/>
    <w:rsid w:val="003E60EA"/>
    <w:rsid w:val="003E6143"/>
    <w:rsid w:val="003E626C"/>
    <w:rsid w:val="003E6D83"/>
    <w:rsid w:val="003E71FD"/>
    <w:rsid w:val="003E729E"/>
    <w:rsid w:val="003E74AA"/>
    <w:rsid w:val="003E76B4"/>
    <w:rsid w:val="003E79B8"/>
    <w:rsid w:val="003F00CD"/>
    <w:rsid w:val="003F03BB"/>
    <w:rsid w:val="003F06EC"/>
    <w:rsid w:val="003F0790"/>
    <w:rsid w:val="003F1471"/>
    <w:rsid w:val="003F16F0"/>
    <w:rsid w:val="003F1A18"/>
    <w:rsid w:val="003F1CB5"/>
    <w:rsid w:val="003F234F"/>
    <w:rsid w:val="003F2488"/>
    <w:rsid w:val="003F274F"/>
    <w:rsid w:val="003F291C"/>
    <w:rsid w:val="003F3139"/>
    <w:rsid w:val="003F3785"/>
    <w:rsid w:val="003F4CD6"/>
    <w:rsid w:val="003F4EA0"/>
    <w:rsid w:val="003F5136"/>
    <w:rsid w:val="003F56F0"/>
    <w:rsid w:val="003F5D70"/>
    <w:rsid w:val="003F62AE"/>
    <w:rsid w:val="003F69DE"/>
    <w:rsid w:val="003F6A31"/>
    <w:rsid w:val="003F71F1"/>
    <w:rsid w:val="003F7CB0"/>
    <w:rsid w:val="003F7EC4"/>
    <w:rsid w:val="00400498"/>
    <w:rsid w:val="0040063E"/>
    <w:rsid w:val="00403043"/>
    <w:rsid w:val="004031CC"/>
    <w:rsid w:val="0040334E"/>
    <w:rsid w:val="00403E28"/>
    <w:rsid w:val="004045BD"/>
    <w:rsid w:val="00404692"/>
    <w:rsid w:val="00404761"/>
    <w:rsid w:val="00404CC5"/>
    <w:rsid w:val="0040503A"/>
    <w:rsid w:val="00405666"/>
    <w:rsid w:val="00405BBF"/>
    <w:rsid w:val="0040617F"/>
    <w:rsid w:val="00406213"/>
    <w:rsid w:val="004066E8"/>
    <w:rsid w:val="004067FB"/>
    <w:rsid w:val="00407141"/>
    <w:rsid w:val="00410121"/>
    <w:rsid w:val="004102ED"/>
    <w:rsid w:val="004112B1"/>
    <w:rsid w:val="0041140C"/>
    <w:rsid w:val="004123A8"/>
    <w:rsid w:val="00412755"/>
    <w:rsid w:val="0041298E"/>
    <w:rsid w:val="00412A7C"/>
    <w:rsid w:val="004130FC"/>
    <w:rsid w:val="00414694"/>
    <w:rsid w:val="004158F9"/>
    <w:rsid w:val="0041592B"/>
    <w:rsid w:val="00415CC1"/>
    <w:rsid w:val="004160FC"/>
    <w:rsid w:val="00416B05"/>
    <w:rsid w:val="00416B82"/>
    <w:rsid w:val="004172FF"/>
    <w:rsid w:val="004179A7"/>
    <w:rsid w:val="00420765"/>
    <w:rsid w:val="00421379"/>
    <w:rsid w:val="00421B3F"/>
    <w:rsid w:val="0042361E"/>
    <w:rsid w:val="00423704"/>
    <w:rsid w:val="00423E73"/>
    <w:rsid w:val="00425974"/>
    <w:rsid w:val="00425FBB"/>
    <w:rsid w:val="004261E8"/>
    <w:rsid w:val="004265FB"/>
    <w:rsid w:val="0042686E"/>
    <w:rsid w:val="00426DDF"/>
    <w:rsid w:val="0042719C"/>
    <w:rsid w:val="004273B5"/>
    <w:rsid w:val="0043017E"/>
    <w:rsid w:val="0043018A"/>
    <w:rsid w:val="00430F96"/>
    <w:rsid w:val="00431199"/>
    <w:rsid w:val="004314B9"/>
    <w:rsid w:val="004314FE"/>
    <w:rsid w:val="0043160C"/>
    <w:rsid w:val="00431D45"/>
    <w:rsid w:val="0043258C"/>
    <w:rsid w:val="00432700"/>
    <w:rsid w:val="004327F4"/>
    <w:rsid w:val="004331C7"/>
    <w:rsid w:val="0043345D"/>
    <w:rsid w:val="004337F0"/>
    <w:rsid w:val="0043386D"/>
    <w:rsid w:val="004340BA"/>
    <w:rsid w:val="0043494F"/>
    <w:rsid w:val="00434A46"/>
    <w:rsid w:val="00434BD8"/>
    <w:rsid w:val="00434ED9"/>
    <w:rsid w:val="004353FA"/>
    <w:rsid w:val="00435A4E"/>
    <w:rsid w:val="00435DD5"/>
    <w:rsid w:val="00435EBD"/>
    <w:rsid w:val="004360C3"/>
    <w:rsid w:val="00436130"/>
    <w:rsid w:val="004365A0"/>
    <w:rsid w:val="004365D9"/>
    <w:rsid w:val="0043684B"/>
    <w:rsid w:val="0043719D"/>
    <w:rsid w:val="004371B2"/>
    <w:rsid w:val="00437212"/>
    <w:rsid w:val="0043733A"/>
    <w:rsid w:val="00440463"/>
    <w:rsid w:val="00440850"/>
    <w:rsid w:val="00440EEB"/>
    <w:rsid w:val="0044116F"/>
    <w:rsid w:val="004417E2"/>
    <w:rsid w:val="00441B0F"/>
    <w:rsid w:val="004420E1"/>
    <w:rsid w:val="00442649"/>
    <w:rsid w:val="0044273C"/>
    <w:rsid w:val="00443132"/>
    <w:rsid w:val="00443465"/>
    <w:rsid w:val="00443625"/>
    <w:rsid w:val="0044461F"/>
    <w:rsid w:val="00444EB1"/>
    <w:rsid w:val="00445E43"/>
    <w:rsid w:val="00445E7B"/>
    <w:rsid w:val="004468AC"/>
    <w:rsid w:val="004472BA"/>
    <w:rsid w:val="0044768A"/>
    <w:rsid w:val="0044777C"/>
    <w:rsid w:val="00447819"/>
    <w:rsid w:val="004478BA"/>
    <w:rsid w:val="00447E04"/>
    <w:rsid w:val="004502C9"/>
    <w:rsid w:val="004505F0"/>
    <w:rsid w:val="00450C13"/>
    <w:rsid w:val="0045116A"/>
    <w:rsid w:val="00451A86"/>
    <w:rsid w:val="00451B92"/>
    <w:rsid w:val="00451D69"/>
    <w:rsid w:val="00451F17"/>
    <w:rsid w:val="0045225D"/>
    <w:rsid w:val="0045231E"/>
    <w:rsid w:val="00452524"/>
    <w:rsid w:val="00452FDD"/>
    <w:rsid w:val="0045303A"/>
    <w:rsid w:val="00453583"/>
    <w:rsid w:val="004535CB"/>
    <w:rsid w:val="00453CF7"/>
    <w:rsid w:val="00454129"/>
    <w:rsid w:val="00454180"/>
    <w:rsid w:val="00454629"/>
    <w:rsid w:val="004561C7"/>
    <w:rsid w:val="00456CD6"/>
    <w:rsid w:val="00456E8B"/>
    <w:rsid w:val="00456FA6"/>
    <w:rsid w:val="00457098"/>
    <w:rsid w:val="004571AD"/>
    <w:rsid w:val="00457705"/>
    <w:rsid w:val="00457CE2"/>
    <w:rsid w:val="0046054A"/>
    <w:rsid w:val="00460D92"/>
    <w:rsid w:val="004611AD"/>
    <w:rsid w:val="004613CC"/>
    <w:rsid w:val="00461B8F"/>
    <w:rsid w:val="00461EDA"/>
    <w:rsid w:val="0046262B"/>
    <w:rsid w:val="00462814"/>
    <w:rsid w:val="00462A8D"/>
    <w:rsid w:val="00462C44"/>
    <w:rsid w:val="00462C82"/>
    <w:rsid w:val="00462D3E"/>
    <w:rsid w:val="00463023"/>
    <w:rsid w:val="004631FE"/>
    <w:rsid w:val="004632E7"/>
    <w:rsid w:val="0046345B"/>
    <w:rsid w:val="0046355E"/>
    <w:rsid w:val="004635D1"/>
    <w:rsid w:val="0046384B"/>
    <w:rsid w:val="00463936"/>
    <w:rsid w:val="00463AED"/>
    <w:rsid w:val="00463DC8"/>
    <w:rsid w:val="00463DD9"/>
    <w:rsid w:val="0046423C"/>
    <w:rsid w:val="004645B8"/>
    <w:rsid w:val="0046489C"/>
    <w:rsid w:val="004651A0"/>
    <w:rsid w:val="00465887"/>
    <w:rsid w:val="00465C94"/>
    <w:rsid w:val="00465F29"/>
    <w:rsid w:val="004662C9"/>
    <w:rsid w:val="0046650D"/>
    <w:rsid w:val="00466515"/>
    <w:rsid w:val="00466950"/>
    <w:rsid w:val="0046718B"/>
    <w:rsid w:val="00467C3D"/>
    <w:rsid w:val="00467D1B"/>
    <w:rsid w:val="004702AA"/>
    <w:rsid w:val="00470864"/>
    <w:rsid w:val="004712A7"/>
    <w:rsid w:val="00471786"/>
    <w:rsid w:val="00472014"/>
    <w:rsid w:val="004734F9"/>
    <w:rsid w:val="00473531"/>
    <w:rsid w:val="004735C4"/>
    <w:rsid w:val="00473784"/>
    <w:rsid w:val="00473AB1"/>
    <w:rsid w:val="00473B1F"/>
    <w:rsid w:val="00473F07"/>
    <w:rsid w:val="00475063"/>
    <w:rsid w:val="00475092"/>
    <w:rsid w:val="004750C3"/>
    <w:rsid w:val="00475DE4"/>
    <w:rsid w:val="0047605D"/>
    <w:rsid w:val="004763D7"/>
    <w:rsid w:val="00476590"/>
    <w:rsid w:val="00476B86"/>
    <w:rsid w:val="00476E7A"/>
    <w:rsid w:val="00476F30"/>
    <w:rsid w:val="00477226"/>
    <w:rsid w:val="004775E3"/>
    <w:rsid w:val="00477AFC"/>
    <w:rsid w:val="0048026F"/>
    <w:rsid w:val="004805F5"/>
    <w:rsid w:val="0048173D"/>
    <w:rsid w:val="00481FC5"/>
    <w:rsid w:val="00482147"/>
    <w:rsid w:val="004823EB"/>
    <w:rsid w:val="00482FCE"/>
    <w:rsid w:val="00483453"/>
    <w:rsid w:val="00483A35"/>
    <w:rsid w:val="00483AEC"/>
    <w:rsid w:val="00483B01"/>
    <w:rsid w:val="00484F11"/>
    <w:rsid w:val="00485353"/>
    <w:rsid w:val="0048571B"/>
    <w:rsid w:val="00485CFF"/>
    <w:rsid w:val="00486CA3"/>
    <w:rsid w:val="0048775D"/>
    <w:rsid w:val="00487EBF"/>
    <w:rsid w:val="004908A8"/>
    <w:rsid w:val="00490E70"/>
    <w:rsid w:val="00492455"/>
    <w:rsid w:val="004927F6"/>
    <w:rsid w:val="00492875"/>
    <w:rsid w:val="00493268"/>
    <w:rsid w:val="00493343"/>
    <w:rsid w:val="00493573"/>
    <w:rsid w:val="0049392F"/>
    <w:rsid w:val="004939D4"/>
    <w:rsid w:val="00493BB7"/>
    <w:rsid w:val="00493D6F"/>
    <w:rsid w:val="00493FBE"/>
    <w:rsid w:val="004941B3"/>
    <w:rsid w:val="004945FB"/>
    <w:rsid w:val="0049472A"/>
    <w:rsid w:val="004947F3"/>
    <w:rsid w:val="00494809"/>
    <w:rsid w:val="00494D87"/>
    <w:rsid w:val="00495046"/>
    <w:rsid w:val="0049543B"/>
    <w:rsid w:val="004954D3"/>
    <w:rsid w:val="00495DB1"/>
    <w:rsid w:val="00496000"/>
    <w:rsid w:val="00496981"/>
    <w:rsid w:val="00496B65"/>
    <w:rsid w:val="00496E1B"/>
    <w:rsid w:val="0049774C"/>
    <w:rsid w:val="004979C6"/>
    <w:rsid w:val="004A03E5"/>
    <w:rsid w:val="004A0A0C"/>
    <w:rsid w:val="004A0B57"/>
    <w:rsid w:val="004A1512"/>
    <w:rsid w:val="004A1555"/>
    <w:rsid w:val="004A1BD2"/>
    <w:rsid w:val="004A2242"/>
    <w:rsid w:val="004A244E"/>
    <w:rsid w:val="004A247A"/>
    <w:rsid w:val="004A3996"/>
    <w:rsid w:val="004A3BFA"/>
    <w:rsid w:val="004A41A3"/>
    <w:rsid w:val="004A49F9"/>
    <w:rsid w:val="004A4B74"/>
    <w:rsid w:val="004A595B"/>
    <w:rsid w:val="004A597C"/>
    <w:rsid w:val="004A662A"/>
    <w:rsid w:val="004A691A"/>
    <w:rsid w:val="004A6FEB"/>
    <w:rsid w:val="004A7180"/>
    <w:rsid w:val="004A72BD"/>
    <w:rsid w:val="004A7515"/>
    <w:rsid w:val="004A76BE"/>
    <w:rsid w:val="004A79C1"/>
    <w:rsid w:val="004B03A8"/>
    <w:rsid w:val="004B0726"/>
    <w:rsid w:val="004B0D76"/>
    <w:rsid w:val="004B140A"/>
    <w:rsid w:val="004B30E2"/>
    <w:rsid w:val="004B361F"/>
    <w:rsid w:val="004B391B"/>
    <w:rsid w:val="004B3D76"/>
    <w:rsid w:val="004B441E"/>
    <w:rsid w:val="004B4F90"/>
    <w:rsid w:val="004B551A"/>
    <w:rsid w:val="004B6101"/>
    <w:rsid w:val="004B6FDB"/>
    <w:rsid w:val="004B7164"/>
    <w:rsid w:val="004B78A0"/>
    <w:rsid w:val="004C04F5"/>
    <w:rsid w:val="004C096F"/>
    <w:rsid w:val="004C1EEC"/>
    <w:rsid w:val="004C254C"/>
    <w:rsid w:val="004C2986"/>
    <w:rsid w:val="004C2E91"/>
    <w:rsid w:val="004C39B8"/>
    <w:rsid w:val="004C42CA"/>
    <w:rsid w:val="004C50CD"/>
    <w:rsid w:val="004C59D9"/>
    <w:rsid w:val="004C5F7B"/>
    <w:rsid w:val="004C6634"/>
    <w:rsid w:val="004C68AA"/>
    <w:rsid w:val="004C7394"/>
    <w:rsid w:val="004C7443"/>
    <w:rsid w:val="004C74A5"/>
    <w:rsid w:val="004D063F"/>
    <w:rsid w:val="004D0766"/>
    <w:rsid w:val="004D097A"/>
    <w:rsid w:val="004D0B0D"/>
    <w:rsid w:val="004D0C5B"/>
    <w:rsid w:val="004D0EFA"/>
    <w:rsid w:val="004D0F70"/>
    <w:rsid w:val="004D1119"/>
    <w:rsid w:val="004D160E"/>
    <w:rsid w:val="004D1682"/>
    <w:rsid w:val="004D19CE"/>
    <w:rsid w:val="004D1BA5"/>
    <w:rsid w:val="004D234A"/>
    <w:rsid w:val="004D249E"/>
    <w:rsid w:val="004D2573"/>
    <w:rsid w:val="004D3197"/>
    <w:rsid w:val="004D3338"/>
    <w:rsid w:val="004D4043"/>
    <w:rsid w:val="004D449B"/>
    <w:rsid w:val="004D55A1"/>
    <w:rsid w:val="004D55F7"/>
    <w:rsid w:val="004D566B"/>
    <w:rsid w:val="004D59D9"/>
    <w:rsid w:val="004D69D9"/>
    <w:rsid w:val="004D6B27"/>
    <w:rsid w:val="004D79D0"/>
    <w:rsid w:val="004D7A82"/>
    <w:rsid w:val="004E0085"/>
    <w:rsid w:val="004E061D"/>
    <w:rsid w:val="004E09E8"/>
    <w:rsid w:val="004E1299"/>
    <w:rsid w:val="004E17F2"/>
    <w:rsid w:val="004E1CB6"/>
    <w:rsid w:val="004E1EFD"/>
    <w:rsid w:val="004E21ED"/>
    <w:rsid w:val="004E2535"/>
    <w:rsid w:val="004E2CD5"/>
    <w:rsid w:val="004E32F2"/>
    <w:rsid w:val="004E3785"/>
    <w:rsid w:val="004E4EE5"/>
    <w:rsid w:val="004E54F2"/>
    <w:rsid w:val="004E5E63"/>
    <w:rsid w:val="004E625C"/>
    <w:rsid w:val="004E6A2B"/>
    <w:rsid w:val="004E6BE7"/>
    <w:rsid w:val="004E6C7F"/>
    <w:rsid w:val="004E6E83"/>
    <w:rsid w:val="004E71D2"/>
    <w:rsid w:val="004F1084"/>
    <w:rsid w:val="004F157A"/>
    <w:rsid w:val="004F1AD3"/>
    <w:rsid w:val="004F26AB"/>
    <w:rsid w:val="004F2DA9"/>
    <w:rsid w:val="004F3475"/>
    <w:rsid w:val="004F3DBF"/>
    <w:rsid w:val="004F4900"/>
    <w:rsid w:val="004F53EA"/>
    <w:rsid w:val="004F567B"/>
    <w:rsid w:val="004F5C84"/>
    <w:rsid w:val="004F7097"/>
    <w:rsid w:val="004F73CA"/>
    <w:rsid w:val="004F7C3A"/>
    <w:rsid w:val="004F7F73"/>
    <w:rsid w:val="0050002C"/>
    <w:rsid w:val="0050041C"/>
    <w:rsid w:val="00500546"/>
    <w:rsid w:val="005007D7"/>
    <w:rsid w:val="00500EE3"/>
    <w:rsid w:val="00500FFA"/>
    <w:rsid w:val="005011EA"/>
    <w:rsid w:val="005012EE"/>
    <w:rsid w:val="00502416"/>
    <w:rsid w:val="0050244E"/>
    <w:rsid w:val="00502647"/>
    <w:rsid w:val="0050316D"/>
    <w:rsid w:val="00504447"/>
    <w:rsid w:val="00504DBA"/>
    <w:rsid w:val="00504DE2"/>
    <w:rsid w:val="005051D8"/>
    <w:rsid w:val="005057E6"/>
    <w:rsid w:val="00505BB2"/>
    <w:rsid w:val="00506013"/>
    <w:rsid w:val="005060A2"/>
    <w:rsid w:val="00506345"/>
    <w:rsid w:val="005066FA"/>
    <w:rsid w:val="0050683D"/>
    <w:rsid w:val="00506C95"/>
    <w:rsid w:val="005072BE"/>
    <w:rsid w:val="005078FD"/>
    <w:rsid w:val="00510413"/>
    <w:rsid w:val="00510507"/>
    <w:rsid w:val="00510CEA"/>
    <w:rsid w:val="0051141E"/>
    <w:rsid w:val="005116C2"/>
    <w:rsid w:val="00511832"/>
    <w:rsid w:val="00511865"/>
    <w:rsid w:val="0051295A"/>
    <w:rsid w:val="00512C9A"/>
    <w:rsid w:val="005132D0"/>
    <w:rsid w:val="00513C17"/>
    <w:rsid w:val="00513E71"/>
    <w:rsid w:val="00514AD1"/>
    <w:rsid w:val="00515198"/>
    <w:rsid w:val="00515CFB"/>
    <w:rsid w:val="00515F0E"/>
    <w:rsid w:val="00516567"/>
    <w:rsid w:val="0051704A"/>
    <w:rsid w:val="0052027E"/>
    <w:rsid w:val="00520C2D"/>
    <w:rsid w:val="00521922"/>
    <w:rsid w:val="0052197C"/>
    <w:rsid w:val="00522D87"/>
    <w:rsid w:val="005230D9"/>
    <w:rsid w:val="005239F4"/>
    <w:rsid w:val="00523A4A"/>
    <w:rsid w:val="00523D6E"/>
    <w:rsid w:val="0052440B"/>
    <w:rsid w:val="0052577D"/>
    <w:rsid w:val="00525A46"/>
    <w:rsid w:val="005278A9"/>
    <w:rsid w:val="005310EC"/>
    <w:rsid w:val="0053135F"/>
    <w:rsid w:val="005313AB"/>
    <w:rsid w:val="00531C31"/>
    <w:rsid w:val="00532492"/>
    <w:rsid w:val="00532CF4"/>
    <w:rsid w:val="005335EA"/>
    <w:rsid w:val="00533D48"/>
    <w:rsid w:val="00534362"/>
    <w:rsid w:val="005343BB"/>
    <w:rsid w:val="00535868"/>
    <w:rsid w:val="005365FF"/>
    <w:rsid w:val="00536617"/>
    <w:rsid w:val="005369DD"/>
    <w:rsid w:val="00536C5D"/>
    <w:rsid w:val="005373A8"/>
    <w:rsid w:val="00537642"/>
    <w:rsid w:val="005377EE"/>
    <w:rsid w:val="00537D04"/>
    <w:rsid w:val="0054049F"/>
    <w:rsid w:val="005405D4"/>
    <w:rsid w:val="005409C1"/>
    <w:rsid w:val="005409F1"/>
    <w:rsid w:val="00540D99"/>
    <w:rsid w:val="005410D6"/>
    <w:rsid w:val="00541921"/>
    <w:rsid w:val="00541E92"/>
    <w:rsid w:val="00542092"/>
    <w:rsid w:val="005420A7"/>
    <w:rsid w:val="00542690"/>
    <w:rsid w:val="005429A2"/>
    <w:rsid w:val="00543416"/>
    <w:rsid w:val="00543A9A"/>
    <w:rsid w:val="00543E4C"/>
    <w:rsid w:val="00544171"/>
    <w:rsid w:val="0054454B"/>
    <w:rsid w:val="0054482A"/>
    <w:rsid w:val="00544B51"/>
    <w:rsid w:val="00544E72"/>
    <w:rsid w:val="005453F4"/>
    <w:rsid w:val="00545854"/>
    <w:rsid w:val="005463EF"/>
    <w:rsid w:val="00546636"/>
    <w:rsid w:val="00547E39"/>
    <w:rsid w:val="00550202"/>
    <w:rsid w:val="00550544"/>
    <w:rsid w:val="005508D3"/>
    <w:rsid w:val="0055111F"/>
    <w:rsid w:val="005513AF"/>
    <w:rsid w:val="00551E0E"/>
    <w:rsid w:val="00552E69"/>
    <w:rsid w:val="00553648"/>
    <w:rsid w:val="00553987"/>
    <w:rsid w:val="00553CA5"/>
    <w:rsid w:val="00554747"/>
    <w:rsid w:val="00554BD3"/>
    <w:rsid w:val="00554BDD"/>
    <w:rsid w:val="00554F18"/>
    <w:rsid w:val="0055535D"/>
    <w:rsid w:val="005553AF"/>
    <w:rsid w:val="00555B2C"/>
    <w:rsid w:val="0055600A"/>
    <w:rsid w:val="00556D34"/>
    <w:rsid w:val="00557AC9"/>
    <w:rsid w:val="00557C04"/>
    <w:rsid w:val="005601B8"/>
    <w:rsid w:val="005609AC"/>
    <w:rsid w:val="0056169C"/>
    <w:rsid w:val="00561706"/>
    <w:rsid w:val="00561C3D"/>
    <w:rsid w:val="00562DE1"/>
    <w:rsid w:val="005633BC"/>
    <w:rsid w:val="00563B84"/>
    <w:rsid w:val="00563BF9"/>
    <w:rsid w:val="00563CB8"/>
    <w:rsid w:val="005640A6"/>
    <w:rsid w:val="00564256"/>
    <w:rsid w:val="005648E7"/>
    <w:rsid w:val="00565108"/>
    <w:rsid w:val="00565152"/>
    <w:rsid w:val="00565B44"/>
    <w:rsid w:val="00566251"/>
    <w:rsid w:val="00566EE4"/>
    <w:rsid w:val="00566FEF"/>
    <w:rsid w:val="00567292"/>
    <w:rsid w:val="00567441"/>
    <w:rsid w:val="00567C6A"/>
    <w:rsid w:val="00567E8E"/>
    <w:rsid w:val="005703DA"/>
    <w:rsid w:val="0057063B"/>
    <w:rsid w:val="00570898"/>
    <w:rsid w:val="00570CB2"/>
    <w:rsid w:val="00570D2E"/>
    <w:rsid w:val="0057157D"/>
    <w:rsid w:val="0057203D"/>
    <w:rsid w:val="0057222B"/>
    <w:rsid w:val="005727C1"/>
    <w:rsid w:val="005729DA"/>
    <w:rsid w:val="00573BDF"/>
    <w:rsid w:val="0057412F"/>
    <w:rsid w:val="005744DC"/>
    <w:rsid w:val="00574EF2"/>
    <w:rsid w:val="005752C1"/>
    <w:rsid w:val="00575F21"/>
    <w:rsid w:val="0057610C"/>
    <w:rsid w:val="00576DFC"/>
    <w:rsid w:val="00576F3C"/>
    <w:rsid w:val="0057725B"/>
    <w:rsid w:val="00577F56"/>
    <w:rsid w:val="00581480"/>
    <w:rsid w:val="00581B21"/>
    <w:rsid w:val="00581B49"/>
    <w:rsid w:val="005825F5"/>
    <w:rsid w:val="00582B1A"/>
    <w:rsid w:val="0058304C"/>
    <w:rsid w:val="0058334B"/>
    <w:rsid w:val="005833B4"/>
    <w:rsid w:val="0058347C"/>
    <w:rsid w:val="005836E9"/>
    <w:rsid w:val="00583D90"/>
    <w:rsid w:val="00583FAD"/>
    <w:rsid w:val="00584238"/>
    <w:rsid w:val="00584244"/>
    <w:rsid w:val="0058438E"/>
    <w:rsid w:val="0058438F"/>
    <w:rsid w:val="00585089"/>
    <w:rsid w:val="00585436"/>
    <w:rsid w:val="00585802"/>
    <w:rsid w:val="00585864"/>
    <w:rsid w:val="0058591D"/>
    <w:rsid w:val="005866CF"/>
    <w:rsid w:val="00586AD9"/>
    <w:rsid w:val="00586E89"/>
    <w:rsid w:val="00587209"/>
    <w:rsid w:val="005875BF"/>
    <w:rsid w:val="0058788B"/>
    <w:rsid w:val="00587D39"/>
    <w:rsid w:val="00587DED"/>
    <w:rsid w:val="00590002"/>
    <w:rsid w:val="005906A1"/>
    <w:rsid w:val="0059084B"/>
    <w:rsid w:val="00590AA6"/>
    <w:rsid w:val="005910BF"/>
    <w:rsid w:val="00591BF6"/>
    <w:rsid w:val="00591C15"/>
    <w:rsid w:val="00591E65"/>
    <w:rsid w:val="00592061"/>
    <w:rsid w:val="00592709"/>
    <w:rsid w:val="005927B1"/>
    <w:rsid w:val="00592CC4"/>
    <w:rsid w:val="00592FA4"/>
    <w:rsid w:val="005936C5"/>
    <w:rsid w:val="00593727"/>
    <w:rsid w:val="00593B2A"/>
    <w:rsid w:val="00593D24"/>
    <w:rsid w:val="0059447E"/>
    <w:rsid w:val="00594568"/>
    <w:rsid w:val="00594B08"/>
    <w:rsid w:val="00594B5A"/>
    <w:rsid w:val="00594B9F"/>
    <w:rsid w:val="00594D41"/>
    <w:rsid w:val="00595D10"/>
    <w:rsid w:val="00595D96"/>
    <w:rsid w:val="0059686B"/>
    <w:rsid w:val="005972D4"/>
    <w:rsid w:val="00597316"/>
    <w:rsid w:val="0059758B"/>
    <w:rsid w:val="00597662"/>
    <w:rsid w:val="00597911"/>
    <w:rsid w:val="00597986"/>
    <w:rsid w:val="00597AB3"/>
    <w:rsid w:val="005A0CBF"/>
    <w:rsid w:val="005A121F"/>
    <w:rsid w:val="005A15BE"/>
    <w:rsid w:val="005A1718"/>
    <w:rsid w:val="005A2C8B"/>
    <w:rsid w:val="005A3CA4"/>
    <w:rsid w:val="005A4308"/>
    <w:rsid w:val="005A45F4"/>
    <w:rsid w:val="005A46C3"/>
    <w:rsid w:val="005A5013"/>
    <w:rsid w:val="005A53E4"/>
    <w:rsid w:val="005A5C5D"/>
    <w:rsid w:val="005A6233"/>
    <w:rsid w:val="005A6C93"/>
    <w:rsid w:val="005A6CFB"/>
    <w:rsid w:val="005A7AC8"/>
    <w:rsid w:val="005A7D3C"/>
    <w:rsid w:val="005B0441"/>
    <w:rsid w:val="005B0851"/>
    <w:rsid w:val="005B0DE8"/>
    <w:rsid w:val="005B28EC"/>
    <w:rsid w:val="005B29E2"/>
    <w:rsid w:val="005B3C4E"/>
    <w:rsid w:val="005B47A5"/>
    <w:rsid w:val="005B53DC"/>
    <w:rsid w:val="005B5A19"/>
    <w:rsid w:val="005B5BD1"/>
    <w:rsid w:val="005B6589"/>
    <w:rsid w:val="005B665F"/>
    <w:rsid w:val="005B6E43"/>
    <w:rsid w:val="005B70D5"/>
    <w:rsid w:val="005B71B8"/>
    <w:rsid w:val="005B7E58"/>
    <w:rsid w:val="005C05FB"/>
    <w:rsid w:val="005C0AB0"/>
    <w:rsid w:val="005C0FDD"/>
    <w:rsid w:val="005C1082"/>
    <w:rsid w:val="005C138D"/>
    <w:rsid w:val="005C1F58"/>
    <w:rsid w:val="005C2261"/>
    <w:rsid w:val="005C2699"/>
    <w:rsid w:val="005C2C63"/>
    <w:rsid w:val="005C507B"/>
    <w:rsid w:val="005C51D8"/>
    <w:rsid w:val="005C53A0"/>
    <w:rsid w:val="005C5A16"/>
    <w:rsid w:val="005C5E94"/>
    <w:rsid w:val="005C5F9E"/>
    <w:rsid w:val="005C7017"/>
    <w:rsid w:val="005C7425"/>
    <w:rsid w:val="005C77CF"/>
    <w:rsid w:val="005C7B0A"/>
    <w:rsid w:val="005D0373"/>
    <w:rsid w:val="005D06BF"/>
    <w:rsid w:val="005D13CD"/>
    <w:rsid w:val="005D18C1"/>
    <w:rsid w:val="005D1EED"/>
    <w:rsid w:val="005D23C7"/>
    <w:rsid w:val="005D24C0"/>
    <w:rsid w:val="005D2A4C"/>
    <w:rsid w:val="005D2BE5"/>
    <w:rsid w:val="005D30B5"/>
    <w:rsid w:val="005D391E"/>
    <w:rsid w:val="005D3A20"/>
    <w:rsid w:val="005D3E45"/>
    <w:rsid w:val="005D432B"/>
    <w:rsid w:val="005D4530"/>
    <w:rsid w:val="005D4DA5"/>
    <w:rsid w:val="005D4F7A"/>
    <w:rsid w:val="005D53E8"/>
    <w:rsid w:val="005D58F3"/>
    <w:rsid w:val="005D60F1"/>
    <w:rsid w:val="005D6631"/>
    <w:rsid w:val="005D688D"/>
    <w:rsid w:val="005D6C9B"/>
    <w:rsid w:val="005D71C7"/>
    <w:rsid w:val="005D7862"/>
    <w:rsid w:val="005D7946"/>
    <w:rsid w:val="005D7B88"/>
    <w:rsid w:val="005E0AC2"/>
    <w:rsid w:val="005E1026"/>
    <w:rsid w:val="005E121C"/>
    <w:rsid w:val="005E1419"/>
    <w:rsid w:val="005E153F"/>
    <w:rsid w:val="005E1A3D"/>
    <w:rsid w:val="005E1A48"/>
    <w:rsid w:val="005E1A57"/>
    <w:rsid w:val="005E20CF"/>
    <w:rsid w:val="005E23A6"/>
    <w:rsid w:val="005E29A2"/>
    <w:rsid w:val="005E2B77"/>
    <w:rsid w:val="005E2B86"/>
    <w:rsid w:val="005E31B9"/>
    <w:rsid w:val="005E363E"/>
    <w:rsid w:val="005E364E"/>
    <w:rsid w:val="005E3B9F"/>
    <w:rsid w:val="005E4196"/>
    <w:rsid w:val="005E456C"/>
    <w:rsid w:val="005E47A4"/>
    <w:rsid w:val="005E4908"/>
    <w:rsid w:val="005E491E"/>
    <w:rsid w:val="005E4951"/>
    <w:rsid w:val="005E4EBA"/>
    <w:rsid w:val="005E508F"/>
    <w:rsid w:val="005E55F3"/>
    <w:rsid w:val="005E5A24"/>
    <w:rsid w:val="005E65BE"/>
    <w:rsid w:val="005E67DC"/>
    <w:rsid w:val="005E72EF"/>
    <w:rsid w:val="005E7630"/>
    <w:rsid w:val="005E7822"/>
    <w:rsid w:val="005E7ABA"/>
    <w:rsid w:val="005E7F18"/>
    <w:rsid w:val="005F18A3"/>
    <w:rsid w:val="005F1B57"/>
    <w:rsid w:val="005F1B70"/>
    <w:rsid w:val="005F26CC"/>
    <w:rsid w:val="005F371D"/>
    <w:rsid w:val="005F3927"/>
    <w:rsid w:val="005F5036"/>
    <w:rsid w:val="005F5542"/>
    <w:rsid w:val="005F5F97"/>
    <w:rsid w:val="005F65E9"/>
    <w:rsid w:val="005F6AB8"/>
    <w:rsid w:val="005F6F6A"/>
    <w:rsid w:val="005F74F2"/>
    <w:rsid w:val="005F7924"/>
    <w:rsid w:val="005F7A3C"/>
    <w:rsid w:val="005F7E25"/>
    <w:rsid w:val="006003C4"/>
    <w:rsid w:val="00600BF9"/>
    <w:rsid w:val="00601388"/>
    <w:rsid w:val="00602533"/>
    <w:rsid w:val="00603070"/>
    <w:rsid w:val="006037E5"/>
    <w:rsid w:val="006039A4"/>
    <w:rsid w:val="00604662"/>
    <w:rsid w:val="00604D23"/>
    <w:rsid w:val="00604F75"/>
    <w:rsid w:val="0060581B"/>
    <w:rsid w:val="00605868"/>
    <w:rsid w:val="006058A2"/>
    <w:rsid w:val="00605C78"/>
    <w:rsid w:val="00605E5B"/>
    <w:rsid w:val="00605F4F"/>
    <w:rsid w:val="0060645E"/>
    <w:rsid w:val="0060663C"/>
    <w:rsid w:val="00606762"/>
    <w:rsid w:val="006069DE"/>
    <w:rsid w:val="00606DB4"/>
    <w:rsid w:val="00606FD3"/>
    <w:rsid w:val="00607312"/>
    <w:rsid w:val="00607798"/>
    <w:rsid w:val="00607B91"/>
    <w:rsid w:val="006115C4"/>
    <w:rsid w:val="006117D9"/>
    <w:rsid w:val="0061185E"/>
    <w:rsid w:val="0061289E"/>
    <w:rsid w:val="00612BFE"/>
    <w:rsid w:val="00614354"/>
    <w:rsid w:val="006152B7"/>
    <w:rsid w:val="006163C3"/>
    <w:rsid w:val="00616E14"/>
    <w:rsid w:val="00617D84"/>
    <w:rsid w:val="006202AB"/>
    <w:rsid w:val="00621875"/>
    <w:rsid w:val="00622A2F"/>
    <w:rsid w:val="00622E4E"/>
    <w:rsid w:val="00623462"/>
    <w:rsid w:val="00623524"/>
    <w:rsid w:val="00623A04"/>
    <w:rsid w:val="0062495E"/>
    <w:rsid w:val="00625126"/>
    <w:rsid w:val="006252E2"/>
    <w:rsid w:val="00625630"/>
    <w:rsid w:val="00625710"/>
    <w:rsid w:val="0062630E"/>
    <w:rsid w:val="006266F0"/>
    <w:rsid w:val="00626753"/>
    <w:rsid w:val="00626AF5"/>
    <w:rsid w:val="006272E4"/>
    <w:rsid w:val="00627394"/>
    <w:rsid w:val="00627664"/>
    <w:rsid w:val="006279BB"/>
    <w:rsid w:val="00627BFD"/>
    <w:rsid w:val="00627C52"/>
    <w:rsid w:val="0063005C"/>
    <w:rsid w:val="00630156"/>
    <w:rsid w:val="006304E6"/>
    <w:rsid w:val="00630540"/>
    <w:rsid w:val="006307DF"/>
    <w:rsid w:val="006309E9"/>
    <w:rsid w:val="00630A27"/>
    <w:rsid w:val="00630F75"/>
    <w:rsid w:val="00630FCD"/>
    <w:rsid w:val="00631201"/>
    <w:rsid w:val="006314D3"/>
    <w:rsid w:val="00631557"/>
    <w:rsid w:val="00632136"/>
    <w:rsid w:val="00632AB1"/>
    <w:rsid w:val="006332AE"/>
    <w:rsid w:val="00633AE3"/>
    <w:rsid w:val="00633B25"/>
    <w:rsid w:val="00634328"/>
    <w:rsid w:val="00634534"/>
    <w:rsid w:val="006345F9"/>
    <w:rsid w:val="00634F97"/>
    <w:rsid w:val="006350EC"/>
    <w:rsid w:val="00635179"/>
    <w:rsid w:val="006354D2"/>
    <w:rsid w:val="006355D4"/>
    <w:rsid w:val="006359EE"/>
    <w:rsid w:val="00635A43"/>
    <w:rsid w:val="00635D40"/>
    <w:rsid w:val="00635F53"/>
    <w:rsid w:val="0063612B"/>
    <w:rsid w:val="0063617C"/>
    <w:rsid w:val="00636473"/>
    <w:rsid w:val="006364FE"/>
    <w:rsid w:val="006366C2"/>
    <w:rsid w:val="00636807"/>
    <w:rsid w:val="00637027"/>
    <w:rsid w:val="00637DD2"/>
    <w:rsid w:val="00637DE3"/>
    <w:rsid w:val="00637EA8"/>
    <w:rsid w:val="00640097"/>
    <w:rsid w:val="0064077F"/>
    <w:rsid w:val="00640E7F"/>
    <w:rsid w:val="0064148A"/>
    <w:rsid w:val="006414F8"/>
    <w:rsid w:val="00641CDE"/>
    <w:rsid w:val="00641EE2"/>
    <w:rsid w:val="00642105"/>
    <w:rsid w:val="00642E60"/>
    <w:rsid w:val="00642E98"/>
    <w:rsid w:val="006442A0"/>
    <w:rsid w:val="00644771"/>
    <w:rsid w:val="00644CB9"/>
    <w:rsid w:val="00645182"/>
    <w:rsid w:val="006451EF"/>
    <w:rsid w:val="006454F6"/>
    <w:rsid w:val="00645F71"/>
    <w:rsid w:val="00646AEB"/>
    <w:rsid w:val="006476A7"/>
    <w:rsid w:val="00647887"/>
    <w:rsid w:val="006500A0"/>
    <w:rsid w:val="00650784"/>
    <w:rsid w:val="00650B49"/>
    <w:rsid w:val="00650C24"/>
    <w:rsid w:val="00650FF4"/>
    <w:rsid w:val="0065137F"/>
    <w:rsid w:val="00651899"/>
    <w:rsid w:val="00651C18"/>
    <w:rsid w:val="0065254D"/>
    <w:rsid w:val="00652BE3"/>
    <w:rsid w:val="00653098"/>
    <w:rsid w:val="0065319A"/>
    <w:rsid w:val="00654C65"/>
    <w:rsid w:val="00654DC7"/>
    <w:rsid w:val="00655554"/>
    <w:rsid w:val="00655995"/>
    <w:rsid w:val="00655E42"/>
    <w:rsid w:val="006560ED"/>
    <w:rsid w:val="0065624E"/>
    <w:rsid w:val="00656A36"/>
    <w:rsid w:val="006572AE"/>
    <w:rsid w:val="0065774F"/>
    <w:rsid w:val="006578D8"/>
    <w:rsid w:val="00657A8C"/>
    <w:rsid w:val="006601C8"/>
    <w:rsid w:val="00660338"/>
    <w:rsid w:val="00660F78"/>
    <w:rsid w:val="00660FA6"/>
    <w:rsid w:val="006614BF"/>
    <w:rsid w:val="00661E25"/>
    <w:rsid w:val="00662045"/>
    <w:rsid w:val="006628AD"/>
    <w:rsid w:val="006632C6"/>
    <w:rsid w:val="00663472"/>
    <w:rsid w:val="00663BC7"/>
    <w:rsid w:val="00663DA1"/>
    <w:rsid w:val="006640EF"/>
    <w:rsid w:val="006645C8"/>
    <w:rsid w:val="00664C7A"/>
    <w:rsid w:val="00664DE6"/>
    <w:rsid w:val="00664E1F"/>
    <w:rsid w:val="00665625"/>
    <w:rsid w:val="00665D11"/>
    <w:rsid w:val="00665E03"/>
    <w:rsid w:val="0066677B"/>
    <w:rsid w:val="00666785"/>
    <w:rsid w:val="00666AAF"/>
    <w:rsid w:val="00667D27"/>
    <w:rsid w:val="00667EE0"/>
    <w:rsid w:val="00670623"/>
    <w:rsid w:val="006708DD"/>
    <w:rsid w:val="0067164B"/>
    <w:rsid w:val="00671972"/>
    <w:rsid w:val="00671AC6"/>
    <w:rsid w:val="00671D93"/>
    <w:rsid w:val="00671ED9"/>
    <w:rsid w:val="006720F0"/>
    <w:rsid w:val="0067239D"/>
    <w:rsid w:val="00672514"/>
    <w:rsid w:val="00672C2B"/>
    <w:rsid w:val="006730EC"/>
    <w:rsid w:val="006735A3"/>
    <w:rsid w:val="00673739"/>
    <w:rsid w:val="006742CA"/>
    <w:rsid w:val="006749EA"/>
    <w:rsid w:val="00674EFD"/>
    <w:rsid w:val="00674F63"/>
    <w:rsid w:val="00675792"/>
    <w:rsid w:val="00675BAD"/>
    <w:rsid w:val="00675F85"/>
    <w:rsid w:val="00676163"/>
    <w:rsid w:val="00677673"/>
    <w:rsid w:val="00677F29"/>
    <w:rsid w:val="00680117"/>
    <w:rsid w:val="006804C0"/>
    <w:rsid w:val="00680AE3"/>
    <w:rsid w:val="00680C3A"/>
    <w:rsid w:val="00680EEB"/>
    <w:rsid w:val="00681074"/>
    <w:rsid w:val="00681F70"/>
    <w:rsid w:val="00682B7F"/>
    <w:rsid w:val="0068342F"/>
    <w:rsid w:val="00683D17"/>
    <w:rsid w:val="00683DE3"/>
    <w:rsid w:val="00683FBF"/>
    <w:rsid w:val="00684196"/>
    <w:rsid w:val="00684364"/>
    <w:rsid w:val="006845C5"/>
    <w:rsid w:val="00684779"/>
    <w:rsid w:val="00684A2D"/>
    <w:rsid w:val="006854FE"/>
    <w:rsid w:val="00685C58"/>
    <w:rsid w:val="00686226"/>
    <w:rsid w:val="00686F3B"/>
    <w:rsid w:val="00686FDC"/>
    <w:rsid w:val="00687273"/>
    <w:rsid w:val="0068781A"/>
    <w:rsid w:val="00687B2D"/>
    <w:rsid w:val="00687C08"/>
    <w:rsid w:val="00687CF1"/>
    <w:rsid w:val="00687F99"/>
    <w:rsid w:val="006900BD"/>
    <w:rsid w:val="00690401"/>
    <w:rsid w:val="00690A65"/>
    <w:rsid w:val="00690BF4"/>
    <w:rsid w:val="00690F3A"/>
    <w:rsid w:val="00691529"/>
    <w:rsid w:val="00691659"/>
    <w:rsid w:val="00691A2D"/>
    <w:rsid w:val="00691E9F"/>
    <w:rsid w:val="006922EB"/>
    <w:rsid w:val="00692952"/>
    <w:rsid w:val="00692A21"/>
    <w:rsid w:val="006930BA"/>
    <w:rsid w:val="006933D2"/>
    <w:rsid w:val="00694169"/>
    <w:rsid w:val="006945A4"/>
    <w:rsid w:val="006947F6"/>
    <w:rsid w:val="00695087"/>
    <w:rsid w:val="00695161"/>
    <w:rsid w:val="006957EF"/>
    <w:rsid w:val="0069679B"/>
    <w:rsid w:val="00696855"/>
    <w:rsid w:val="00696A00"/>
    <w:rsid w:val="00697076"/>
    <w:rsid w:val="0069766C"/>
    <w:rsid w:val="006979B2"/>
    <w:rsid w:val="006A01A2"/>
    <w:rsid w:val="006A08E3"/>
    <w:rsid w:val="006A0E57"/>
    <w:rsid w:val="006A0ED2"/>
    <w:rsid w:val="006A206B"/>
    <w:rsid w:val="006A219F"/>
    <w:rsid w:val="006A21C0"/>
    <w:rsid w:val="006A2EAC"/>
    <w:rsid w:val="006A34C0"/>
    <w:rsid w:val="006A34CD"/>
    <w:rsid w:val="006A3851"/>
    <w:rsid w:val="006A4892"/>
    <w:rsid w:val="006A4C1B"/>
    <w:rsid w:val="006A4DFA"/>
    <w:rsid w:val="006A4F6E"/>
    <w:rsid w:val="006A55B4"/>
    <w:rsid w:val="006A578B"/>
    <w:rsid w:val="006A5F56"/>
    <w:rsid w:val="006A74A1"/>
    <w:rsid w:val="006A7CBD"/>
    <w:rsid w:val="006A7EAF"/>
    <w:rsid w:val="006A7F90"/>
    <w:rsid w:val="006B057B"/>
    <w:rsid w:val="006B0D0A"/>
    <w:rsid w:val="006B0D43"/>
    <w:rsid w:val="006B13DE"/>
    <w:rsid w:val="006B1824"/>
    <w:rsid w:val="006B199F"/>
    <w:rsid w:val="006B26D4"/>
    <w:rsid w:val="006B2A4F"/>
    <w:rsid w:val="006B2ABD"/>
    <w:rsid w:val="006B3268"/>
    <w:rsid w:val="006B368E"/>
    <w:rsid w:val="006B3749"/>
    <w:rsid w:val="006B3F1F"/>
    <w:rsid w:val="006B41F3"/>
    <w:rsid w:val="006B46BF"/>
    <w:rsid w:val="006B47E0"/>
    <w:rsid w:val="006B4AC0"/>
    <w:rsid w:val="006B4E62"/>
    <w:rsid w:val="006B4F34"/>
    <w:rsid w:val="006B4F69"/>
    <w:rsid w:val="006B5232"/>
    <w:rsid w:val="006B5F17"/>
    <w:rsid w:val="006B6866"/>
    <w:rsid w:val="006B6F65"/>
    <w:rsid w:val="006B7E9A"/>
    <w:rsid w:val="006B7F27"/>
    <w:rsid w:val="006B7F28"/>
    <w:rsid w:val="006C0EE5"/>
    <w:rsid w:val="006C15DA"/>
    <w:rsid w:val="006C19EF"/>
    <w:rsid w:val="006C1B71"/>
    <w:rsid w:val="006C225B"/>
    <w:rsid w:val="006C2BC7"/>
    <w:rsid w:val="006C2E5D"/>
    <w:rsid w:val="006C3846"/>
    <w:rsid w:val="006C3E33"/>
    <w:rsid w:val="006C4354"/>
    <w:rsid w:val="006C43E9"/>
    <w:rsid w:val="006C48A2"/>
    <w:rsid w:val="006C4ABC"/>
    <w:rsid w:val="006C4D07"/>
    <w:rsid w:val="006C5642"/>
    <w:rsid w:val="006C575F"/>
    <w:rsid w:val="006C5D47"/>
    <w:rsid w:val="006C601F"/>
    <w:rsid w:val="006C61FB"/>
    <w:rsid w:val="006C6BCF"/>
    <w:rsid w:val="006C6D9A"/>
    <w:rsid w:val="006C6FB1"/>
    <w:rsid w:val="006C7D51"/>
    <w:rsid w:val="006C7F09"/>
    <w:rsid w:val="006D0B1D"/>
    <w:rsid w:val="006D0E0D"/>
    <w:rsid w:val="006D1085"/>
    <w:rsid w:val="006D199E"/>
    <w:rsid w:val="006D1C1E"/>
    <w:rsid w:val="006D1EBC"/>
    <w:rsid w:val="006D23CA"/>
    <w:rsid w:val="006D335C"/>
    <w:rsid w:val="006D375F"/>
    <w:rsid w:val="006D4308"/>
    <w:rsid w:val="006D50DC"/>
    <w:rsid w:val="006D522B"/>
    <w:rsid w:val="006D5834"/>
    <w:rsid w:val="006D5897"/>
    <w:rsid w:val="006D6009"/>
    <w:rsid w:val="006D6789"/>
    <w:rsid w:val="006D6CD6"/>
    <w:rsid w:val="006D7026"/>
    <w:rsid w:val="006D7371"/>
    <w:rsid w:val="006D73A1"/>
    <w:rsid w:val="006E0738"/>
    <w:rsid w:val="006E0771"/>
    <w:rsid w:val="006E0F21"/>
    <w:rsid w:val="006E0F40"/>
    <w:rsid w:val="006E1077"/>
    <w:rsid w:val="006E114F"/>
    <w:rsid w:val="006E175B"/>
    <w:rsid w:val="006E1892"/>
    <w:rsid w:val="006E1AB4"/>
    <w:rsid w:val="006E1E8C"/>
    <w:rsid w:val="006E20A0"/>
    <w:rsid w:val="006E228E"/>
    <w:rsid w:val="006E2738"/>
    <w:rsid w:val="006E30C8"/>
    <w:rsid w:val="006E33C9"/>
    <w:rsid w:val="006E3596"/>
    <w:rsid w:val="006E35C5"/>
    <w:rsid w:val="006E3DF0"/>
    <w:rsid w:val="006E4421"/>
    <w:rsid w:val="006E5381"/>
    <w:rsid w:val="006E53F7"/>
    <w:rsid w:val="006E5A67"/>
    <w:rsid w:val="006E5B2D"/>
    <w:rsid w:val="006E5E8D"/>
    <w:rsid w:val="006E64FA"/>
    <w:rsid w:val="006E763B"/>
    <w:rsid w:val="006F0294"/>
    <w:rsid w:val="006F082F"/>
    <w:rsid w:val="006F083B"/>
    <w:rsid w:val="006F0A23"/>
    <w:rsid w:val="006F197A"/>
    <w:rsid w:val="006F1EDA"/>
    <w:rsid w:val="006F2CD2"/>
    <w:rsid w:val="006F32EF"/>
    <w:rsid w:val="006F3A5F"/>
    <w:rsid w:val="006F3AF2"/>
    <w:rsid w:val="006F5437"/>
    <w:rsid w:val="006F5F36"/>
    <w:rsid w:val="006F5FD2"/>
    <w:rsid w:val="006F618E"/>
    <w:rsid w:val="006F6804"/>
    <w:rsid w:val="00700022"/>
    <w:rsid w:val="007004F0"/>
    <w:rsid w:val="00700756"/>
    <w:rsid w:val="00701317"/>
    <w:rsid w:val="0070133D"/>
    <w:rsid w:val="0070138C"/>
    <w:rsid w:val="007019F8"/>
    <w:rsid w:val="00701E40"/>
    <w:rsid w:val="00701E7F"/>
    <w:rsid w:val="007023A8"/>
    <w:rsid w:val="007026AE"/>
    <w:rsid w:val="00702EC9"/>
    <w:rsid w:val="007031C9"/>
    <w:rsid w:val="0070354D"/>
    <w:rsid w:val="00703882"/>
    <w:rsid w:val="00703A3B"/>
    <w:rsid w:val="00703E18"/>
    <w:rsid w:val="0070409B"/>
    <w:rsid w:val="007041FE"/>
    <w:rsid w:val="007042D0"/>
    <w:rsid w:val="00704412"/>
    <w:rsid w:val="00704955"/>
    <w:rsid w:val="00704E34"/>
    <w:rsid w:val="00706278"/>
    <w:rsid w:val="007064EB"/>
    <w:rsid w:val="00706C98"/>
    <w:rsid w:val="00706D47"/>
    <w:rsid w:val="007105B9"/>
    <w:rsid w:val="0071087D"/>
    <w:rsid w:val="00710F68"/>
    <w:rsid w:val="00711315"/>
    <w:rsid w:val="00711CF4"/>
    <w:rsid w:val="0071264D"/>
    <w:rsid w:val="00712994"/>
    <w:rsid w:val="00712B8A"/>
    <w:rsid w:val="00712CF9"/>
    <w:rsid w:val="00713215"/>
    <w:rsid w:val="007135C5"/>
    <w:rsid w:val="00713816"/>
    <w:rsid w:val="00714C3F"/>
    <w:rsid w:val="00714D4E"/>
    <w:rsid w:val="00714F9F"/>
    <w:rsid w:val="00715187"/>
    <w:rsid w:val="00715DB8"/>
    <w:rsid w:val="0071640E"/>
    <w:rsid w:val="00716604"/>
    <w:rsid w:val="00716748"/>
    <w:rsid w:val="00716777"/>
    <w:rsid w:val="00717168"/>
    <w:rsid w:val="007176BF"/>
    <w:rsid w:val="00717D6F"/>
    <w:rsid w:val="00717DC7"/>
    <w:rsid w:val="00717DFC"/>
    <w:rsid w:val="00717E99"/>
    <w:rsid w:val="00717F15"/>
    <w:rsid w:val="00720677"/>
    <w:rsid w:val="007206FD"/>
    <w:rsid w:val="007207F5"/>
    <w:rsid w:val="00720ABE"/>
    <w:rsid w:val="00720D0F"/>
    <w:rsid w:val="007210A6"/>
    <w:rsid w:val="007210B1"/>
    <w:rsid w:val="0072180F"/>
    <w:rsid w:val="00722692"/>
    <w:rsid w:val="00722D1D"/>
    <w:rsid w:val="0072393A"/>
    <w:rsid w:val="00723BC0"/>
    <w:rsid w:val="00724849"/>
    <w:rsid w:val="0072502D"/>
    <w:rsid w:val="00725078"/>
    <w:rsid w:val="007252EA"/>
    <w:rsid w:val="0072584B"/>
    <w:rsid w:val="00725E4B"/>
    <w:rsid w:val="0072613D"/>
    <w:rsid w:val="00726EE7"/>
    <w:rsid w:val="0072709E"/>
    <w:rsid w:val="00727677"/>
    <w:rsid w:val="00727E42"/>
    <w:rsid w:val="00730A32"/>
    <w:rsid w:val="00731260"/>
    <w:rsid w:val="00731280"/>
    <w:rsid w:val="007320ED"/>
    <w:rsid w:val="00732C74"/>
    <w:rsid w:val="007348F8"/>
    <w:rsid w:val="007349B8"/>
    <w:rsid w:val="00734B99"/>
    <w:rsid w:val="00734C6B"/>
    <w:rsid w:val="00734EC5"/>
    <w:rsid w:val="00734F8E"/>
    <w:rsid w:val="00734FED"/>
    <w:rsid w:val="00735504"/>
    <w:rsid w:val="007361ED"/>
    <w:rsid w:val="00736E3D"/>
    <w:rsid w:val="00737285"/>
    <w:rsid w:val="00740124"/>
    <w:rsid w:val="0074024E"/>
    <w:rsid w:val="0074086B"/>
    <w:rsid w:val="00740DFD"/>
    <w:rsid w:val="007410FF"/>
    <w:rsid w:val="007416E6"/>
    <w:rsid w:val="00741EFF"/>
    <w:rsid w:val="00741F64"/>
    <w:rsid w:val="00742326"/>
    <w:rsid w:val="00742596"/>
    <w:rsid w:val="007427CC"/>
    <w:rsid w:val="00742BC6"/>
    <w:rsid w:val="00743849"/>
    <w:rsid w:val="00743C53"/>
    <w:rsid w:val="007449F9"/>
    <w:rsid w:val="00744EC1"/>
    <w:rsid w:val="007452F5"/>
    <w:rsid w:val="007456C6"/>
    <w:rsid w:val="0074576D"/>
    <w:rsid w:val="007458A6"/>
    <w:rsid w:val="00745DCD"/>
    <w:rsid w:val="0074671E"/>
    <w:rsid w:val="00746BBB"/>
    <w:rsid w:val="00747AB7"/>
    <w:rsid w:val="00750AF3"/>
    <w:rsid w:val="00751785"/>
    <w:rsid w:val="00752056"/>
    <w:rsid w:val="007522DC"/>
    <w:rsid w:val="00752C2B"/>
    <w:rsid w:val="00753475"/>
    <w:rsid w:val="0075373C"/>
    <w:rsid w:val="00753757"/>
    <w:rsid w:val="00753BAA"/>
    <w:rsid w:val="00754D58"/>
    <w:rsid w:val="007555A1"/>
    <w:rsid w:val="007564D3"/>
    <w:rsid w:val="007564DE"/>
    <w:rsid w:val="00757069"/>
    <w:rsid w:val="007575D7"/>
    <w:rsid w:val="00757AFC"/>
    <w:rsid w:val="00760435"/>
    <w:rsid w:val="007604F1"/>
    <w:rsid w:val="00760E41"/>
    <w:rsid w:val="00761776"/>
    <w:rsid w:val="0076179A"/>
    <w:rsid w:val="0076179E"/>
    <w:rsid w:val="00761897"/>
    <w:rsid w:val="00761948"/>
    <w:rsid w:val="00761C6E"/>
    <w:rsid w:val="00761DB2"/>
    <w:rsid w:val="00761F04"/>
    <w:rsid w:val="00761F0C"/>
    <w:rsid w:val="00762096"/>
    <w:rsid w:val="00762151"/>
    <w:rsid w:val="00762C23"/>
    <w:rsid w:val="00763263"/>
    <w:rsid w:val="00763505"/>
    <w:rsid w:val="00763526"/>
    <w:rsid w:val="00764DB7"/>
    <w:rsid w:val="0076542D"/>
    <w:rsid w:val="00765ED3"/>
    <w:rsid w:val="00767BFE"/>
    <w:rsid w:val="007708A8"/>
    <w:rsid w:val="00770D94"/>
    <w:rsid w:val="00771697"/>
    <w:rsid w:val="0077189A"/>
    <w:rsid w:val="0077276E"/>
    <w:rsid w:val="0077355D"/>
    <w:rsid w:val="00773A8C"/>
    <w:rsid w:val="007745DB"/>
    <w:rsid w:val="00774731"/>
    <w:rsid w:val="00774B88"/>
    <w:rsid w:val="007753D4"/>
    <w:rsid w:val="007757DB"/>
    <w:rsid w:val="007759E2"/>
    <w:rsid w:val="00775C5F"/>
    <w:rsid w:val="00775E73"/>
    <w:rsid w:val="00776129"/>
    <w:rsid w:val="00777D1F"/>
    <w:rsid w:val="0078062B"/>
    <w:rsid w:val="00781933"/>
    <w:rsid w:val="00781FF9"/>
    <w:rsid w:val="00782454"/>
    <w:rsid w:val="00782C26"/>
    <w:rsid w:val="00783678"/>
    <w:rsid w:val="007837D5"/>
    <w:rsid w:val="00783D4E"/>
    <w:rsid w:val="00783F05"/>
    <w:rsid w:val="00783F9A"/>
    <w:rsid w:val="0078487E"/>
    <w:rsid w:val="00784E00"/>
    <w:rsid w:val="00785302"/>
    <w:rsid w:val="00785991"/>
    <w:rsid w:val="00785F14"/>
    <w:rsid w:val="00786998"/>
    <w:rsid w:val="007872ED"/>
    <w:rsid w:val="00787605"/>
    <w:rsid w:val="0079009C"/>
    <w:rsid w:val="00790DB9"/>
    <w:rsid w:val="00790EFB"/>
    <w:rsid w:val="007917CA"/>
    <w:rsid w:val="00791DE6"/>
    <w:rsid w:val="007923EC"/>
    <w:rsid w:val="00792489"/>
    <w:rsid w:val="007924BC"/>
    <w:rsid w:val="007930BF"/>
    <w:rsid w:val="00793547"/>
    <w:rsid w:val="00793953"/>
    <w:rsid w:val="0079475B"/>
    <w:rsid w:val="0079507D"/>
    <w:rsid w:val="00796409"/>
    <w:rsid w:val="00796DE4"/>
    <w:rsid w:val="00797019"/>
    <w:rsid w:val="00797B9C"/>
    <w:rsid w:val="00797BEB"/>
    <w:rsid w:val="007A070A"/>
    <w:rsid w:val="007A0AA3"/>
    <w:rsid w:val="007A0B0E"/>
    <w:rsid w:val="007A0BED"/>
    <w:rsid w:val="007A1091"/>
    <w:rsid w:val="007A11EA"/>
    <w:rsid w:val="007A1F14"/>
    <w:rsid w:val="007A2844"/>
    <w:rsid w:val="007A2922"/>
    <w:rsid w:val="007A29DF"/>
    <w:rsid w:val="007A3142"/>
    <w:rsid w:val="007A3C91"/>
    <w:rsid w:val="007A3F94"/>
    <w:rsid w:val="007A41B4"/>
    <w:rsid w:val="007A4470"/>
    <w:rsid w:val="007A50A7"/>
    <w:rsid w:val="007A6591"/>
    <w:rsid w:val="007A7545"/>
    <w:rsid w:val="007A7728"/>
    <w:rsid w:val="007B0520"/>
    <w:rsid w:val="007B0C7B"/>
    <w:rsid w:val="007B0F37"/>
    <w:rsid w:val="007B1F40"/>
    <w:rsid w:val="007B25AE"/>
    <w:rsid w:val="007B2AEB"/>
    <w:rsid w:val="007B2E27"/>
    <w:rsid w:val="007B2EEF"/>
    <w:rsid w:val="007B3526"/>
    <w:rsid w:val="007B3E27"/>
    <w:rsid w:val="007B52C4"/>
    <w:rsid w:val="007B536D"/>
    <w:rsid w:val="007B54C4"/>
    <w:rsid w:val="007B553A"/>
    <w:rsid w:val="007B626F"/>
    <w:rsid w:val="007B63A7"/>
    <w:rsid w:val="007B64F9"/>
    <w:rsid w:val="007B6E6E"/>
    <w:rsid w:val="007B7093"/>
    <w:rsid w:val="007B740B"/>
    <w:rsid w:val="007B7BA2"/>
    <w:rsid w:val="007C0141"/>
    <w:rsid w:val="007C0171"/>
    <w:rsid w:val="007C0780"/>
    <w:rsid w:val="007C10EF"/>
    <w:rsid w:val="007C1393"/>
    <w:rsid w:val="007C1711"/>
    <w:rsid w:val="007C1A1E"/>
    <w:rsid w:val="007C2427"/>
    <w:rsid w:val="007C2710"/>
    <w:rsid w:val="007C2F5F"/>
    <w:rsid w:val="007C3392"/>
    <w:rsid w:val="007C3A7F"/>
    <w:rsid w:val="007C3B1B"/>
    <w:rsid w:val="007C3BB8"/>
    <w:rsid w:val="007C3C24"/>
    <w:rsid w:val="007C3DC2"/>
    <w:rsid w:val="007C3EDD"/>
    <w:rsid w:val="007C417D"/>
    <w:rsid w:val="007C4A30"/>
    <w:rsid w:val="007C4D8F"/>
    <w:rsid w:val="007C5D4E"/>
    <w:rsid w:val="007C74FE"/>
    <w:rsid w:val="007C7B58"/>
    <w:rsid w:val="007C7F85"/>
    <w:rsid w:val="007D0157"/>
    <w:rsid w:val="007D10BD"/>
    <w:rsid w:val="007D15FB"/>
    <w:rsid w:val="007D1B37"/>
    <w:rsid w:val="007D1E70"/>
    <w:rsid w:val="007D2825"/>
    <w:rsid w:val="007D335E"/>
    <w:rsid w:val="007D3636"/>
    <w:rsid w:val="007D3D74"/>
    <w:rsid w:val="007D49B0"/>
    <w:rsid w:val="007D4E3D"/>
    <w:rsid w:val="007D53D8"/>
    <w:rsid w:val="007D5760"/>
    <w:rsid w:val="007D59EA"/>
    <w:rsid w:val="007D5E84"/>
    <w:rsid w:val="007D612E"/>
    <w:rsid w:val="007D614F"/>
    <w:rsid w:val="007D79A9"/>
    <w:rsid w:val="007D7A36"/>
    <w:rsid w:val="007E046A"/>
    <w:rsid w:val="007E070B"/>
    <w:rsid w:val="007E0FA6"/>
    <w:rsid w:val="007E106A"/>
    <w:rsid w:val="007E113D"/>
    <w:rsid w:val="007E14BA"/>
    <w:rsid w:val="007E1594"/>
    <w:rsid w:val="007E1917"/>
    <w:rsid w:val="007E2280"/>
    <w:rsid w:val="007E27AC"/>
    <w:rsid w:val="007E29AD"/>
    <w:rsid w:val="007E301F"/>
    <w:rsid w:val="007E3AD7"/>
    <w:rsid w:val="007E3ADA"/>
    <w:rsid w:val="007E3F10"/>
    <w:rsid w:val="007E4342"/>
    <w:rsid w:val="007E4416"/>
    <w:rsid w:val="007E4733"/>
    <w:rsid w:val="007E502D"/>
    <w:rsid w:val="007E587F"/>
    <w:rsid w:val="007E648F"/>
    <w:rsid w:val="007E66C9"/>
    <w:rsid w:val="007E66E3"/>
    <w:rsid w:val="007E68E3"/>
    <w:rsid w:val="007E6A42"/>
    <w:rsid w:val="007E6F31"/>
    <w:rsid w:val="007E7018"/>
    <w:rsid w:val="007F016E"/>
    <w:rsid w:val="007F02E3"/>
    <w:rsid w:val="007F06C2"/>
    <w:rsid w:val="007F1272"/>
    <w:rsid w:val="007F13F3"/>
    <w:rsid w:val="007F1999"/>
    <w:rsid w:val="007F2C12"/>
    <w:rsid w:val="007F3208"/>
    <w:rsid w:val="007F33DA"/>
    <w:rsid w:val="007F37B1"/>
    <w:rsid w:val="007F47F7"/>
    <w:rsid w:val="007F4E03"/>
    <w:rsid w:val="007F4F08"/>
    <w:rsid w:val="007F5094"/>
    <w:rsid w:val="007F52DC"/>
    <w:rsid w:val="007F5675"/>
    <w:rsid w:val="007F5744"/>
    <w:rsid w:val="007F5AA7"/>
    <w:rsid w:val="007F5DDE"/>
    <w:rsid w:val="007F64D0"/>
    <w:rsid w:val="007F6BC2"/>
    <w:rsid w:val="007F7637"/>
    <w:rsid w:val="007F764A"/>
    <w:rsid w:val="007F76D4"/>
    <w:rsid w:val="007F7BC4"/>
    <w:rsid w:val="007F7D5B"/>
    <w:rsid w:val="00800320"/>
    <w:rsid w:val="00800A2B"/>
    <w:rsid w:val="00800A3A"/>
    <w:rsid w:val="00800B7D"/>
    <w:rsid w:val="00800C91"/>
    <w:rsid w:val="00801243"/>
    <w:rsid w:val="00801447"/>
    <w:rsid w:val="00801904"/>
    <w:rsid w:val="008019B9"/>
    <w:rsid w:val="00801CA7"/>
    <w:rsid w:val="00801E60"/>
    <w:rsid w:val="00802768"/>
    <w:rsid w:val="00802B32"/>
    <w:rsid w:val="00802D23"/>
    <w:rsid w:val="00803665"/>
    <w:rsid w:val="00803A73"/>
    <w:rsid w:val="00803C5D"/>
    <w:rsid w:val="00804793"/>
    <w:rsid w:val="0080498C"/>
    <w:rsid w:val="008055DF"/>
    <w:rsid w:val="00806044"/>
    <w:rsid w:val="008060A9"/>
    <w:rsid w:val="0080624F"/>
    <w:rsid w:val="00807AD6"/>
    <w:rsid w:val="00807D66"/>
    <w:rsid w:val="00807D9D"/>
    <w:rsid w:val="008101B7"/>
    <w:rsid w:val="008103C7"/>
    <w:rsid w:val="00810A86"/>
    <w:rsid w:val="00812880"/>
    <w:rsid w:val="00812C49"/>
    <w:rsid w:val="00813472"/>
    <w:rsid w:val="00813BF7"/>
    <w:rsid w:val="00814069"/>
    <w:rsid w:val="00814309"/>
    <w:rsid w:val="0081469E"/>
    <w:rsid w:val="008147BF"/>
    <w:rsid w:val="00814A42"/>
    <w:rsid w:val="00814B51"/>
    <w:rsid w:val="008150E2"/>
    <w:rsid w:val="00815199"/>
    <w:rsid w:val="008158EA"/>
    <w:rsid w:val="00815B2A"/>
    <w:rsid w:val="00815CB0"/>
    <w:rsid w:val="0081642C"/>
    <w:rsid w:val="00816E54"/>
    <w:rsid w:val="008170D3"/>
    <w:rsid w:val="00817217"/>
    <w:rsid w:val="008208B1"/>
    <w:rsid w:val="00820BA1"/>
    <w:rsid w:val="00821BDC"/>
    <w:rsid w:val="00822C97"/>
    <w:rsid w:val="00823B47"/>
    <w:rsid w:val="00823D98"/>
    <w:rsid w:val="00824646"/>
    <w:rsid w:val="00824A94"/>
    <w:rsid w:val="00824B17"/>
    <w:rsid w:val="00824FE2"/>
    <w:rsid w:val="00825055"/>
    <w:rsid w:val="00825287"/>
    <w:rsid w:val="00825334"/>
    <w:rsid w:val="00825612"/>
    <w:rsid w:val="00825B4F"/>
    <w:rsid w:val="00825B5B"/>
    <w:rsid w:val="00825DB2"/>
    <w:rsid w:val="008260A1"/>
    <w:rsid w:val="00826107"/>
    <w:rsid w:val="008261D6"/>
    <w:rsid w:val="00826753"/>
    <w:rsid w:val="008269D0"/>
    <w:rsid w:val="00826E49"/>
    <w:rsid w:val="00826F58"/>
    <w:rsid w:val="00827212"/>
    <w:rsid w:val="008276EC"/>
    <w:rsid w:val="00827CE3"/>
    <w:rsid w:val="00827DA1"/>
    <w:rsid w:val="00830F78"/>
    <w:rsid w:val="00831459"/>
    <w:rsid w:val="00832A09"/>
    <w:rsid w:val="00832AA7"/>
    <w:rsid w:val="008335CD"/>
    <w:rsid w:val="00833E59"/>
    <w:rsid w:val="00834365"/>
    <w:rsid w:val="00834818"/>
    <w:rsid w:val="00834D73"/>
    <w:rsid w:val="0083591B"/>
    <w:rsid w:val="00835ED9"/>
    <w:rsid w:val="00836256"/>
    <w:rsid w:val="00836476"/>
    <w:rsid w:val="008367A0"/>
    <w:rsid w:val="008367A7"/>
    <w:rsid w:val="00837270"/>
    <w:rsid w:val="00837805"/>
    <w:rsid w:val="0084003D"/>
    <w:rsid w:val="00840844"/>
    <w:rsid w:val="00841150"/>
    <w:rsid w:val="0084125A"/>
    <w:rsid w:val="00841D92"/>
    <w:rsid w:val="008423DA"/>
    <w:rsid w:val="00842DFD"/>
    <w:rsid w:val="00844584"/>
    <w:rsid w:val="0084462C"/>
    <w:rsid w:val="00844D57"/>
    <w:rsid w:val="0084565E"/>
    <w:rsid w:val="00845CA0"/>
    <w:rsid w:val="00846387"/>
    <w:rsid w:val="00847B21"/>
    <w:rsid w:val="00847B96"/>
    <w:rsid w:val="008503F7"/>
    <w:rsid w:val="0085208D"/>
    <w:rsid w:val="00852242"/>
    <w:rsid w:val="0085251B"/>
    <w:rsid w:val="008526C6"/>
    <w:rsid w:val="00852953"/>
    <w:rsid w:val="008529DB"/>
    <w:rsid w:val="00852DFC"/>
    <w:rsid w:val="00853023"/>
    <w:rsid w:val="008536B9"/>
    <w:rsid w:val="00854282"/>
    <w:rsid w:val="00854712"/>
    <w:rsid w:val="00854B01"/>
    <w:rsid w:val="00855921"/>
    <w:rsid w:val="00855C35"/>
    <w:rsid w:val="00855FD2"/>
    <w:rsid w:val="00856A23"/>
    <w:rsid w:val="008572B9"/>
    <w:rsid w:val="00857474"/>
    <w:rsid w:val="0085756C"/>
    <w:rsid w:val="008578B4"/>
    <w:rsid w:val="00857C59"/>
    <w:rsid w:val="00860115"/>
    <w:rsid w:val="008604BA"/>
    <w:rsid w:val="008612F3"/>
    <w:rsid w:val="00861D7E"/>
    <w:rsid w:val="00862A7E"/>
    <w:rsid w:val="00862E6F"/>
    <w:rsid w:val="00863A57"/>
    <w:rsid w:val="00864381"/>
    <w:rsid w:val="008644FC"/>
    <w:rsid w:val="008645DD"/>
    <w:rsid w:val="00865961"/>
    <w:rsid w:val="00865BF7"/>
    <w:rsid w:val="00865C8E"/>
    <w:rsid w:val="00865E83"/>
    <w:rsid w:val="0086637B"/>
    <w:rsid w:val="00866513"/>
    <w:rsid w:val="00866D11"/>
    <w:rsid w:val="00867CCE"/>
    <w:rsid w:val="00870DF8"/>
    <w:rsid w:val="00871921"/>
    <w:rsid w:val="00871A10"/>
    <w:rsid w:val="008724B9"/>
    <w:rsid w:val="00872CAD"/>
    <w:rsid w:val="00872E49"/>
    <w:rsid w:val="00872E6A"/>
    <w:rsid w:val="00873185"/>
    <w:rsid w:val="0087328C"/>
    <w:rsid w:val="008734FD"/>
    <w:rsid w:val="00874176"/>
    <w:rsid w:val="008749D6"/>
    <w:rsid w:val="00874A2E"/>
    <w:rsid w:val="00875AEA"/>
    <w:rsid w:val="00875E8E"/>
    <w:rsid w:val="00876728"/>
    <w:rsid w:val="0087682C"/>
    <w:rsid w:val="00876BBB"/>
    <w:rsid w:val="00876CD1"/>
    <w:rsid w:val="00877287"/>
    <w:rsid w:val="00877469"/>
    <w:rsid w:val="00877629"/>
    <w:rsid w:val="00880967"/>
    <w:rsid w:val="008816E4"/>
    <w:rsid w:val="00881B0B"/>
    <w:rsid w:val="00881CEB"/>
    <w:rsid w:val="008822A5"/>
    <w:rsid w:val="008822B3"/>
    <w:rsid w:val="008826C2"/>
    <w:rsid w:val="00882A09"/>
    <w:rsid w:val="00882B82"/>
    <w:rsid w:val="00883DF2"/>
    <w:rsid w:val="00883EAE"/>
    <w:rsid w:val="00884162"/>
    <w:rsid w:val="0088448D"/>
    <w:rsid w:val="00884AB8"/>
    <w:rsid w:val="00884CC3"/>
    <w:rsid w:val="008852F5"/>
    <w:rsid w:val="0088545D"/>
    <w:rsid w:val="0088685D"/>
    <w:rsid w:val="00886932"/>
    <w:rsid w:val="00886ED7"/>
    <w:rsid w:val="00886F53"/>
    <w:rsid w:val="008879A7"/>
    <w:rsid w:val="00887B35"/>
    <w:rsid w:val="0089004E"/>
    <w:rsid w:val="008905C0"/>
    <w:rsid w:val="00890710"/>
    <w:rsid w:val="008907F6"/>
    <w:rsid w:val="00891660"/>
    <w:rsid w:val="0089185E"/>
    <w:rsid w:val="00892142"/>
    <w:rsid w:val="008925E2"/>
    <w:rsid w:val="00892A91"/>
    <w:rsid w:val="008934A8"/>
    <w:rsid w:val="00893549"/>
    <w:rsid w:val="00895579"/>
    <w:rsid w:val="008956DD"/>
    <w:rsid w:val="00895858"/>
    <w:rsid w:val="00895990"/>
    <w:rsid w:val="00895ABC"/>
    <w:rsid w:val="00896D57"/>
    <w:rsid w:val="00897039"/>
    <w:rsid w:val="00897456"/>
    <w:rsid w:val="0089782F"/>
    <w:rsid w:val="00897F3D"/>
    <w:rsid w:val="00897F87"/>
    <w:rsid w:val="008A1733"/>
    <w:rsid w:val="008A203A"/>
    <w:rsid w:val="008A23B5"/>
    <w:rsid w:val="008A25B4"/>
    <w:rsid w:val="008A3AF1"/>
    <w:rsid w:val="008A3D1B"/>
    <w:rsid w:val="008A52BF"/>
    <w:rsid w:val="008A5424"/>
    <w:rsid w:val="008A55FA"/>
    <w:rsid w:val="008A59DC"/>
    <w:rsid w:val="008A7ADC"/>
    <w:rsid w:val="008A7C0C"/>
    <w:rsid w:val="008B03AA"/>
    <w:rsid w:val="008B0445"/>
    <w:rsid w:val="008B0A51"/>
    <w:rsid w:val="008B13A5"/>
    <w:rsid w:val="008B1528"/>
    <w:rsid w:val="008B153E"/>
    <w:rsid w:val="008B2363"/>
    <w:rsid w:val="008B24BB"/>
    <w:rsid w:val="008B2658"/>
    <w:rsid w:val="008B2678"/>
    <w:rsid w:val="008B2989"/>
    <w:rsid w:val="008B29A5"/>
    <w:rsid w:val="008B2F98"/>
    <w:rsid w:val="008B39D9"/>
    <w:rsid w:val="008B41AB"/>
    <w:rsid w:val="008B4919"/>
    <w:rsid w:val="008B49BC"/>
    <w:rsid w:val="008B4D05"/>
    <w:rsid w:val="008B544A"/>
    <w:rsid w:val="008B5AD5"/>
    <w:rsid w:val="008B7EEC"/>
    <w:rsid w:val="008C0F04"/>
    <w:rsid w:val="008C14E9"/>
    <w:rsid w:val="008C1502"/>
    <w:rsid w:val="008C1A17"/>
    <w:rsid w:val="008C1AEF"/>
    <w:rsid w:val="008C1E8B"/>
    <w:rsid w:val="008C21A0"/>
    <w:rsid w:val="008C23A6"/>
    <w:rsid w:val="008C2498"/>
    <w:rsid w:val="008C2929"/>
    <w:rsid w:val="008C2B4D"/>
    <w:rsid w:val="008C3399"/>
    <w:rsid w:val="008C3A56"/>
    <w:rsid w:val="008C4447"/>
    <w:rsid w:val="008C47F4"/>
    <w:rsid w:val="008C53B5"/>
    <w:rsid w:val="008C5881"/>
    <w:rsid w:val="008C59FF"/>
    <w:rsid w:val="008C5E61"/>
    <w:rsid w:val="008C67CA"/>
    <w:rsid w:val="008C6D1D"/>
    <w:rsid w:val="008D03C3"/>
    <w:rsid w:val="008D07EC"/>
    <w:rsid w:val="008D098A"/>
    <w:rsid w:val="008D17A2"/>
    <w:rsid w:val="008D1979"/>
    <w:rsid w:val="008D1A86"/>
    <w:rsid w:val="008D1C7C"/>
    <w:rsid w:val="008D1E12"/>
    <w:rsid w:val="008D1F5B"/>
    <w:rsid w:val="008D2643"/>
    <w:rsid w:val="008D2A31"/>
    <w:rsid w:val="008D2B1A"/>
    <w:rsid w:val="008D312B"/>
    <w:rsid w:val="008D31AB"/>
    <w:rsid w:val="008D37A1"/>
    <w:rsid w:val="008D385A"/>
    <w:rsid w:val="008D3B13"/>
    <w:rsid w:val="008D3D10"/>
    <w:rsid w:val="008D48B0"/>
    <w:rsid w:val="008D4B94"/>
    <w:rsid w:val="008D520B"/>
    <w:rsid w:val="008D5AE6"/>
    <w:rsid w:val="008D5C19"/>
    <w:rsid w:val="008D5EB7"/>
    <w:rsid w:val="008D5EC6"/>
    <w:rsid w:val="008D60C9"/>
    <w:rsid w:val="008D6D99"/>
    <w:rsid w:val="008D6DF5"/>
    <w:rsid w:val="008D7A8C"/>
    <w:rsid w:val="008D7B93"/>
    <w:rsid w:val="008D7D87"/>
    <w:rsid w:val="008E043F"/>
    <w:rsid w:val="008E060F"/>
    <w:rsid w:val="008E0F61"/>
    <w:rsid w:val="008E1FF9"/>
    <w:rsid w:val="008E2AC1"/>
    <w:rsid w:val="008E2ACC"/>
    <w:rsid w:val="008E2C72"/>
    <w:rsid w:val="008E35C2"/>
    <w:rsid w:val="008E3B68"/>
    <w:rsid w:val="008E41B5"/>
    <w:rsid w:val="008E4701"/>
    <w:rsid w:val="008E494E"/>
    <w:rsid w:val="008E4C95"/>
    <w:rsid w:val="008E55B8"/>
    <w:rsid w:val="008E57BB"/>
    <w:rsid w:val="008E64C6"/>
    <w:rsid w:val="008E669B"/>
    <w:rsid w:val="008E690A"/>
    <w:rsid w:val="008E74B1"/>
    <w:rsid w:val="008E784E"/>
    <w:rsid w:val="008E794A"/>
    <w:rsid w:val="008F097B"/>
    <w:rsid w:val="008F09AD"/>
    <w:rsid w:val="008F0A28"/>
    <w:rsid w:val="008F0ADF"/>
    <w:rsid w:val="008F0B59"/>
    <w:rsid w:val="008F0F75"/>
    <w:rsid w:val="008F2332"/>
    <w:rsid w:val="008F2E3A"/>
    <w:rsid w:val="008F3297"/>
    <w:rsid w:val="008F3374"/>
    <w:rsid w:val="008F419C"/>
    <w:rsid w:val="008F4668"/>
    <w:rsid w:val="008F48B6"/>
    <w:rsid w:val="008F4EE2"/>
    <w:rsid w:val="008F5772"/>
    <w:rsid w:val="008F6055"/>
    <w:rsid w:val="008F66C6"/>
    <w:rsid w:val="008F6C63"/>
    <w:rsid w:val="008F7432"/>
    <w:rsid w:val="008F7476"/>
    <w:rsid w:val="008F7EB9"/>
    <w:rsid w:val="008F7FED"/>
    <w:rsid w:val="00900079"/>
    <w:rsid w:val="009000F7"/>
    <w:rsid w:val="0090015F"/>
    <w:rsid w:val="00900561"/>
    <w:rsid w:val="00900ED9"/>
    <w:rsid w:val="009010B5"/>
    <w:rsid w:val="00901B36"/>
    <w:rsid w:val="00902881"/>
    <w:rsid w:val="00903219"/>
    <w:rsid w:val="0090329D"/>
    <w:rsid w:val="00903B68"/>
    <w:rsid w:val="009041FE"/>
    <w:rsid w:val="009045B7"/>
    <w:rsid w:val="00904A79"/>
    <w:rsid w:val="00905080"/>
    <w:rsid w:val="00905429"/>
    <w:rsid w:val="009054C1"/>
    <w:rsid w:val="00905BE8"/>
    <w:rsid w:val="00906602"/>
    <w:rsid w:val="00906760"/>
    <w:rsid w:val="00906918"/>
    <w:rsid w:val="00906D3A"/>
    <w:rsid w:val="009071CF"/>
    <w:rsid w:val="00907CC8"/>
    <w:rsid w:val="00907CE0"/>
    <w:rsid w:val="00907D87"/>
    <w:rsid w:val="009100D0"/>
    <w:rsid w:val="009102BC"/>
    <w:rsid w:val="00911421"/>
    <w:rsid w:val="00911692"/>
    <w:rsid w:val="00912010"/>
    <w:rsid w:val="00912309"/>
    <w:rsid w:val="00912589"/>
    <w:rsid w:val="009126C7"/>
    <w:rsid w:val="00912B6D"/>
    <w:rsid w:val="00912C2F"/>
    <w:rsid w:val="00912D72"/>
    <w:rsid w:val="00912FA2"/>
    <w:rsid w:val="00913241"/>
    <w:rsid w:val="009135BB"/>
    <w:rsid w:val="00913E75"/>
    <w:rsid w:val="009143FF"/>
    <w:rsid w:val="0091461E"/>
    <w:rsid w:val="00914757"/>
    <w:rsid w:val="0091498D"/>
    <w:rsid w:val="00914D95"/>
    <w:rsid w:val="0091582A"/>
    <w:rsid w:val="0091594E"/>
    <w:rsid w:val="00915BBB"/>
    <w:rsid w:val="009162D4"/>
    <w:rsid w:val="0091683A"/>
    <w:rsid w:val="009174FA"/>
    <w:rsid w:val="009202B7"/>
    <w:rsid w:val="00920824"/>
    <w:rsid w:val="00920C6A"/>
    <w:rsid w:val="009211DA"/>
    <w:rsid w:val="00921208"/>
    <w:rsid w:val="0092141C"/>
    <w:rsid w:val="00921499"/>
    <w:rsid w:val="00921781"/>
    <w:rsid w:val="009219E0"/>
    <w:rsid w:val="00921E8A"/>
    <w:rsid w:val="0092265F"/>
    <w:rsid w:val="00923A96"/>
    <w:rsid w:val="00923D3C"/>
    <w:rsid w:val="009241D2"/>
    <w:rsid w:val="00924C49"/>
    <w:rsid w:val="00924CD6"/>
    <w:rsid w:val="00924F7E"/>
    <w:rsid w:val="009251E7"/>
    <w:rsid w:val="009254BE"/>
    <w:rsid w:val="00925A64"/>
    <w:rsid w:val="0092631F"/>
    <w:rsid w:val="009267F8"/>
    <w:rsid w:val="00926D1B"/>
    <w:rsid w:val="0092717F"/>
    <w:rsid w:val="009274E9"/>
    <w:rsid w:val="00927520"/>
    <w:rsid w:val="0092752D"/>
    <w:rsid w:val="00927681"/>
    <w:rsid w:val="00927995"/>
    <w:rsid w:val="00927DFF"/>
    <w:rsid w:val="0093024E"/>
    <w:rsid w:val="009309D2"/>
    <w:rsid w:val="00931AFB"/>
    <w:rsid w:val="00931CEB"/>
    <w:rsid w:val="00932559"/>
    <w:rsid w:val="00932F01"/>
    <w:rsid w:val="00933537"/>
    <w:rsid w:val="00934015"/>
    <w:rsid w:val="00934D2D"/>
    <w:rsid w:val="0093513F"/>
    <w:rsid w:val="0093566F"/>
    <w:rsid w:val="00935E0E"/>
    <w:rsid w:val="00936014"/>
    <w:rsid w:val="00936400"/>
    <w:rsid w:val="00936B1D"/>
    <w:rsid w:val="00936ED0"/>
    <w:rsid w:val="00936FAD"/>
    <w:rsid w:val="009370F0"/>
    <w:rsid w:val="00937A1E"/>
    <w:rsid w:val="00937E33"/>
    <w:rsid w:val="009407A5"/>
    <w:rsid w:val="009415E0"/>
    <w:rsid w:val="00942020"/>
    <w:rsid w:val="00942055"/>
    <w:rsid w:val="00942286"/>
    <w:rsid w:val="0094259C"/>
    <w:rsid w:val="00942BDA"/>
    <w:rsid w:val="009438BD"/>
    <w:rsid w:val="009439A4"/>
    <w:rsid w:val="00944000"/>
    <w:rsid w:val="00944029"/>
    <w:rsid w:val="0094426A"/>
    <w:rsid w:val="00944417"/>
    <w:rsid w:val="00944770"/>
    <w:rsid w:val="009449BF"/>
    <w:rsid w:val="0094579D"/>
    <w:rsid w:val="00945AAF"/>
    <w:rsid w:val="009469E3"/>
    <w:rsid w:val="0094740F"/>
    <w:rsid w:val="00947D89"/>
    <w:rsid w:val="00947E4C"/>
    <w:rsid w:val="00950405"/>
    <w:rsid w:val="00950AFC"/>
    <w:rsid w:val="00950E3F"/>
    <w:rsid w:val="0095101F"/>
    <w:rsid w:val="00951282"/>
    <w:rsid w:val="009513BE"/>
    <w:rsid w:val="00951502"/>
    <w:rsid w:val="009519BC"/>
    <w:rsid w:val="00951C59"/>
    <w:rsid w:val="00951FED"/>
    <w:rsid w:val="00952887"/>
    <w:rsid w:val="009528EC"/>
    <w:rsid w:val="00952E3F"/>
    <w:rsid w:val="00953BDF"/>
    <w:rsid w:val="009541FE"/>
    <w:rsid w:val="00954691"/>
    <w:rsid w:val="009546E2"/>
    <w:rsid w:val="00954E98"/>
    <w:rsid w:val="00955A44"/>
    <w:rsid w:val="00955CC3"/>
    <w:rsid w:val="0095608F"/>
    <w:rsid w:val="00956112"/>
    <w:rsid w:val="00956113"/>
    <w:rsid w:val="00956489"/>
    <w:rsid w:val="0095663B"/>
    <w:rsid w:val="00956730"/>
    <w:rsid w:val="00956B2A"/>
    <w:rsid w:val="0095777D"/>
    <w:rsid w:val="009577C0"/>
    <w:rsid w:val="00957BAA"/>
    <w:rsid w:val="00957C83"/>
    <w:rsid w:val="009603B9"/>
    <w:rsid w:val="00960B80"/>
    <w:rsid w:val="00962425"/>
    <w:rsid w:val="00962458"/>
    <w:rsid w:val="0096245A"/>
    <w:rsid w:val="0096245D"/>
    <w:rsid w:val="00962DEB"/>
    <w:rsid w:val="00962F4F"/>
    <w:rsid w:val="009636B4"/>
    <w:rsid w:val="00964EB7"/>
    <w:rsid w:val="00965C92"/>
    <w:rsid w:val="00965F1E"/>
    <w:rsid w:val="00966B9A"/>
    <w:rsid w:val="009670E1"/>
    <w:rsid w:val="009672C8"/>
    <w:rsid w:val="00967FDC"/>
    <w:rsid w:val="00970530"/>
    <w:rsid w:val="00970FF2"/>
    <w:rsid w:val="00971153"/>
    <w:rsid w:val="00971202"/>
    <w:rsid w:val="0097120F"/>
    <w:rsid w:val="009722EF"/>
    <w:rsid w:val="00972C91"/>
    <w:rsid w:val="00972CCF"/>
    <w:rsid w:val="0097313D"/>
    <w:rsid w:val="0097441A"/>
    <w:rsid w:val="00974598"/>
    <w:rsid w:val="009745FD"/>
    <w:rsid w:val="00974938"/>
    <w:rsid w:val="0097493C"/>
    <w:rsid w:val="0097497D"/>
    <w:rsid w:val="00974AB6"/>
    <w:rsid w:val="0097510C"/>
    <w:rsid w:val="0097590C"/>
    <w:rsid w:val="00976195"/>
    <w:rsid w:val="00976BA3"/>
    <w:rsid w:val="00976DF5"/>
    <w:rsid w:val="00977494"/>
    <w:rsid w:val="0097777F"/>
    <w:rsid w:val="00980EE0"/>
    <w:rsid w:val="00981493"/>
    <w:rsid w:val="009814BF"/>
    <w:rsid w:val="00981808"/>
    <w:rsid w:val="00981AD7"/>
    <w:rsid w:val="00981E28"/>
    <w:rsid w:val="00981E82"/>
    <w:rsid w:val="00981EFD"/>
    <w:rsid w:val="00982059"/>
    <w:rsid w:val="00982187"/>
    <w:rsid w:val="009830DE"/>
    <w:rsid w:val="00983B83"/>
    <w:rsid w:val="00983CC2"/>
    <w:rsid w:val="00983E93"/>
    <w:rsid w:val="00984597"/>
    <w:rsid w:val="009847F1"/>
    <w:rsid w:val="00985088"/>
    <w:rsid w:val="009854BF"/>
    <w:rsid w:val="00985C0A"/>
    <w:rsid w:val="00985C55"/>
    <w:rsid w:val="009868FE"/>
    <w:rsid w:val="00986A3E"/>
    <w:rsid w:val="00986B5D"/>
    <w:rsid w:val="00986D96"/>
    <w:rsid w:val="0098709C"/>
    <w:rsid w:val="009877B7"/>
    <w:rsid w:val="00987828"/>
    <w:rsid w:val="00987FD2"/>
    <w:rsid w:val="00990216"/>
    <w:rsid w:val="009909AB"/>
    <w:rsid w:val="009918C3"/>
    <w:rsid w:val="00991BB2"/>
    <w:rsid w:val="00991EB8"/>
    <w:rsid w:val="00992425"/>
    <w:rsid w:val="0099250E"/>
    <w:rsid w:val="009926EC"/>
    <w:rsid w:val="00992BDE"/>
    <w:rsid w:val="00992E09"/>
    <w:rsid w:val="00992F42"/>
    <w:rsid w:val="00993061"/>
    <w:rsid w:val="00993606"/>
    <w:rsid w:val="00993D94"/>
    <w:rsid w:val="00993EB6"/>
    <w:rsid w:val="009945F6"/>
    <w:rsid w:val="0099483C"/>
    <w:rsid w:val="00994A95"/>
    <w:rsid w:val="00994B47"/>
    <w:rsid w:val="0099529A"/>
    <w:rsid w:val="0099617E"/>
    <w:rsid w:val="0099688D"/>
    <w:rsid w:val="00996FF8"/>
    <w:rsid w:val="00997953"/>
    <w:rsid w:val="00997C4C"/>
    <w:rsid w:val="00997DDD"/>
    <w:rsid w:val="009A0098"/>
    <w:rsid w:val="009A040B"/>
    <w:rsid w:val="009A09AE"/>
    <w:rsid w:val="009A0ED5"/>
    <w:rsid w:val="009A1B32"/>
    <w:rsid w:val="009A25ED"/>
    <w:rsid w:val="009A26EB"/>
    <w:rsid w:val="009A2837"/>
    <w:rsid w:val="009A2BA8"/>
    <w:rsid w:val="009A3230"/>
    <w:rsid w:val="009A4BC8"/>
    <w:rsid w:val="009A50E0"/>
    <w:rsid w:val="009A52BE"/>
    <w:rsid w:val="009A52C9"/>
    <w:rsid w:val="009A52EC"/>
    <w:rsid w:val="009A56A2"/>
    <w:rsid w:val="009A5A3C"/>
    <w:rsid w:val="009A5D47"/>
    <w:rsid w:val="009A63EC"/>
    <w:rsid w:val="009A6EB3"/>
    <w:rsid w:val="009B0D21"/>
    <w:rsid w:val="009B0EB5"/>
    <w:rsid w:val="009B1028"/>
    <w:rsid w:val="009B1473"/>
    <w:rsid w:val="009B187F"/>
    <w:rsid w:val="009B1BCA"/>
    <w:rsid w:val="009B21DF"/>
    <w:rsid w:val="009B228C"/>
    <w:rsid w:val="009B2611"/>
    <w:rsid w:val="009B2697"/>
    <w:rsid w:val="009B2995"/>
    <w:rsid w:val="009B2AC5"/>
    <w:rsid w:val="009B3781"/>
    <w:rsid w:val="009B3ACB"/>
    <w:rsid w:val="009B4E37"/>
    <w:rsid w:val="009B55B7"/>
    <w:rsid w:val="009B5ED3"/>
    <w:rsid w:val="009B623D"/>
    <w:rsid w:val="009B67F7"/>
    <w:rsid w:val="009B6B1E"/>
    <w:rsid w:val="009B6B60"/>
    <w:rsid w:val="009B6BB1"/>
    <w:rsid w:val="009B773C"/>
    <w:rsid w:val="009B7A63"/>
    <w:rsid w:val="009C05AC"/>
    <w:rsid w:val="009C08A8"/>
    <w:rsid w:val="009C0C8C"/>
    <w:rsid w:val="009C1091"/>
    <w:rsid w:val="009C11E9"/>
    <w:rsid w:val="009C1AF7"/>
    <w:rsid w:val="009C1D5C"/>
    <w:rsid w:val="009C20DC"/>
    <w:rsid w:val="009C27AA"/>
    <w:rsid w:val="009C3040"/>
    <w:rsid w:val="009C3484"/>
    <w:rsid w:val="009C35B4"/>
    <w:rsid w:val="009C368E"/>
    <w:rsid w:val="009C36C6"/>
    <w:rsid w:val="009C4519"/>
    <w:rsid w:val="009C474A"/>
    <w:rsid w:val="009C5C4E"/>
    <w:rsid w:val="009C6788"/>
    <w:rsid w:val="009C686D"/>
    <w:rsid w:val="009C6B80"/>
    <w:rsid w:val="009C70FF"/>
    <w:rsid w:val="009C756B"/>
    <w:rsid w:val="009C76A7"/>
    <w:rsid w:val="009C795D"/>
    <w:rsid w:val="009D06D7"/>
    <w:rsid w:val="009D07F6"/>
    <w:rsid w:val="009D0C6B"/>
    <w:rsid w:val="009D12C0"/>
    <w:rsid w:val="009D1B6A"/>
    <w:rsid w:val="009D2183"/>
    <w:rsid w:val="009D2564"/>
    <w:rsid w:val="009D278F"/>
    <w:rsid w:val="009D2F70"/>
    <w:rsid w:val="009D33BB"/>
    <w:rsid w:val="009D38B8"/>
    <w:rsid w:val="009D3B25"/>
    <w:rsid w:val="009D3F46"/>
    <w:rsid w:val="009D48D4"/>
    <w:rsid w:val="009D5532"/>
    <w:rsid w:val="009D5DE6"/>
    <w:rsid w:val="009D621B"/>
    <w:rsid w:val="009D6268"/>
    <w:rsid w:val="009D63B2"/>
    <w:rsid w:val="009D663D"/>
    <w:rsid w:val="009D6934"/>
    <w:rsid w:val="009D6B64"/>
    <w:rsid w:val="009D6F8C"/>
    <w:rsid w:val="009D76A4"/>
    <w:rsid w:val="009D77F2"/>
    <w:rsid w:val="009D7C52"/>
    <w:rsid w:val="009E002E"/>
    <w:rsid w:val="009E0412"/>
    <w:rsid w:val="009E0903"/>
    <w:rsid w:val="009E10F7"/>
    <w:rsid w:val="009E110F"/>
    <w:rsid w:val="009E1C14"/>
    <w:rsid w:val="009E1C76"/>
    <w:rsid w:val="009E1D41"/>
    <w:rsid w:val="009E1F22"/>
    <w:rsid w:val="009E25DA"/>
    <w:rsid w:val="009E2703"/>
    <w:rsid w:val="009E30E0"/>
    <w:rsid w:val="009E324B"/>
    <w:rsid w:val="009E3736"/>
    <w:rsid w:val="009E3B24"/>
    <w:rsid w:val="009E3E82"/>
    <w:rsid w:val="009E3EA6"/>
    <w:rsid w:val="009E4A10"/>
    <w:rsid w:val="009E4BD2"/>
    <w:rsid w:val="009E5020"/>
    <w:rsid w:val="009E5839"/>
    <w:rsid w:val="009E5DE9"/>
    <w:rsid w:val="009E61A7"/>
    <w:rsid w:val="009E62DD"/>
    <w:rsid w:val="009E6B97"/>
    <w:rsid w:val="009E6D2F"/>
    <w:rsid w:val="009E711B"/>
    <w:rsid w:val="009E72C4"/>
    <w:rsid w:val="009E7DFE"/>
    <w:rsid w:val="009F0123"/>
    <w:rsid w:val="009F095F"/>
    <w:rsid w:val="009F0BE2"/>
    <w:rsid w:val="009F0C7D"/>
    <w:rsid w:val="009F0DF6"/>
    <w:rsid w:val="009F1047"/>
    <w:rsid w:val="009F154A"/>
    <w:rsid w:val="009F1916"/>
    <w:rsid w:val="009F1960"/>
    <w:rsid w:val="009F2BFF"/>
    <w:rsid w:val="009F2CD3"/>
    <w:rsid w:val="009F3E4A"/>
    <w:rsid w:val="009F3E4F"/>
    <w:rsid w:val="009F3E62"/>
    <w:rsid w:val="009F41DC"/>
    <w:rsid w:val="009F4869"/>
    <w:rsid w:val="009F4DBF"/>
    <w:rsid w:val="009F5670"/>
    <w:rsid w:val="009F5D8C"/>
    <w:rsid w:val="009F65A1"/>
    <w:rsid w:val="009F65C9"/>
    <w:rsid w:val="009F6910"/>
    <w:rsid w:val="009F7202"/>
    <w:rsid w:val="009F74D7"/>
    <w:rsid w:val="009F74F2"/>
    <w:rsid w:val="00A0069B"/>
    <w:rsid w:val="00A00E5D"/>
    <w:rsid w:val="00A01600"/>
    <w:rsid w:val="00A019E6"/>
    <w:rsid w:val="00A01BA4"/>
    <w:rsid w:val="00A02110"/>
    <w:rsid w:val="00A02751"/>
    <w:rsid w:val="00A02B11"/>
    <w:rsid w:val="00A035A5"/>
    <w:rsid w:val="00A037C8"/>
    <w:rsid w:val="00A03FD8"/>
    <w:rsid w:val="00A048F5"/>
    <w:rsid w:val="00A04BB6"/>
    <w:rsid w:val="00A05079"/>
    <w:rsid w:val="00A05EAB"/>
    <w:rsid w:val="00A05F5E"/>
    <w:rsid w:val="00A0600C"/>
    <w:rsid w:val="00A06684"/>
    <w:rsid w:val="00A0679D"/>
    <w:rsid w:val="00A06A8D"/>
    <w:rsid w:val="00A07842"/>
    <w:rsid w:val="00A1048A"/>
    <w:rsid w:val="00A10891"/>
    <w:rsid w:val="00A10A2A"/>
    <w:rsid w:val="00A1161B"/>
    <w:rsid w:val="00A1209E"/>
    <w:rsid w:val="00A12156"/>
    <w:rsid w:val="00A1229B"/>
    <w:rsid w:val="00A1239F"/>
    <w:rsid w:val="00A124CD"/>
    <w:rsid w:val="00A129F3"/>
    <w:rsid w:val="00A12B9A"/>
    <w:rsid w:val="00A1311D"/>
    <w:rsid w:val="00A13917"/>
    <w:rsid w:val="00A13DC6"/>
    <w:rsid w:val="00A14061"/>
    <w:rsid w:val="00A14AF1"/>
    <w:rsid w:val="00A14E14"/>
    <w:rsid w:val="00A14F1A"/>
    <w:rsid w:val="00A14F3F"/>
    <w:rsid w:val="00A155DB"/>
    <w:rsid w:val="00A15B02"/>
    <w:rsid w:val="00A15C61"/>
    <w:rsid w:val="00A1618B"/>
    <w:rsid w:val="00A17184"/>
    <w:rsid w:val="00A1784A"/>
    <w:rsid w:val="00A17CF1"/>
    <w:rsid w:val="00A21327"/>
    <w:rsid w:val="00A21636"/>
    <w:rsid w:val="00A22A3E"/>
    <w:rsid w:val="00A22DE6"/>
    <w:rsid w:val="00A24AEF"/>
    <w:rsid w:val="00A24D68"/>
    <w:rsid w:val="00A26647"/>
    <w:rsid w:val="00A270BD"/>
    <w:rsid w:val="00A27229"/>
    <w:rsid w:val="00A2732D"/>
    <w:rsid w:val="00A273A3"/>
    <w:rsid w:val="00A276A9"/>
    <w:rsid w:val="00A2783C"/>
    <w:rsid w:val="00A27B26"/>
    <w:rsid w:val="00A27C87"/>
    <w:rsid w:val="00A27F9B"/>
    <w:rsid w:val="00A27FBE"/>
    <w:rsid w:val="00A3091C"/>
    <w:rsid w:val="00A30DDE"/>
    <w:rsid w:val="00A3177A"/>
    <w:rsid w:val="00A32316"/>
    <w:rsid w:val="00A325AB"/>
    <w:rsid w:val="00A328DB"/>
    <w:rsid w:val="00A33141"/>
    <w:rsid w:val="00A339F6"/>
    <w:rsid w:val="00A33F3F"/>
    <w:rsid w:val="00A34006"/>
    <w:rsid w:val="00A342BD"/>
    <w:rsid w:val="00A35734"/>
    <w:rsid w:val="00A35E1D"/>
    <w:rsid w:val="00A36706"/>
    <w:rsid w:val="00A3683E"/>
    <w:rsid w:val="00A36A7F"/>
    <w:rsid w:val="00A36F9F"/>
    <w:rsid w:val="00A374F4"/>
    <w:rsid w:val="00A375C2"/>
    <w:rsid w:val="00A37A7B"/>
    <w:rsid w:val="00A37FF4"/>
    <w:rsid w:val="00A406AD"/>
    <w:rsid w:val="00A41711"/>
    <w:rsid w:val="00A41853"/>
    <w:rsid w:val="00A4209F"/>
    <w:rsid w:val="00A42A42"/>
    <w:rsid w:val="00A43365"/>
    <w:rsid w:val="00A44744"/>
    <w:rsid w:val="00A448CC"/>
    <w:rsid w:val="00A44D89"/>
    <w:rsid w:val="00A46481"/>
    <w:rsid w:val="00A46D33"/>
    <w:rsid w:val="00A4704C"/>
    <w:rsid w:val="00A47E21"/>
    <w:rsid w:val="00A502B7"/>
    <w:rsid w:val="00A506EF"/>
    <w:rsid w:val="00A50E55"/>
    <w:rsid w:val="00A51E73"/>
    <w:rsid w:val="00A52526"/>
    <w:rsid w:val="00A52905"/>
    <w:rsid w:val="00A52A13"/>
    <w:rsid w:val="00A53477"/>
    <w:rsid w:val="00A534B2"/>
    <w:rsid w:val="00A5353C"/>
    <w:rsid w:val="00A53965"/>
    <w:rsid w:val="00A53F2A"/>
    <w:rsid w:val="00A5432B"/>
    <w:rsid w:val="00A54A01"/>
    <w:rsid w:val="00A55812"/>
    <w:rsid w:val="00A56414"/>
    <w:rsid w:val="00A5702D"/>
    <w:rsid w:val="00A60CB5"/>
    <w:rsid w:val="00A61591"/>
    <w:rsid w:val="00A61D30"/>
    <w:rsid w:val="00A61F39"/>
    <w:rsid w:val="00A6235E"/>
    <w:rsid w:val="00A6247D"/>
    <w:rsid w:val="00A624F1"/>
    <w:rsid w:val="00A62943"/>
    <w:rsid w:val="00A62FC1"/>
    <w:rsid w:val="00A6355E"/>
    <w:rsid w:val="00A63A24"/>
    <w:rsid w:val="00A64DC6"/>
    <w:rsid w:val="00A64F7A"/>
    <w:rsid w:val="00A6537B"/>
    <w:rsid w:val="00A6648A"/>
    <w:rsid w:val="00A6692A"/>
    <w:rsid w:val="00A66B22"/>
    <w:rsid w:val="00A66BA7"/>
    <w:rsid w:val="00A66D31"/>
    <w:rsid w:val="00A67503"/>
    <w:rsid w:val="00A702D3"/>
    <w:rsid w:val="00A70377"/>
    <w:rsid w:val="00A706E8"/>
    <w:rsid w:val="00A70B0E"/>
    <w:rsid w:val="00A71381"/>
    <w:rsid w:val="00A71478"/>
    <w:rsid w:val="00A72B13"/>
    <w:rsid w:val="00A73A17"/>
    <w:rsid w:val="00A73AEE"/>
    <w:rsid w:val="00A73B9B"/>
    <w:rsid w:val="00A73C25"/>
    <w:rsid w:val="00A73D03"/>
    <w:rsid w:val="00A74301"/>
    <w:rsid w:val="00A7449A"/>
    <w:rsid w:val="00A74912"/>
    <w:rsid w:val="00A74FF6"/>
    <w:rsid w:val="00A75F6C"/>
    <w:rsid w:val="00A76636"/>
    <w:rsid w:val="00A772E3"/>
    <w:rsid w:val="00A80417"/>
    <w:rsid w:val="00A80421"/>
    <w:rsid w:val="00A80887"/>
    <w:rsid w:val="00A80CB9"/>
    <w:rsid w:val="00A80E2C"/>
    <w:rsid w:val="00A8124D"/>
    <w:rsid w:val="00A815BE"/>
    <w:rsid w:val="00A81AEF"/>
    <w:rsid w:val="00A81B8D"/>
    <w:rsid w:val="00A8221F"/>
    <w:rsid w:val="00A8245F"/>
    <w:rsid w:val="00A828CE"/>
    <w:rsid w:val="00A82F92"/>
    <w:rsid w:val="00A83610"/>
    <w:rsid w:val="00A8393B"/>
    <w:rsid w:val="00A83C6A"/>
    <w:rsid w:val="00A84384"/>
    <w:rsid w:val="00A845D0"/>
    <w:rsid w:val="00A847D1"/>
    <w:rsid w:val="00A84967"/>
    <w:rsid w:val="00A84A46"/>
    <w:rsid w:val="00A84AD5"/>
    <w:rsid w:val="00A84BDE"/>
    <w:rsid w:val="00A8543D"/>
    <w:rsid w:val="00A85871"/>
    <w:rsid w:val="00A85D02"/>
    <w:rsid w:val="00A85D3A"/>
    <w:rsid w:val="00A863D3"/>
    <w:rsid w:val="00A86D51"/>
    <w:rsid w:val="00A87113"/>
    <w:rsid w:val="00A87161"/>
    <w:rsid w:val="00A876ED"/>
    <w:rsid w:val="00A878BF"/>
    <w:rsid w:val="00A87EB4"/>
    <w:rsid w:val="00A9132D"/>
    <w:rsid w:val="00A9141E"/>
    <w:rsid w:val="00A91CA1"/>
    <w:rsid w:val="00A921A5"/>
    <w:rsid w:val="00A92B02"/>
    <w:rsid w:val="00A92CBD"/>
    <w:rsid w:val="00A92D49"/>
    <w:rsid w:val="00A932B9"/>
    <w:rsid w:val="00A9383D"/>
    <w:rsid w:val="00A93E60"/>
    <w:rsid w:val="00A944DA"/>
    <w:rsid w:val="00A94DA1"/>
    <w:rsid w:val="00A9720D"/>
    <w:rsid w:val="00A975B0"/>
    <w:rsid w:val="00A976A8"/>
    <w:rsid w:val="00A97CD0"/>
    <w:rsid w:val="00AA01DF"/>
    <w:rsid w:val="00AA070C"/>
    <w:rsid w:val="00AA0B73"/>
    <w:rsid w:val="00AA0E57"/>
    <w:rsid w:val="00AA2094"/>
    <w:rsid w:val="00AA2268"/>
    <w:rsid w:val="00AA29A6"/>
    <w:rsid w:val="00AA2BDB"/>
    <w:rsid w:val="00AA2D09"/>
    <w:rsid w:val="00AA2FD4"/>
    <w:rsid w:val="00AA3958"/>
    <w:rsid w:val="00AA3FC3"/>
    <w:rsid w:val="00AA476B"/>
    <w:rsid w:val="00AA56F1"/>
    <w:rsid w:val="00AA5FD7"/>
    <w:rsid w:val="00AA6923"/>
    <w:rsid w:val="00AA7B34"/>
    <w:rsid w:val="00AB0514"/>
    <w:rsid w:val="00AB0DDE"/>
    <w:rsid w:val="00AB12D0"/>
    <w:rsid w:val="00AB135A"/>
    <w:rsid w:val="00AB1B07"/>
    <w:rsid w:val="00AB1C6D"/>
    <w:rsid w:val="00AB1D88"/>
    <w:rsid w:val="00AB260B"/>
    <w:rsid w:val="00AB26C1"/>
    <w:rsid w:val="00AB284A"/>
    <w:rsid w:val="00AB2C48"/>
    <w:rsid w:val="00AB3028"/>
    <w:rsid w:val="00AB3317"/>
    <w:rsid w:val="00AB34FE"/>
    <w:rsid w:val="00AB36E5"/>
    <w:rsid w:val="00AB37F9"/>
    <w:rsid w:val="00AB3ABC"/>
    <w:rsid w:val="00AB4231"/>
    <w:rsid w:val="00AB4BBC"/>
    <w:rsid w:val="00AB4CB3"/>
    <w:rsid w:val="00AB51DF"/>
    <w:rsid w:val="00AB5BBD"/>
    <w:rsid w:val="00AB5D89"/>
    <w:rsid w:val="00AB6A72"/>
    <w:rsid w:val="00AB79CF"/>
    <w:rsid w:val="00AC0373"/>
    <w:rsid w:val="00AC03B1"/>
    <w:rsid w:val="00AC1335"/>
    <w:rsid w:val="00AC1393"/>
    <w:rsid w:val="00AC1B18"/>
    <w:rsid w:val="00AC27D7"/>
    <w:rsid w:val="00AC28D2"/>
    <w:rsid w:val="00AC2E0F"/>
    <w:rsid w:val="00AC3061"/>
    <w:rsid w:val="00AC3174"/>
    <w:rsid w:val="00AC3696"/>
    <w:rsid w:val="00AC3B60"/>
    <w:rsid w:val="00AC42B8"/>
    <w:rsid w:val="00AC4442"/>
    <w:rsid w:val="00AC557A"/>
    <w:rsid w:val="00AC5930"/>
    <w:rsid w:val="00AC5B71"/>
    <w:rsid w:val="00AC5D2A"/>
    <w:rsid w:val="00AC5FAF"/>
    <w:rsid w:val="00AC614D"/>
    <w:rsid w:val="00AC643F"/>
    <w:rsid w:val="00AC644B"/>
    <w:rsid w:val="00AC7127"/>
    <w:rsid w:val="00AD00E4"/>
    <w:rsid w:val="00AD0403"/>
    <w:rsid w:val="00AD054D"/>
    <w:rsid w:val="00AD0691"/>
    <w:rsid w:val="00AD0699"/>
    <w:rsid w:val="00AD2446"/>
    <w:rsid w:val="00AD259A"/>
    <w:rsid w:val="00AD2A6E"/>
    <w:rsid w:val="00AD2B62"/>
    <w:rsid w:val="00AD3513"/>
    <w:rsid w:val="00AD36FE"/>
    <w:rsid w:val="00AD3A45"/>
    <w:rsid w:val="00AD40D3"/>
    <w:rsid w:val="00AD4605"/>
    <w:rsid w:val="00AD4B4A"/>
    <w:rsid w:val="00AD4C36"/>
    <w:rsid w:val="00AD54DF"/>
    <w:rsid w:val="00AD577C"/>
    <w:rsid w:val="00AD57B5"/>
    <w:rsid w:val="00AD5B4D"/>
    <w:rsid w:val="00AD5B79"/>
    <w:rsid w:val="00AD5BB0"/>
    <w:rsid w:val="00AD5E01"/>
    <w:rsid w:val="00AD6691"/>
    <w:rsid w:val="00AD7406"/>
    <w:rsid w:val="00AD74B2"/>
    <w:rsid w:val="00AE02D7"/>
    <w:rsid w:val="00AE0587"/>
    <w:rsid w:val="00AE0839"/>
    <w:rsid w:val="00AE1268"/>
    <w:rsid w:val="00AE271C"/>
    <w:rsid w:val="00AE3037"/>
    <w:rsid w:val="00AE381C"/>
    <w:rsid w:val="00AE47C8"/>
    <w:rsid w:val="00AE4C03"/>
    <w:rsid w:val="00AE4F6B"/>
    <w:rsid w:val="00AE520A"/>
    <w:rsid w:val="00AE5705"/>
    <w:rsid w:val="00AE5D8E"/>
    <w:rsid w:val="00AE5E82"/>
    <w:rsid w:val="00AE62D6"/>
    <w:rsid w:val="00AE6776"/>
    <w:rsid w:val="00AE71F3"/>
    <w:rsid w:val="00AE77BF"/>
    <w:rsid w:val="00AE7CD8"/>
    <w:rsid w:val="00AE7E19"/>
    <w:rsid w:val="00AF0206"/>
    <w:rsid w:val="00AF0ED5"/>
    <w:rsid w:val="00AF100F"/>
    <w:rsid w:val="00AF106E"/>
    <w:rsid w:val="00AF1474"/>
    <w:rsid w:val="00AF15FF"/>
    <w:rsid w:val="00AF1714"/>
    <w:rsid w:val="00AF17A5"/>
    <w:rsid w:val="00AF290A"/>
    <w:rsid w:val="00AF2ACD"/>
    <w:rsid w:val="00AF2D40"/>
    <w:rsid w:val="00AF2D70"/>
    <w:rsid w:val="00AF35F8"/>
    <w:rsid w:val="00AF3C34"/>
    <w:rsid w:val="00AF3CB9"/>
    <w:rsid w:val="00AF3F2F"/>
    <w:rsid w:val="00AF4CCF"/>
    <w:rsid w:val="00AF52AA"/>
    <w:rsid w:val="00AF5DEF"/>
    <w:rsid w:val="00AF5FD9"/>
    <w:rsid w:val="00AF6189"/>
    <w:rsid w:val="00AF62C1"/>
    <w:rsid w:val="00AF690C"/>
    <w:rsid w:val="00AF7367"/>
    <w:rsid w:val="00B00297"/>
    <w:rsid w:val="00B0090A"/>
    <w:rsid w:val="00B00BCD"/>
    <w:rsid w:val="00B00DB3"/>
    <w:rsid w:val="00B00F13"/>
    <w:rsid w:val="00B00F82"/>
    <w:rsid w:val="00B01A5F"/>
    <w:rsid w:val="00B01C33"/>
    <w:rsid w:val="00B01F54"/>
    <w:rsid w:val="00B02BD4"/>
    <w:rsid w:val="00B03889"/>
    <w:rsid w:val="00B0410C"/>
    <w:rsid w:val="00B043A8"/>
    <w:rsid w:val="00B0471D"/>
    <w:rsid w:val="00B04C62"/>
    <w:rsid w:val="00B04EDC"/>
    <w:rsid w:val="00B05520"/>
    <w:rsid w:val="00B0562C"/>
    <w:rsid w:val="00B0664C"/>
    <w:rsid w:val="00B06F61"/>
    <w:rsid w:val="00B0770A"/>
    <w:rsid w:val="00B078EF"/>
    <w:rsid w:val="00B07916"/>
    <w:rsid w:val="00B1017F"/>
    <w:rsid w:val="00B109CB"/>
    <w:rsid w:val="00B10D74"/>
    <w:rsid w:val="00B10FC8"/>
    <w:rsid w:val="00B110A9"/>
    <w:rsid w:val="00B11284"/>
    <w:rsid w:val="00B11B96"/>
    <w:rsid w:val="00B11F3D"/>
    <w:rsid w:val="00B1268A"/>
    <w:rsid w:val="00B127F7"/>
    <w:rsid w:val="00B12F29"/>
    <w:rsid w:val="00B136F0"/>
    <w:rsid w:val="00B13AB2"/>
    <w:rsid w:val="00B1419A"/>
    <w:rsid w:val="00B1421C"/>
    <w:rsid w:val="00B158C8"/>
    <w:rsid w:val="00B15AF6"/>
    <w:rsid w:val="00B15C74"/>
    <w:rsid w:val="00B1691B"/>
    <w:rsid w:val="00B16921"/>
    <w:rsid w:val="00B16A18"/>
    <w:rsid w:val="00B16B42"/>
    <w:rsid w:val="00B20367"/>
    <w:rsid w:val="00B20907"/>
    <w:rsid w:val="00B20E13"/>
    <w:rsid w:val="00B21049"/>
    <w:rsid w:val="00B2172A"/>
    <w:rsid w:val="00B2182C"/>
    <w:rsid w:val="00B21B47"/>
    <w:rsid w:val="00B22005"/>
    <w:rsid w:val="00B222DB"/>
    <w:rsid w:val="00B23817"/>
    <w:rsid w:val="00B23D31"/>
    <w:rsid w:val="00B25877"/>
    <w:rsid w:val="00B25EE4"/>
    <w:rsid w:val="00B2605D"/>
    <w:rsid w:val="00B2693E"/>
    <w:rsid w:val="00B2731C"/>
    <w:rsid w:val="00B27471"/>
    <w:rsid w:val="00B27533"/>
    <w:rsid w:val="00B27658"/>
    <w:rsid w:val="00B27751"/>
    <w:rsid w:val="00B27FB2"/>
    <w:rsid w:val="00B30F0A"/>
    <w:rsid w:val="00B31A0C"/>
    <w:rsid w:val="00B31C8C"/>
    <w:rsid w:val="00B33B36"/>
    <w:rsid w:val="00B340B9"/>
    <w:rsid w:val="00B351B3"/>
    <w:rsid w:val="00B3585A"/>
    <w:rsid w:val="00B35873"/>
    <w:rsid w:val="00B35897"/>
    <w:rsid w:val="00B35CF1"/>
    <w:rsid w:val="00B36124"/>
    <w:rsid w:val="00B36312"/>
    <w:rsid w:val="00B36811"/>
    <w:rsid w:val="00B36FD8"/>
    <w:rsid w:val="00B375C9"/>
    <w:rsid w:val="00B375FD"/>
    <w:rsid w:val="00B37952"/>
    <w:rsid w:val="00B4020B"/>
    <w:rsid w:val="00B402B8"/>
    <w:rsid w:val="00B404E0"/>
    <w:rsid w:val="00B40624"/>
    <w:rsid w:val="00B407BE"/>
    <w:rsid w:val="00B408CC"/>
    <w:rsid w:val="00B413E1"/>
    <w:rsid w:val="00B416A6"/>
    <w:rsid w:val="00B41A90"/>
    <w:rsid w:val="00B4301F"/>
    <w:rsid w:val="00B44DD1"/>
    <w:rsid w:val="00B456A9"/>
    <w:rsid w:val="00B4574B"/>
    <w:rsid w:val="00B461C3"/>
    <w:rsid w:val="00B46DE3"/>
    <w:rsid w:val="00B470BC"/>
    <w:rsid w:val="00B472C7"/>
    <w:rsid w:val="00B474D5"/>
    <w:rsid w:val="00B4771C"/>
    <w:rsid w:val="00B5129A"/>
    <w:rsid w:val="00B52B0A"/>
    <w:rsid w:val="00B53288"/>
    <w:rsid w:val="00B5386B"/>
    <w:rsid w:val="00B54E32"/>
    <w:rsid w:val="00B54EA5"/>
    <w:rsid w:val="00B55D71"/>
    <w:rsid w:val="00B55EAD"/>
    <w:rsid w:val="00B56778"/>
    <w:rsid w:val="00B56CDA"/>
    <w:rsid w:val="00B56DC5"/>
    <w:rsid w:val="00B56FA8"/>
    <w:rsid w:val="00B5754E"/>
    <w:rsid w:val="00B576B0"/>
    <w:rsid w:val="00B57E99"/>
    <w:rsid w:val="00B60017"/>
    <w:rsid w:val="00B60A06"/>
    <w:rsid w:val="00B60FAF"/>
    <w:rsid w:val="00B6103E"/>
    <w:rsid w:val="00B6106E"/>
    <w:rsid w:val="00B6210B"/>
    <w:rsid w:val="00B626EC"/>
    <w:rsid w:val="00B62966"/>
    <w:rsid w:val="00B62C5A"/>
    <w:rsid w:val="00B6363C"/>
    <w:rsid w:val="00B64550"/>
    <w:rsid w:val="00B64672"/>
    <w:rsid w:val="00B6471B"/>
    <w:rsid w:val="00B647BF"/>
    <w:rsid w:val="00B649B9"/>
    <w:rsid w:val="00B64E78"/>
    <w:rsid w:val="00B659D3"/>
    <w:rsid w:val="00B65CD7"/>
    <w:rsid w:val="00B65D0E"/>
    <w:rsid w:val="00B66386"/>
    <w:rsid w:val="00B66577"/>
    <w:rsid w:val="00B668F7"/>
    <w:rsid w:val="00B66D4B"/>
    <w:rsid w:val="00B66ECD"/>
    <w:rsid w:val="00B673CF"/>
    <w:rsid w:val="00B676F5"/>
    <w:rsid w:val="00B677AE"/>
    <w:rsid w:val="00B67E24"/>
    <w:rsid w:val="00B67EB7"/>
    <w:rsid w:val="00B702E6"/>
    <w:rsid w:val="00B709AB"/>
    <w:rsid w:val="00B711FF"/>
    <w:rsid w:val="00B71703"/>
    <w:rsid w:val="00B718AA"/>
    <w:rsid w:val="00B72248"/>
    <w:rsid w:val="00B724F4"/>
    <w:rsid w:val="00B727FF"/>
    <w:rsid w:val="00B72CC8"/>
    <w:rsid w:val="00B72E2D"/>
    <w:rsid w:val="00B7319C"/>
    <w:rsid w:val="00B73B0E"/>
    <w:rsid w:val="00B748C6"/>
    <w:rsid w:val="00B75728"/>
    <w:rsid w:val="00B757E6"/>
    <w:rsid w:val="00B764DE"/>
    <w:rsid w:val="00B768AB"/>
    <w:rsid w:val="00B76920"/>
    <w:rsid w:val="00B769B0"/>
    <w:rsid w:val="00B76AE0"/>
    <w:rsid w:val="00B76C73"/>
    <w:rsid w:val="00B76D48"/>
    <w:rsid w:val="00B76E76"/>
    <w:rsid w:val="00B76FD5"/>
    <w:rsid w:val="00B770FA"/>
    <w:rsid w:val="00B772F5"/>
    <w:rsid w:val="00B77319"/>
    <w:rsid w:val="00B773DD"/>
    <w:rsid w:val="00B80111"/>
    <w:rsid w:val="00B801D4"/>
    <w:rsid w:val="00B804F8"/>
    <w:rsid w:val="00B81863"/>
    <w:rsid w:val="00B81B2C"/>
    <w:rsid w:val="00B81B4D"/>
    <w:rsid w:val="00B82AFB"/>
    <w:rsid w:val="00B82B9E"/>
    <w:rsid w:val="00B8318D"/>
    <w:rsid w:val="00B83573"/>
    <w:rsid w:val="00B83622"/>
    <w:rsid w:val="00B840D5"/>
    <w:rsid w:val="00B8443D"/>
    <w:rsid w:val="00B84EEB"/>
    <w:rsid w:val="00B851FA"/>
    <w:rsid w:val="00B852F5"/>
    <w:rsid w:val="00B85952"/>
    <w:rsid w:val="00B85BA2"/>
    <w:rsid w:val="00B86072"/>
    <w:rsid w:val="00B8614B"/>
    <w:rsid w:val="00B864EA"/>
    <w:rsid w:val="00B86644"/>
    <w:rsid w:val="00B87236"/>
    <w:rsid w:val="00B8778F"/>
    <w:rsid w:val="00B87832"/>
    <w:rsid w:val="00B90FD5"/>
    <w:rsid w:val="00B91096"/>
    <w:rsid w:val="00B915DE"/>
    <w:rsid w:val="00B917AC"/>
    <w:rsid w:val="00B92D30"/>
    <w:rsid w:val="00B9361B"/>
    <w:rsid w:val="00B938EC"/>
    <w:rsid w:val="00B93D25"/>
    <w:rsid w:val="00B94296"/>
    <w:rsid w:val="00B9436A"/>
    <w:rsid w:val="00B94384"/>
    <w:rsid w:val="00B948D1"/>
    <w:rsid w:val="00B952E4"/>
    <w:rsid w:val="00B9771D"/>
    <w:rsid w:val="00BA0F26"/>
    <w:rsid w:val="00BA163C"/>
    <w:rsid w:val="00BA1689"/>
    <w:rsid w:val="00BA1DE8"/>
    <w:rsid w:val="00BA1EAE"/>
    <w:rsid w:val="00BA29AD"/>
    <w:rsid w:val="00BA2C3F"/>
    <w:rsid w:val="00BA2F41"/>
    <w:rsid w:val="00BA3FA2"/>
    <w:rsid w:val="00BA476E"/>
    <w:rsid w:val="00BA47F8"/>
    <w:rsid w:val="00BA4AEF"/>
    <w:rsid w:val="00BA57A4"/>
    <w:rsid w:val="00BA5A8D"/>
    <w:rsid w:val="00BA5EB6"/>
    <w:rsid w:val="00BA5F79"/>
    <w:rsid w:val="00BA6A55"/>
    <w:rsid w:val="00BA7219"/>
    <w:rsid w:val="00BA7259"/>
    <w:rsid w:val="00BB03C4"/>
    <w:rsid w:val="00BB0528"/>
    <w:rsid w:val="00BB0C6F"/>
    <w:rsid w:val="00BB10E1"/>
    <w:rsid w:val="00BB1402"/>
    <w:rsid w:val="00BB3185"/>
    <w:rsid w:val="00BB3685"/>
    <w:rsid w:val="00BB3A16"/>
    <w:rsid w:val="00BB57C1"/>
    <w:rsid w:val="00BB5B05"/>
    <w:rsid w:val="00BB5C23"/>
    <w:rsid w:val="00BB6086"/>
    <w:rsid w:val="00BB6746"/>
    <w:rsid w:val="00BB6B88"/>
    <w:rsid w:val="00BB6C26"/>
    <w:rsid w:val="00BB7842"/>
    <w:rsid w:val="00BB7FAD"/>
    <w:rsid w:val="00BC040E"/>
    <w:rsid w:val="00BC0778"/>
    <w:rsid w:val="00BC0849"/>
    <w:rsid w:val="00BC289C"/>
    <w:rsid w:val="00BC29D8"/>
    <w:rsid w:val="00BC2C9B"/>
    <w:rsid w:val="00BC33C5"/>
    <w:rsid w:val="00BC3423"/>
    <w:rsid w:val="00BC3A4E"/>
    <w:rsid w:val="00BC4BD3"/>
    <w:rsid w:val="00BC4FFC"/>
    <w:rsid w:val="00BC526D"/>
    <w:rsid w:val="00BC5BB1"/>
    <w:rsid w:val="00BC63E1"/>
    <w:rsid w:val="00BC653A"/>
    <w:rsid w:val="00BC7057"/>
    <w:rsid w:val="00BC7614"/>
    <w:rsid w:val="00BC7D1F"/>
    <w:rsid w:val="00BD062C"/>
    <w:rsid w:val="00BD0713"/>
    <w:rsid w:val="00BD0A03"/>
    <w:rsid w:val="00BD0C1E"/>
    <w:rsid w:val="00BD0F06"/>
    <w:rsid w:val="00BD0F1C"/>
    <w:rsid w:val="00BD117D"/>
    <w:rsid w:val="00BD12EC"/>
    <w:rsid w:val="00BD1856"/>
    <w:rsid w:val="00BD1B60"/>
    <w:rsid w:val="00BD1D39"/>
    <w:rsid w:val="00BD1D7F"/>
    <w:rsid w:val="00BD209F"/>
    <w:rsid w:val="00BD20B0"/>
    <w:rsid w:val="00BD217F"/>
    <w:rsid w:val="00BD2F09"/>
    <w:rsid w:val="00BD311A"/>
    <w:rsid w:val="00BD356C"/>
    <w:rsid w:val="00BD3782"/>
    <w:rsid w:val="00BD3F47"/>
    <w:rsid w:val="00BD4412"/>
    <w:rsid w:val="00BD4F16"/>
    <w:rsid w:val="00BD4FF9"/>
    <w:rsid w:val="00BD5190"/>
    <w:rsid w:val="00BD552A"/>
    <w:rsid w:val="00BD5A35"/>
    <w:rsid w:val="00BD5A47"/>
    <w:rsid w:val="00BD5B70"/>
    <w:rsid w:val="00BD5D7E"/>
    <w:rsid w:val="00BD5E45"/>
    <w:rsid w:val="00BD62CC"/>
    <w:rsid w:val="00BD6673"/>
    <w:rsid w:val="00BD66E5"/>
    <w:rsid w:val="00BD6A3C"/>
    <w:rsid w:val="00BD6BD7"/>
    <w:rsid w:val="00BD6DCF"/>
    <w:rsid w:val="00BD7B48"/>
    <w:rsid w:val="00BD7D38"/>
    <w:rsid w:val="00BD7F3D"/>
    <w:rsid w:val="00BE03F8"/>
    <w:rsid w:val="00BE0875"/>
    <w:rsid w:val="00BE11FE"/>
    <w:rsid w:val="00BE1378"/>
    <w:rsid w:val="00BE22C3"/>
    <w:rsid w:val="00BE2463"/>
    <w:rsid w:val="00BE2AD7"/>
    <w:rsid w:val="00BE359E"/>
    <w:rsid w:val="00BE529F"/>
    <w:rsid w:val="00BE55A4"/>
    <w:rsid w:val="00BE56F4"/>
    <w:rsid w:val="00BE5BCA"/>
    <w:rsid w:val="00BE685C"/>
    <w:rsid w:val="00BE6DEB"/>
    <w:rsid w:val="00BE73A9"/>
    <w:rsid w:val="00BE7435"/>
    <w:rsid w:val="00BE7E73"/>
    <w:rsid w:val="00BE7F6F"/>
    <w:rsid w:val="00BF0212"/>
    <w:rsid w:val="00BF04B8"/>
    <w:rsid w:val="00BF0990"/>
    <w:rsid w:val="00BF1C58"/>
    <w:rsid w:val="00BF1D3F"/>
    <w:rsid w:val="00BF2102"/>
    <w:rsid w:val="00BF32B5"/>
    <w:rsid w:val="00BF33C4"/>
    <w:rsid w:val="00BF34D9"/>
    <w:rsid w:val="00BF36BB"/>
    <w:rsid w:val="00BF59D7"/>
    <w:rsid w:val="00BF6156"/>
    <w:rsid w:val="00BF6246"/>
    <w:rsid w:val="00BF6DC7"/>
    <w:rsid w:val="00BF6EB7"/>
    <w:rsid w:val="00BF71E5"/>
    <w:rsid w:val="00BF78A5"/>
    <w:rsid w:val="00BF7995"/>
    <w:rsid w:val="00BF7B22"/>
    <w:rsid w:val="00C00157"/>
    <w:rsid w:val="00C0027C"/>
    <w:rsid w:val="00C0086C"/>
    <w:rsid w:val="00C00AC6"/>
    <w:rsid w:val="00C00B7D"/>
    <w:rsid w:val="00C02B9C"/>
    <w:rsid w:val="00C02E84"/>
    <w:rsid w:val="00C042FC"/>
    <w:rsid w:val="00C04590"/>
    <w:rsid w:val="00C04840"/>
    <w:rsid w:val="00C04848"/>
    <w:rsid w:val="00C04CEA"/>
    <w:rsid w:val="00C06788"/>
    <w:rsid w:val="00C06FA6"/>
    <w:rsid w:val="00C070FF"/>
    <w:rsid w:val="00C07369"/>
    <w:rsid w:val="00C07EAC"/>
    <w:rsid w:val="00C1012A"/>
    <w:rsid w:val="00C10E87"/>
    <w:rsid w:val="00C11304"/>
    <w:rsid w:val="00C11522"/>
    <w:rsid w:val="00C12D82"/>
    <w:rsid w:val="00C13CB3"/>
    <w:rsid w:val="00C13E0C"/>
    <w:rsid w:val="00C14E78"/>
    <w:rsid w:val="00C15757"/>
    <w:rsid w:val="00C158BE"/>
    <w:rsid w:val="00C158C8"/>
    <w:rsid w:val="00C15B57"/>
    <w:rsid w:val="00C15F0D"/>
    <w:rsid w:val="00C16261"/>
    <w:rsid w:val="00C162FD"/>
    <w:rsid w:val="00C16523"/>
    <w:rsid w:val="00C166B9"/>
    <w:rsid w:val="00C16783"/>
    <w:rsid w:val="00C16853"/>
    <w:rsid w:val="00C16DCF"/>
    <w:rsid w:val="00C1710E"/>
    <w:rsid w:val="00C2156B"/>
    <w:rsid w:val="00C21681"/>
    <w:rsid w:val="00C216B8"/>
    <w:rsid w:val="00C21E74"/>
    <w:rsid w:val="00C21F55"/>
    <w:rsid w:val="00C2227E"/>
    <w:rsid w:val="00C22F27"/>
    <w:rsid w:val="00C2325D"/>
    <w:rsid w:val="00C2359F"/>
    <w:rsid w:val="00C23930"/>
    <w:rsid w:val="00C23A4D"/>
    <w:rsid w:val="00C23AB3"/>
    <w:rsid w:val="00C241FC"/>
    <w:rsid w:val="00C242E4"/>
    <w:rsid w:val="00C24D2A"/>
    <w:rsid w:val="00C263A7"/>
    <w:rsid w:val="00C267DA"/>
    <w:rsid w:val="00C26F24"/>
    <w:rsid w:val="00C26F61"/>
    <w:rsid w:val="00C277A7"/>
    <w:rsid w:val="00C27D97"/>
    <w:rsid w:val="00C307C6"/>
    <w:rsid w:val="00C310E1"/>
    <w:rsid w:val="00C31833"/>
    <w:rsid w:val="00C31DB9"/>
    <w:rsid w:val="00C32583"/>
    <w:rsid w:val="00C32682"/>
    <w:rsid w:val="00C3285A"/>
    <w:rsid w:val="00C3294B"/>
    <w:rsid w:val="00C330EB"/>
    <w:rsid w:val="00C33F5C"/>
    <w:rsid w:val="00C34020"/>
    <w:rsid w:val="00C348B3"/>
    <w:rsid w:val="00C34A03"/>
    <w:rsid w:val="00C34D39"/>
    <w:rsid w:val="00C34F8E"/>
    <w:rsid w:val="00C35CC1"/>
    <w:rsid w:val="00C3642E"/>
    <w:rsid w:val="00C36B25"/>
    <w:rsid w:val="00C37A13"/>
    <w:rsid w:val="00C37DEB"/>
    <w:rsid w:val="00C41388"/>
    <w:rsid w:val="00C41B6A"/>
    <w:rsid w:val="00C42ED0"/>
    <w:rsid w:val="00C436AE"/>
    <w:rsid w:val="00C43C29"/>
    <w:rsid w:val="00C4425B"/>
    <w:rsid w:val="00C4428F"/>
    <w:rsid w:val="00C44FD9"/>
    <w:rsid w:val="00C45675"/>
    <w:rsid w:val="00C4571B"/>
    <w:rsid w:val="00C4575F"/>
    <w:rsid w:val="00C45AAD"/>
    <w:rsid w:val="00C469D0"/>
    <w:rsid w:val="00C46A08"/>
    <w:rsid w:val="00C46A3E"/>
    <w:rsid w:val="00C47216"/>
    <w:rsid w:val="00C4770B"/>
    <w:rsid w:val="00C4799A"/>
    <w:rsid w:val="00C479DB"/>
    <w:rsid w:val="00C5044E"/>
    <w:rsid w:val="00C51E53"/>
    <w:rsid w:val="00C52245"/>
    <w:rsid w:val="00C52A61"/>
    <w:rsid w:val="00C52FEA"/>
    <w:rsid w:val="00C53355"/>
    <w:rsid w:val="00C53554"/>
    <w:rsid w:val="00C540CB"/>
    <w:rsid w:val="00C5462C"/>
    <w:rsid w:val="00C54782"/>
    <w:rsid w:val="00C548B8"/>
    <w:rsid w:val="00C54957"/>
    <w:rsid w:val="00C55359"/>
    <w:rsid w:val="00C55BA3"/>
    <w:rsid w:val="00C55D19"/>
    <w:rsid w:val="00C56092"/>
    <w:rsid w:val="00C56DEF"/>
    <w:rsid w:val="00C57383"/>
    <w:rsid w:val="00C573E2"/>
    <w:rsid w:val="00C57B7D"/>
    <w:rsid w:val="00C60152"/>
    <w:rsid w:val="00C60799"/>
    <w:rsid w:val="00C607CC"/>
    <w:rsid w:val="00C60960"/>
    <w:rsid w:val="00C61534"/>
    <w:rsid w:val="00C6154C"/>
    <w:rsid w:val="00C62346"/>
    <w:rsid w:val="00C62A37"/>
    <w:rsid w:val="00C62E68"/>
    <w:rsid w:val="00C6318A"/>
    <w:rsid w:val="00C6349F"/>
    <w:rsid w:val="00C6362F"/>
    <w:rsid w:val="00C63DE2"/>
    <w:rsid w:val="00C63E62"/>
    <w:rsid w:val="00C640A5"/>
    <w:rsid w:val="00C64104"/>
    <w:rsid w:val="00C64751"/>
    <w:rsid w:val="00C65DBD"/>
    <w:rsid w:val="00C66333"/>
    <w:rsid w:val="00C66570"/>
    <w:rsid w:val="00C67556"/>
    <w:rsid w:val="00C7018F"/>
    <w:rsid w:val="00C704ED"/>
    <w:rsid w:val="00C70AA5"/>
    <w:rsid w:val="00C70B5E"/>
    <w:rsid w:val="00C70DB8"/>
    <w:rsid w:val="00C71BD3"/>
    <w:rsid w:val="00C720D4"/>
    <w:rsid w:val="00C7239F"/>
    <w:rsid w:val="00C72BF0"/>
    <w:rsid w:val="00C7406B"/>
    <w:rsid w:val="00C74501"/>
    <w:rsid w:val="00C74764"/>
    <w:rsid w:val="00C75055"/>
    <w:rsid w:val="00C75670"/>
    <w:rsid w:val="00C75777"/>
    <w:rsid w:val="00C762F7"/>
    <w:rsid w:val="00C76856"/>
    <w:rsid w:val="00C76878"/>
    <w:rsid w:val="00C76BD5"/>
    <w:rsid w:val="00C76C9A"/>
    <w:rsid w:val="00C76D67"/>
    <w:rsid w:val="00C772AA"/>
    <w:rsid w:val="00C776CC"/>
    <w:rsid w:val="00C77DB0"/>
    <w:rsid w:val="00C80749"/>
    <w:rsid w:val="00C81078"/>
    <w:rsid w:val="00C81232"/>
    <w:rsid w:val="00C82DAC"/>
    <w:rsid w:val="00C8310B"/>
    <w:rsid w:val="00C83115"/>
    <w:rsid w:val="00C8337E"/>
    <w:rsid w:val="00C8387C"/>
    <w:rsid w:val="00C83B48"/>
    <w:rsid w:val="00C84204"/>
    <w:rsid w:val="00C848BE"/>
    <w:rsid w:val="00C8493D"/>
    <w:rsid w:val="00C85376"/>
    <w:rsid w:val="00C85B3A"/>
    <w:rsid w:val="00C85F7F"/>
    <w:rsid w:val="00C86024"/>
    <w:rsid w:val="00C86D4E"/>
    <w:rsid w:val="00C86FB9"/>
    <w:rsid w:val="00C86FF1"/>
    <w:rsid w:val="00C87123"/>
    <w:rsid w:val="00C87F9C"/>
    <w:rsid w:val="00C90184"/>
    <w:rsid w:val="00C902F0"/>
    <w:rsid w:val="00C90354"/>
    <w:rsid w:val="00C9139D"/>
    <w:rsid w:val="00C913E3"/>
    <w:rsid w:val="00C91CD6"/>
    <w:rsid w:val="00C91E11"/>
    <w:rsid w:val="00C91E61"/>
    <w:rsid w:val="00C92124"/>
    <w:rsid w:val="00C9289E"/>
    <w:rsid w:val="00C929BF"/>
    <w:rsid w:val="00C92D55"/>
    <w:rsid w:val="00C92DE3"/>
    <w:rsid w:val="00C92F94"/>
    <w:rsid w:val="00C93279"/>
    <w:rsid w:val="00C9328A"/>
    <w:rsid w:val="00C93B37"/>
    <w:rsid w:val="00C93F53"/>
    <w:rsid w:val="00C940F2"/>
    <w:rsid w:val="00C94284"/>
    <w:rsid w:val="00C9435D"/>
    <w:rsid w:val="00C94466"/>
    <w:rsid w:val="00C95284"/>
    <w:rsid w:val="00C952F5"/>
    <w:rsid w:val="00C95EE3"/>
    <w:rsid w:val="00C96722"/>
    <w:rsid w:val="00C96806"/>
    <w:rsid w:val="00C96EA6"/>
    <w:rsid w:val="00C9714E"/>
    <w:rsid w:val="00C97333"/>
    <w:rsid w:val="00C974F8"/>
    <w:rsid w:val="00C97583"/>
    <w:rsid w:val="00C97B1F"/>
    <w:rsid w:val="00CA0A2D"/>
    <w:rsid w:val="00CA1428"/>
    <w:rsid w:val="00CA19CD"/>
    <w:rsid w:val="00CA1A54"/>
    <w:rsid w:val="00CA1D69"/>
    <w:rsid w:val="00CA1FE7"/>
    <w:rsid w:val="00CA28C7"/>
    <w:rsid w:val="00CA2C42"/>
    <w:rsid w:val="00CA360D"/>
    <w:rsid w:val="00CA385D"/>
    <w:rsid w:val="00CA398B"/>
    <w:rsid w:val="00CA3C20"/>
    <w:rsid w:val="00CA3EE7"/>
    <w:rsid w:val="00CA4108"/>
    <w:rsid w:val="00CA4411"/>
    <w:rsid w:val="00CA4D31"/>
    <w:rsid w:val="00CA51F8"/>
    <w:rsid w:val="00CA52A3"/>
    <w:rsid w:val="00CA533B"/>
    <w:rsid w:val="00CA5724"/>
    <w:rsid w:val="00CA5E4B"/>
    <w:rsid w:val="00CA5EF4"/>
    <w:rsid w:val="00CA6347"/>
    <w:rsid w:val="00CA698B"/>
    <w:rsid w:val="00CA6FFE"/>
    <w:rsid w:val="00CA7020"/>
    <w:rsid w:val="00CA7CCB"/>
    <w:rsid w:val="00CA7D91"/>
    <w:rsid w:val="00CB0547"/>
    <w:rsid w:val="00CB06EA"/>
    <w:rsid w:val="00CB08FF"/>
    <w:rsid w:val="00CB101E"/>
    <w:rsid w:val="00CB19FE"/>
    <w:rsid w:val="00CB1C94"/>
    <w:rsid w:val="00CB1DB4"/>
    <w:rsid w:val="00CB2120"/>
    <w:rsid w:val="00CB2A7A"/>
    <w:rsid w:val="00CB34A1"/>
    <w:rsid w:val="00CB37A8"/>
    <w:rsid w:val="00CB3A5B"/>
    <w:rsid w:val="00CB3AE5"/>
    <w:rsid w:val="00CB3BFD"/>
    <w:rsid w:val="00CB3C1C"/>
    <w:rsid w:val="00CB3C1F"/>
    <w:rsid w:val="00CB3FE1"/>
    <w:rsid w:val="00CB4232"/>
    <w:rsid w:val="00CB42D6"/>
    <w:rsid w:val="00CB4D68"/>
    <w:rsid w:val="00CB5349"/>
    <w:rsid w:val="00CB624E"/>
    <w:rsid w:val="00CB6573"/>
    <w:rsid w:val="00CB67CD"/>
    <w:rsid w:val="00CB6B2D"/>
    <w:rsid w:val="00CB6E3A"/>
    <w:rsid w:val="00CB738C"/>
    <w:rsid w:val="00CB7540"/>
    <w:rsid w:val="00CB777D"/>
    <w:rsid w:val="00CB7A65"/>
    <w:rsid w:val="00CB7F7B"/>
    <w:rsid w:val="00CC08FB"/>
    <w:rsid w:val="00CC09CA"/>
    <w:rsid w:val="00CC0D80"/>
    <w:rsid w:val="00CC0F23"/>
    <w:rsid w:val="00CC104E"/>
    <w:rsid w:val="00CC136D"/>
    <w:rsid w:val="00CC17C2"/>
    <w:rsid w:val="00CC1ACB"/>
    <w:rsid w:val="00CC2010"/>
    <w:rsid w:val="00CC22E3"/>
    <w:rsid w:val="00CC279D"/>
    <w:rsid w:val="00CC27D4"/>
    <w:rsid w:val="00CC2B17"/>
    <w:rsid w:val="00CC3052"/>
    <w:rsid w:val="00CC35E5"/>
    <w:rsid w:val="00CC3755"/>
    <w:rsid w:val="00CC39DD"/>
    <w:rsid w:val="00CC40A0"/>
    <w:rsid w:val="00CC4159"/>
    <w:rsid w:val="00CC455D"/>
    <w:rsid w:val="00CC5E34"/>
    <w:rsid w:val="00CC5FF8"/>
    <w:rsid w:val="00CC6492"/>
    <w:rsid w:val="00CC6C62"/>
    <w:rsid w:val="00CC6DA1"/>
    <w:rsid w:val="00CC71F4"/>
    <w:rsid w:val="00CD022B"/>
    <w:rsid w:val="00CD0D34"/>
    <w:rsid w:val="00CD1014"/>
    <w:rsid w:val="00CD135A"/>
    <w:rsid w:val="00CD1C95"/>
    <w:rsid w:val="00CD1D8D"/>
    <w:rsid w:val="00CD1D9F"/>
    <w:rsid w:val="00CD2819"/>
    <w:rsid w:val="00CD28A2"/>
    <w:rsid w:val="00CD2AC4"/>
    <w:rsid w:val="00CD3104"/>
    <w:rsid w:val="00CD488B"/>
    <w:rsid w:val="00CD4BFF"/>
    <w:rsid w:val="00CD4D89"/>
    <w:rsid w:val="00CD5A61"/>
    <w:rsid w:val="00CD5F17"/>
    <w:rsid w:val="00CD6019"/>
    <w:rsid w:val="00CD65D3"/>
    <w:rsid w:val="00CD6617"/>
    <w:rsid w:val="00CD71BE"/>
    <w:rsid w:val="00CD71C7"/>
    <w:rsid w:val="00CD77AF"/>
    <w:rsid w:val="00CD78F7"/>
    <w:rsid w:val="00CD7FE0"/>
    <w:rsid w:val="00CE0593"/>
    <w:rsid w:val="00CE1531"/>
    <w:rsid w:val="00CE1638"/>
    <w:rsid w:val="00CE2214"/>
    <w:rsid w:val="00CE22B0"/>
    <w:rsid w:val="00CE43DF"/>
    <w:rsid w:val="00CE497F"/>
    <w:rsid w:val="00CE4BC6"/>
    <w:rsid w:val="00CE4DED"/>
    <w:rsid w:val="00CE4EB8"/>
    <w:rsid w:val="00CE5134"/>
    <w:rsid w:val="00CE5C4A"/>
    <w:rsid w:val="00CE6393"/>
    <w:rsid w:val="00CE73E0"/>
    <w:rsid w:val="00CE762D"/>
    <w:rsid w:val="00CE7830"/>
    <w:rsid w:val="00CE7A5E"/>
    <w:rsid w:val="00CF0605"/>
    <w:rsid w:val="00CF11BF"/>
    <w:rsid w:val="00CF1261"/>
    <w:rsid w:val="00CF1568"/>
    <w:rsid w:val="00CF159A"/>
    <w:rsid w:val="00CF183D"/>
    <w:rsid w:val="00CF247C"/>
    <w:rsid w:val="00CF2D0F"/>
    <w:rsid w:val="00CF2DA2"/>
    <w:rsid w:val="00CF33FB"/>
    <w:rsid w:val="00CF385E"/>
    <w:rsid w:val="00CF39ED"/>
    <w:rsid w:val="00CF3E9D"/>
    <w:rsid w:val="00CF4177"/>
    <w:rsid w:val="00CF4214"/>
    <w:rsid w:val="00CF45D9"/>
    <w:rsid w:val="00CF5620"/>
    <w:rsid w:val="00CF58DA"/>
    <w:rsid w:val="00CF5B52"/>
    <w:rsid w:val="00CF5EF7"/>
    <w:rsid w:val="00CF6B3F"/>
    <w:rsid w:val="00CF7160"/>
    <w:rsid w:val="00CF7906"/>
    <w:rsid w:val="00D00196"/>
    <w:rsid w:val="00D0038A"/>
    <w:rsid w:val="00D00626"/>
    <w:rsid w:val="00D0194C"/>
    <w:rsid w:val="00D019EC"/>
    <w:rsid w:val="00D02305"/>
    <w:rsid w:val="00D026D5"/>
    <w:rsid w:val="00D02A6E"/>
    <w:rsid w:val="00D02F0D"/>
    <w:rsid w:val="00D032EB"/>
    <w:rsid w:val="00D0355C"/>
    <w:rsid w:val="00D03CD4"/>
    <w:rsid w:val="00D03F45"/>
    <w:rsid w:val="00D045FA"/>
    <w:rsid w:val="00D0462E"/>
    <w:rsid w:val="00D047EF"/>
    <w:rsid w:val="00D04D70"/>
    <w:rsid w:val="00D04F47"/>
    <w:rsid w:val="00D0534E"/>
    <w:rsid w:val="00D053A4"/>
    <w:rsid w:val="00D05DF6"/>
    <w:rsid w:val="00D06384"/>
    <w:rsid w:val="00D06D8E"/>
    <w:rsid w:val="00D07309"/>
    <w:rsid w:val="00D073B4"/>
    <w:rsid w:val="00D07E42"/>
    <w:rsid w:val="00D07F87"/>
    <w:rsid w:val="00D100BA"/>
    <w:rsid w:val="00D10350"/>
    <w:rsid w:val="00D10520"/>
    <w:rsid w:val="00D1078A"/>
    <w:rsid w:val="00D10794"/>
    <w:rsid w:val="00D10831"/>
    <w:rsid w:val="00D10886"/>
    <w:rsid w:val="00D10A16"/>
    <w:rsid w:val="00D10E11"/>
    <w:rsid w:val="00D10F26"/>
    <w:rsid w:val="00D11665"/>
    <w:rsid w:val="00D1196C"/>
    <w:rsid w:val="00D11E0D"/>
    <w:rsid w:val="00D124D7"/>
    <w:rsid w:val="00D1250C"/>
    <w:rsid w:val="00D12D3F"/>
    <w:rsid w:val="00D12E07"/>
    <w:rsid w:val="00D13636"/>
    <w:rsid w:val="00D13F61"/>
    <w:rsid w:val="00D14CB8"/>
    <w:rsid w:val="00D14CE7"/>
    <w:rsid w:val="00D1506C"/>
    <w:rsid w:val="00D15A8B"/>
    <w:rsid w:val="00D15B6E"/>
    <w:rsid w:val="00D15EAF"/>
    <w:rsid w:val="00D16306"/>
    <w:rsid w:val="00D1659F"/>
    <w:rsid w:val="00D166F1"/>
    <w:rsid w:val="00D2066B"/>
    <w:rsid w:val="00D21A63"/>
    <w:rsid w:val="00D21A67"/>
    <w:rsid w:val="00D21E43"/>
    <w:rsid w:val="00D2219E"/>
    <w:rsid w:val="00D225E2"/>
    <w:rsid w:val="00D233F5"/>
    <w:rsid w:val="00D23897"/>
    <w:rsid w:val="00D24C0A"/>
    <w:rsid w:val="00D250D4"/>
    <w:rsid w:val="00D25CA9"/>
    <w:rsid w:val="00D268F0"/>
    <w:rsid w:val="00D26DCE"/>
    <w:rsid w:val="00D2739D"/>
    <w:rsid w:val="00D2797F"/>
    <w:rsid w:val="00D279C3"/>
    <w:rsid w:val="00D27E9A"/>
    <w:rsid w:val="00D30678"/>
    <w:rsid w:val="00D30AF4"/>
    <w:rsid w:val="00D30FFE"/>
    <w:rsid w:val="00D31D64"/>
    <w:rsid w:val="00D31F89"/>
    <w:rsid w:val="00D32D09"/>
    <w:rsid w:val="00D32FEF"/>
    <w:rsid w:val="00D33047"/>
    <w:rsid w:val="00D333CE"/>
    <w:rsid w:val="00D33523"/>
    <w:rsid w:val="00D335EA"/>
    <w:rsid w:val="00D34252"/>
    <w:rsid w:val="00D351D3"/>
    <w:rsid w:val="00D35457"/>
    <w:rsid w:val="00D35617"/>
    <w:rsid w:val="00D35C1A"/>
    <w:rsid w:val="00D36B58"/>
    <w:rsid w:val="00D3729E"/>
    <w:rsid w:val="00D375C5"/>
    <w:rsid w:val="00D376E1"/>
    <w:rsid w:val="00D376F0"/>
    <w:rsid w:val="00D40094"/>
    <w:rsid w:val="00D40442"/>
    <w:rsid w:val="00D40A77"/>
    <w:rsid w:val="00D40CBC"/>
    <w:rsid w:val="00D41332"/>
    <w:rsid w:val="00D41D7F"/>
    <w:rsid w:val="00D42A1E"/>
    <w:rsid w:val="00D42BF2"/>
    <w:rsid w:val="00D43381"/>
    <w:rsid w:val="00D43652"/>
    <w:rsid w:val="00D43C0C"/>
    <w:rsid w:val="00D44BAE"/>
    <w:rsid w:val="00D45267"/>
    <w:rsid w:val="00D45820"/>
    <w:rsid w:val="00D45E13"/>
    <w:rsid w:val="00D47947"/>
    <w:rsid w:val="00D479F8"/>
    <w:rsid w:val="00D50794"/>
    <w:rsid w:val="00D50868"/>
    <w:rsid w:val="00D51049"/>
    <w:rsid w:val="00D51880"/>
    <w:rsid w:val="00D51976"/>
    <w:rsid w:val="00D51C4C"/>
    <w:rsid w:val="00D5242D"/>
    <w:rsid w:val="00D52498"/>
    <w:rsid w:val="00D53150"/>
    <w:rsid w:val="00D53D49"/>
    <w:rsid w:val="00D5449B"/>
    <w:rsid w:val="00D544C7"/>
    <w:rsid w:val="00D54773"/>
    <w:rsid w:val="00D55703"/>
    <w:rsid w:val="00D56551"/>
    <w:rsid w:val="00D5656E"/>
    <w:rsid w:val="00D568D1"/>
    <w:rsid w:val="00D56C7C"/>
    <w:rsid w:val="00D56FA2"/>
    <w:rsid w:val="00D57226"/>
    <w:rsid w:val="00D57FD8"/>
    <w:rsid w:val="00D601C5"/>
    <w:rsid w:val="00D60538"/>
    <w:rsid w:val="00D606DA"/>
    <w:rsid w:val="00D60DF2"/>
    <w:rsid w:val="00D61551"/>
    <w:rsid w:val="00D61A22"/>
    <w:rsid w:val="00D62025"/>
    <w:rsid w:val="00D62133"/>
    <w:rsid w:val="00D629B9"/>
    <w:rsid w:val="00D62CFD"/>
    <w:rsid w:val="00D63148"/>
    <w:rsid w:val="00D6314C"/>
    <w:rsid w:val="00D636B5"/>
    <w:rsid w:val="00D640F4"/>
    <w:rsid w:val="00D6447A"/>
    <w:rsid w:val="00D6499B"/>
    <w:rsid w:val="00D64AF2"/>
    <w:rsid w:val="00D657DE"/>
    <w:rsid w:val="00D6607A"/>
    <w:rsid w:val="00D6685A"/>
    <w:rsid w:val="00D6686F"/>
    <w:rsid w:val="00D66DF0"/>
    <w:rsid w:val="00D6708B"/>
    <w:rsid w:val="00D67C2E"/>
    <w:rsid w:val="00D70765"/>
    <w:rsid w:val="00D70A04"/>
    <w:rsid w:val="00D70C50"/>
    <w:rsid w:val="00D71C3D"/>
    <w:rsid w:val="00D72215"/>
    <w:rsid w:val="00D72459"/>
    <w:rsid w:val="00D7248C"/>
    <w:rsid w:val="00D73482"/>
    <w:rsid w:val="00D73C5D"/>
    <w:rsid w:val="00D740EC"/>
    <w:rsid w:val="00D74354"/>
    <w:rsid w:val="00D7441C"/>
    <w:rsid w:val="00D74C4E"/>
    <w:rsid w:val="00D74F35"/>
    <w:rsid w:val="00D75589"/>
    <w:rsid w:val="00D75B81"/>
    <w:rsid w:val="00D75C18"/>
    <w:rsid w:val="00D75D34"/>
    <w:rsid w:val="00D76084"/>
    <w:rsid w:val="00D777F7"/>
    <w:rsid w:val="00D7785F"/>
    <w:rsid w:val="00D808BC"/>
    <w:rsid w:val="00D81249"/>
    <w:rsid w:val="00D81828"/>
    <w:rsid w:val="00D81A53"/>
    <w:rsid w:val="00D81C9F"/>
    <w:rsid w:val="00D81CBC"/>
    <w:rsid w:val="00D81EAC"/>
    <w:rsid w:val="00D820C8"/>
    <w:rsid w:val="00D8228D"/>
    <w:rsid w:val="00D82605"/>
    <w:rsid w:val="00D8290C"/>
    <w:rsid w:val="00D82A78"/>
    <w:rsid w:val="00D82ACF"/>
    <w:rsid w:val="00D8333A"/>
    <w:rsid w:val="00D83D0D"/>
    <w:rsid w:val="00D84676"/>
    <w:rsid w:val="00D849DB"/>
    <w:rsid w:val="00D84ECA"/>
    <w:rsid w:val="00D85C33"/>
    <w:rsid w:val="00D86414"/>
    <w:rsid w:val="00D867C6"/>
    <w:rsid w:val="00D86C5C"/>
    <w:rsid w:val="00D87B10"/>
    <w:rsid w:val="00D90339"/>
    <w:rsid w:val="00D903FD"/>
    <w:rsid w:val="00D90BA9"/>
    <w:rsid w:val="00D90D8E"/>
    <w:rsid w:val="00D9138E"/>
    <w:rsid w:val="00D915C5"/>
    <w:rsid w:val="00D91717"/>
    <w:rsid w:val="00D92A9C"/>
    <w:rsid w:val="00D92F61"/>
    <w:rsid w:val="00D93111"/>
    <w:rsid w:val="00D9329B"/>
    <w:rsid w:val="00D935F3"/>
    <w:rsid w:val="00D9452F"/>
    <w:rsid w:val="00D947B4"/>
    <w:rsid w:val="00D947F8"/>
    <w:rsid w:val="00D9486F"/>
    <w:rsid w:val="00D94AC8"/>
    <w:rsid w:val="00D956EA"/>
    <w:rsid w:val="00D95831"/>
    <w:rsid w:val="00D95C58"/>
    <w:rsid w:val="00D96698"/>
    <w:rsid w:val="00D97032"/>
    <w:rsid w:val="00D973B5"/>
    <w:rsid w:val="00DA0532"/>
    <w:rsid w:val="00DA0786"/>
    <w:rsid w:val="00DA0C53"/>
    <w:rsid w:val="00DA1315"/>
    <w:rsid w:val="00DA14D3"/>
    <w:rsid w:val="00DA21A5"/>
    <w:rsid w:val="00DA2810"/>
    <w:rsid w:val="00DA28E5"/>
    <w:rsid w:val="00DA33C6"/>
    <w:rsid w:val="00DA4ECF"/>
    <w:rsid w:val="00DA4EFC"/>
    <w:rsid w:val="00DA4F78"/>
    <w:rsid w:val="00DA646E"/>
    <w:rsid w:val="00DA67BD"/>
    <w:rsid w:val="00DA6B1E"/>
    <w:rsid w:val="00DB024E"/>
    <w:rsid w:val="00DB0A2E"/>
    <w:rsid w:val="00DB0B2F"/>
    <w:rsid w:val="00DB0B5E"/>
    <w:rsid w:val="00DB0D03"/>
    <w:rsid w:val="00DB1430"/>
    <w:rsid w:val="00DB1604"/>
    <w:rsid w:val="00DB16F9"/>
    <w:rsid w:val="00DB1870"/>
    <w:rsid w:val="00DB188B"/>
    <w:rsid w:val="00DB27FB"/>
    <w:rsid w:val="00DB466F"/>
    <w:rsid w:val="00DB4E19"/>
    <w:rsid w:val="00DB4EAF"/>
    <w:rsid w:val="00DB539E"/>
    <w:rsid w:val="00DB55F4"/>
    <w:rsid w:val="00DB57F4"/>
    <w:rsid w:val="00DB5A5F"/>
    <w:rsid w:val="00DB7124"/>
    <w:rsid w:val="00DB721B"/>
    <w:rsid w:val="00DB75AB"/>
    <w:rsid w:val="00DB75CF"/>
    <w:rsid w:val="00DB7B12"/>
    <w:rsid w:val="00DC01C9"/>
    <w:rsid w:val="00DC04B1"/>
    <w:rsid w:val="00DC1209"/>
    <w:rsid w:val="00DC1461"/>
    <w:rsid w:val="00DC1BCE"/>
    <w:rsid w:val="00DC24D2"/>
    <w:rsid w:val="00DC2B00"/>
    <w:rsid w:val="00DC334E"/>
    <w:rsid w:val="00DC3A5D"/>
    <w:rsid w:val="00DC3F58"/>
    <w:rsid w:val="00DC3F7B"/>
    <w:rsid w:val="00DC3FAF"/>
    <w:rsid w:val="00DC46A3"/>
    <w:rsid w:val="00DC49C2"/>
    <w:rsid w:val="00DC501F"/>
    <w:rsid w:val="00DC65A4"/>
    <w:rsid w:val="00DC67F6"/>
    <w:rsid w:val="00DC7A98"/>
    <w:rsid w:val="00DC7F71"/>
    <w:rsid w:val="00DD010F"/>
    <w:rsid w:val="00DD0139"/>
    <w:rsid w:val="00DD0256"/>
    <w:rsid w:val="00DD0AE5"/>
    <w:rsid w:val="00DD0C66"/>
    <w:rsid w:val="00DD1734"/>
    <w:rsid w:val="00DD19D2"/>
    <w:rsid w:val="00DD1E73"/>
    <w:rsid w:val="00DD1F15"/>
    <w:rsid w:val="00DD2531"/>
    <w:rsid w:val="00DD2C86"/>
    <w:rsid w:val="00DD2F5F"/>
    <w:rsid w:val="00DD3092"/>
    <w:rsid w:val="00DD35F5"/>
    <w:rsid w:val="00DD3990"/>
    <w:rsid w:val="00DD40EC"/>
    <w:rsid w:val="00DD4729"/>
    <w:rsid w:val="00DD4F96"/>
    <w:rsid w:val="00DD50EB"/>
    <w:rsid w:val="00DD584F"/>
    <w:rsid w:val="00DD60D4"/>
    <w:rsid w:val="00DD6736"/>
    <w:rsid w:val="00DD67C2"/>
    <w:rsid w:val="00DD6B0F"/>
    <w:rsid w:val="00DD6C66"/>
    <w:rsid w:val="00DD6EE4"/>
    <w:rsid w:val="00DD6FB7"/>
    <w:rsid w:val="00DD7176"/>
    <w:rsid w:val="00DD72A8"/>
    <w:rsid w:val="00DD7853"/>
    <w:rsid w:val="00DE0A2F"/>
    <w:rsid w:val="00DE0D80"/>
    <w:rsid w:val="00DE0E9B"/>
    <w:rsid w:val="00DE1624"/>
    <w:rsid w:val="00DE18DE"/>
    <w:rsid w:val="00DE27C2"/>
    <w:rsid w:val="00DE27CB"/>
    <w:rsid w:val="00DE2872"/>
    <w:rsid w:val="00DE3807"/>
    <w:rsid w:val="00DE4074"/>
    <w:rsid w:val="00DE43E6"/>
    <w:rsid w:val="00DE44E2"/>
    <w:rsid w:val="00DE4633"/>
    <w:rsid w:val="00DE4860"/>
    <w:rsid w:val="00DE53EF"/>
    <w:rsid w:val="00DE5547"/>
    <w:rsid w:val="00DE5CAC"/>
    <w:rsid w:val="00DE6A77"/>
    <w:rsid w:val="00DE6F4B"/>
    <w:rsid w:val="00DE7B52"/>
    <w:rsid w:val="00DE7F47"/>
    <w:rsid w:val="00DF0181"/>
    <w:rsid w:val="00DF0219"/>
    <w:rsid w:val="00DF04E3"/>
    <w:rsid w:val="00DF162D"/>
    <w:rsid w:val="00DF1915"/>
    <w:rsid w:val="00DF1B87"/>
    <w:rsid w:val="00DF1D55"/>
    <w:rsid w:val="00DF2071"/>
    <w:rsid w:val="00DF2168"/>
    <w:rsid w:val="00DF2335"/>
    <w:rsid w:val="00DF2625"/>
    <w:rsid w:val="00DF2EA7"/>
    <w:rsid w:val="00DF30A6"/>
    <w:rsid w:val="00DF3372"/>
    <w:rsid w:val="00DF3D1D"/>
    <w:rsid w:val="00DF41A8"/>
    <w:rsid w:val="00DF4ACC"/>
    <w:rsid w:val="00DF5B58"/>
    <w:rsid w:val="00DF692D"/>
    <w:rsid w:val="00DF7466"/>
    <w:rsid w:val="00DF765E"/>
    <w:rsid w:val="00DF7B2D"/>
    <w:rsid w:val="00DF7C76"/>
    <w:rsid w:val="00E0047A"/>
    <w:rsid w:val="00E00F22"/>
    <w:rsid w:val="00E018B2"/>
    <w:rsid w:val="00E01B76"/>
    <w:rsid w:val="00E0218B"/>
    <w:rsid w:val="00E02546"/>
    <w:rsid w:val="00E03074"/>
    <w:rsid w:val="00E035BC"/>
    <w:rsid w:val="00E04E08"/>
    <w:rsid w:val="00E053D5"/>
    <w:rsid w:val="00E05941"/>
    <w:rsid w:val="00E05EC6"/>
    <w:rsid w:val="00E0608A"/>
    <w:rsid w:val="00E0615E"/>
    <w:rsid w:val="00E068E3"/>
    <w:rsid w:val="00E0693D"/>
    <w:rsid w:val="00E07445"/>
    <w:rsid w:val="00E07CD0"/>
    <w:rsid w:val="00E10C4A"/>
    <w:rsid w:val="00E10F89"/>
    <w:rsid w:val="00E116CF"/>
    <w:rsid w:val="00E1268F"/>
    <w:rsid w:val="00E13674"/>
    <w:rsid w:val="00E13BB4"/>
    <w:rsid w:val="00E14465"/>
    <w:rsid w:val="00E14D03"/>
    <w:rsid w:val="00E1506C"/>
    <w:rsid w:val="00E1551C"/>
    <w:rsid w:val="00E15717"/>
    <w:rsid w:val="00E15B95"/>
    <w:rsid w:val="00E15BBC"/>
    <w:rsid w:val="00E17557"/>
    <w:rsid w:val="00E17C29"/>
    <w:rsid w:val="00E17E73"/>
    <w:rsid w:val="00E2004C"/>
    <w:rsid w:val="00E20CAF"/>
    <w:rsid w:val="00E21284"/>
    <w:rsid w:val="00E220E9"/>
    <w:rsid w:val="00E2261A"/>
    <w:rsid w:val="00E2364D"/>
    <w:rsid w:val="00E2367F"/>
    <w:rsid w:val="00E23886"/>
    <w:rsid w:val="00E240C1"/>
    <w:rsid w:val="00E25030"/>
    <w:rsid w:val="00E25894"/>
    <w:rsid w:val="00E2611A"/>
    <w:rsid w:val="00E26328"/>
    <w:rsid w:val="00E265EF"/>
    <w:rsid w:val="00E26A75"/>
    <w:rsid w:val="00E26D93"/>
    <w:rsid w:val="00E26ECF"/>
    <w:rsid w:val="00E279CF"/>
    <w:rsid w:val="00E27EDD"/>
    <w:rsid w:val="00E300DE"/>
    <w:rsid w:val="00E301B2"/>
    <w:rsid w:val="00E301FD"/>
    <w:rsid w:val="00E302F6"/>
    <w:rsid w:val="00E30BE2"/>
    <w:rsid w:val="00E30BFF"/>
    <w:rsid w:val="00E31899"/>
    <w:rsid w:val="00E31AE3"/>
    <w:rsid w:val="00E31FA9"/>
    <w:rsid w:val="00E32943"/>
    <w:rsid w:val="00E32FF4"/>
    <w:rsid w:val="00E335E7"/>
    <w:rsid w:val="00E337CA"/>
    <w:rsid w:val="00E33C46"/>
    <w:rsid w:val="00E33ECE"/>
    <w:rsid w:val="00E33F21"/>
    <w:rsid w:val="00E341B2"/>
    <w:rsid w:val="00E34C0A"/>
    <w:rsid w:val="00E351BF"/>
    <w:rsid w:val="00E35611"/>
    <w:rsid w:val="00E3587F"/>
    <w:rsid w:val="00E35A1C"/>
    <w:rsid w:val="00E35CD3"/>
    <w:rsid w:val="00E3619E"/>
    <w:rsid w:val="00E36327"/>
    <w:rsid w:val="00E36F41"/>
    <w:rsid w:val="00E36FA5"/>
    <w:rsid w:val="00E37523"/>
    <w:rsid w:val="00E375F9"/>
    <w:rsid w:val="00E37E2C"/>
    <w:rsid w:val="00E40553"/>
    <w:rsid w:val="00E4063D"/>
    <w:rsid w:val="00E40941"/>
    <w:rsid w:val="00E40C5E"/>
    <w:rsid w:val="00E40CFE"/>
    <w:rsid w:val="00E411DE"/>
    <w:rsid w:val="00E413D2"/>
    <w:rsid w:val="00E41BC7"/>
    <w:rsid w:val="00E423C4"/>
    <w:rsid w:val="00E4285D"/>
    <w:rsid w:val="00E42D21"/>
    <w:rsid w:val="00E42E87"/>
    <w:rsid w:val="00E43126"/>
    <w:rsid w:val="00E43243"/>
    <w:rsid w:val="00E439A6"/>
    <w:rsid w:val="00E43FFF"/>
    <w:rsid w:val="00E44263"/>
    <w:rsid w:val="00E44504"/>
    <w:rsid w:val="00E445FA"/>
    <w:rsid w:val="00E45551"/>
    <w:rsid w:val="00E4560B"/>
    <w:rsid w:val="00E4580F"/>
    <w:rsid w:val="00E4614A"/>
    <w:rsid w:val="00E46309"/>
    <w:rsid w:val="00E4666C"/>
    <w:rsid w:val="00E46953"/>
    <w:rsid w:val="00E46AC4"/>
    <w:rsid w:val="00E46F60"/>
    <w:rsid w:val="00E47234"/>
    <w:rsid w:val="00E474A9"/>
    <w:rsid w:val="00E5039A"/>
    <w:rsid w:val="00E50D98"/>
    <w:rsid w:val="00E50FA8"/>
    <w:rsid w:val="00E52227"/>
    <w:rsid w:val="00E52536"/>
    <w:rsid w:val="00E52B0C"/>
    <w:rsid w:val="00E54066"/>
    <w:rsid w:val="00E56AC1"/>
    <w:rsid w:val="00E56B6A"/>
    <w:rsid w:val="00E56F5D"/>
    <w:rsid w:val="00E57116"/>
    <w:rsid w:val="00E5781A"/>
    <w:rsid w:val="00E57928"/>
    <w:rsid w:val="00E57CC3"/>
    <w:rsid w:val="00E57FCB"/>
    <w:rsid w:val="00E60155"/>
    <w:rsid w:val="00E60D97"/>
    <w:rsid w:val="00E6117B"/>
    <w:rsid w:val="00E624E3"/>
    <w:rsid w:val="00E632C7"/>
    <w:rsid w:val="00E63383"/>
    <w:rsid w:val="00E639C7"/>
    <w:rsid w:val="00E63C09"/>
    <w:rsid w:val="00E63FF1"/>
    <w:rsid w:val="00E6440E"/>
    <w:rsid w:val="00E64D25"/>
    <w:rsid w:val="00E64DBF"/>
    <w:rsid w:val="00E64E34"/>
    <w:rsid w:val="00E64F55"/>
    <w:rsid w:val="00E6547B"/>
    <w:rsid w:val="00E65FDB"/>
    <w:rsid w:val="00E678F1"/>
    <w:rsid w:val="00E67A38"/>
    <w:rsid w:val="00E67CC2"/>
    <w:rsid w:val="00E7015C"/>
    <w:rsid w:val="00E72CD6"/>
    <w:rsid w:val="00E731A4"/>
    <w:rsid w:val="00E734DE"/>
    <w:rsid w:val="00E73B01"/>
    <w:rsid w:val="00E74810"/>
    <w:rsid w:val="00E74A40"/>
    <w:rsid w:val="00E74D3D"/>
    <w:rsid w:val="00E759E0"/>
    <w:rsid w:val="00E76619"/>
    <w:rsid w:val="00E77005"/>
    <w:rsid w:val="00E770ED"/>
    <w:rsid w:val="00E810D4"/>
    <w:rsid w:val="00E81258"/>
    <w:rsid w:val="00E81444"/>
    <w:rsid w:val="00E81BBB"/>
    <w:rsid w:val="00E827D8"/>
    <w:rsid w:val="00E83077"/>
    <w:rsid w:val="00E8324C"/>
    <w:rsid w:val="00E835BD"/>
    <w:rsid w:val="00E83632"/>
    <w:rsid w:val="00E83889"/>
    <w:rsid w:val="00E83F74"/>
    <w:rsid w:val="00E8462C"/>
    <w:rsid w:val="00E85395"/>
    <w:rsid w:val="00E86554"/>
    <w:rsid w:val="00E87311"/>
    <w:rsid w:val="00E87361"/>
    <w:rsid w:val="00E90790"/>
    <w:rsid w:val="00E90A6F"/>
    <w:rsid w:val="00E90A91"/>
    <w:rsid w:val="00E90BA3"/>
    <w:rsid w:val="00E90CB3"/>
    <w:rsid w:val="00E9148F"/>
    <w:rsid w:val="00E91C14"/>
    <w:rsid w:val="00E920A3"/>
    <w:rsid w:val="00E922E0"/>
    <w:rsid w:val="00E927E7"/>
    <w:rsid w:val="00E9299F"/>
    <w:rsid w:val="00E929D7"/>
    <w:rsid w:val="00E92F2B"/>
    <w:rsid w:val="00E937F3"/>
    <w:rsid w:val="00E94044"/>
    <w:rsid w:val="00E94CCA"/>
    <w:rsid w:val="00E94D51"/>
    <w:rsid w:val="00E950C8"/>
    <w:rsid w:val="00E95A67"/>
    <w:rsid w:val="00E96010"/>
    <w:rsid w:val="00E965F2"/>
    <w:rsid w:val="00E976BD"/>
    <w:rsid w:val="00E97715"/>
    <w:rsid w:val="00EA0AD6"/>
    <w:rsid w:val="00EA11E1"/>
    <w:rsid w:val="00EA17A3"/>
    <w:rsid w:val="00EA1AB5"/>
    <w:rsid w:val="00EA1AC2"/>
    <w:rsid w:val="00EA1B2B"/>
    <w:rsid w:val="00EA1C5D"/>
    <w:rsid w:val="00EA1D98"/>
    <w:rsid w:val="00EA1DC7"/>
    <w:rsid w:val="00EA25A7"/>
    <w:rsid w:val="00EA30BA"/>
    <w:rsid w:val="00EA3F97"/>
    <w:rsid w:val="00EA46A3"/>
    <w:rsid w:val="00EA4A16"/>
    <w:rsid w:val="00EA4D3D"/>
    <w:rsid w:val="00EA4E43"/>
    <w:rsid w:val="00EA5F67"/>
    <w:rsid w:val="00EA640F"/>
    <w:rsid w:val="00EA695C"/>
    <w:rsid w:val="00EA6B4C"/>
    <w:rsid w:val="00EA7312"/>
    <w:rsid w:val="00EA7595"/>
    <w:rsid w:val="00EA759E"/>
    <w:rsid w:val="00EB2486"/>
    <w:rsid w:val="00EB2D6F"/>
    <w:rsid w:val="00EB2DB2"/>
    <w:rsid w:val="00EB2E07"/>
    <w:rsid w:val="00EB37F5"/>
    <w:rsid w:val="00EB3920"/>
    <w:rsid w:val="00EB4327"/>
    <w:rsid w:val="00EB4B13"/>
    <w:rsid w:val="00EB55B9"/>
    <w:rsid w:val="00EB562D"/>
    <w:rsid w:val="00EB6AC1"/>
    <w:rsid w:val="00EB76E2"/>
    <w:rsid w:val="00EB7B84"/>
    <w:rsid w:val="00EC03F0"/>
    <w:rsid w:val="00EC04BC"/>
    <w:rsid w:val="00EC0578"/>
    <w:rsid w:val="00EC1051"/>
    <w:rsid w:val="00EC1488"/>
    <w:rsid w:val="00EC1D69"/>
    <w:rsid w:val="00EC278D"/>
    <w:rsid w:val="00EC2A40"/>
    <w:rsid w:val="00EC2D06"/>
    <w:rsid w:val="00EC451C"/>
    <w:rsid w:val="00EC45F7"/>
    <w:rsid w:val="00EC466A"/>
    <w:rsid w:val="00EC46C4"/>
    <w:rsid w:val="00EC4D3E"/>
    <w:rsid w:val="00EC4DCB"/>
    <w:rsid w:val="00EC5AD7"/>
    <w:rsid w:val="00EC6B6F"/>
    <w:rsid w:val="00EC6CA7"/>
    <w:rsid w:val="00EC716E"/>
    <w:rsid w:val="00EC7435"/>
    <w:rsid w:val="00EC7753"/>
    <w:rsid w:val="00ED0804"/>
    <w:rsid w:val="00ED085E"/>
    <w:rsid w:val="00ED0A9A"/>
    <w:rsid w:val="00ED1229"/>
    <w:rsid w:val="00ED141A"/>
    <w:rsid w:val="00ED1C87"/>
    <w:rsid w:val="00ED1FB7"/>
    <w:rsid w:val="00ED284A"/>
    <w:rsid w:val="00ED2A35"/>
    <w:rsid w:val="00ED36FD"/>
    <w:rsid w:val="00ED4195"/>
    <w:rsid w:val="00ED43A9"/>
    <w:rsid w:val="00ED49D6"/>
    <w:rsid w:val="00ED5490"/>
    <w:rsid w:val="00ED578F"/>
    <w:rsid w:val="00ED5AC0"/>
    <w:rsid w:val="00ED622C"/>
    <w:rsid w:val="00ED67BC"/>
    <w:rsid w:val="00ED6C72"/>
    <w:rsid w:val="00ED6FE6"/>
    <w:rsid w:val="00ED716E"/>
    <w:rsid w:val="00ED7230"/>
    <w:rsid w:val="00ED7A6A"/>
    <w:rsid w:val="00ED7DF6"/>
    <w:rsid w:val="00ED7FCC"/>
    <w:rsid w:val="00EE07E2"/>
    <w:rsid w:val="00EE190B"/>
    <w:rsid w:val="00EE22AE"/>
    <w:rsid w:val="00EE25DF"/>
    <w:rsid w:val="00EE290F"/>
    <w:rsid w:val="00EE2A13"/>
    <w:rsid w:val="00EE2C2E"/>
    <w:rsid w:val="00EE2FAE"/>
    <w:rsid w:val="00EE39EF"/>
    <w:rsid w:val="00EE3B39"/>
    <w:rsid w:val="00EE3D72"/>
    <w:rsid w:val="00EE3FA3"/>
    <w:rsid w:val="00EE47CC"/>
    <w:rsid w:val="00EE4B32"/>
    <w:rsid w:val="00EE58B8"/>
    <w:rsid w:val="00EE5967"/>
    <w:rsid w:val="00EE599F"/>
    <w:rsid w:val="00EE6321"/>
    <w:rsid w:val="00EE6995"/>
    <w:rsid w:val="00EE6AD8"/>
    <w:rsid w:val="00EE77FA"/>
    <w:rsid w:val="00EF1572"/>
    <w:rsid w:val="00EF1854"/>
    <w:rsid w:val="00EF19D8"/>
    <w:rsid w:val="00EF1B4B"/>
    <w:rsid w:val="00EF1BA5"/>
    <w:rsid w:val="00EF1C20"/>
    <w:rsid w:val="00EF1DB2"/>
    <w:rsid w:val="00EF1F29"/>
    <w:rsid w:val="00EF22E5"/>
    <w:rsid w:val="00EF2416"/>
    <w:rsid w:val="00EF253D"/>
    <w:rsid w:val="00EF2AF2"/>
    <w:rsid w:val="00EF3142"/>
    <w:rsid w:val="00EF3382"/>
    <w:rsid w:val="00EF3D71"/>
    <w:rsid w:val="00EF3FBB"/>
    <w:rsid w:val="00EF4699"/>
    <w:rsid w:val="00EF5099"/>
    <w:rsid w:val="00EF54B0"/>
    <w:rsid w:val="00EF6419"/>
    <w:rsid w:val="00EF645D"/>
    <w:rsid w:val="00EF6E6C"/>
    <w:rsid w:val="00EF6EA7"/>
    <w:rsid w:val="00EF7FE9"/>
    <w:rsid w:val="00F004C9"/>
    <w:rsid w:val="00F00725"/>
    <w:rsid w:val="00F00A70"/>
    <w:rsid w:val="00F00DD8"/>
    <w:rsid w:val="00F00EE2"/>
    <w:rsid w:val="00F01192"/>
    <w:rsid w:val="00F013B7"/>
    <w:rsid w:val="00F01CB3"/>
    <w:rsid w:val="00F01ECB"/>
    <w:rsid w:val="00F02072"/>
    <w:rsid w:val="00F02727"/>
    <w:rsid w:val="00F028E6"/>
    <w:rsid w:val="00F03A88"/>
    <w:rsid w:val="00F045A0"/>
    <w:rsid w:val="00F05905"/>
    <w:rsid w:val="00F05A27"/>
    <w:rsid w:val="00F05A7E"/>
    <w:rsid w:val="00F06C82"/>
    <w:rsid w:val="00F07611"/>
    <w:rsid w:val="00F076CC"/>
    <w:rsid w:val="00F07A78"/>
    <w:rsid w:val="00F10415"/>
    <w:rsid w:val="00F10953"/>
    <w:rsid w:val="00F115E1"/>
    <w:rsid w:val="00F11AC8"/>
    <w:rsid w:val="00F124E0"/>
    <w:rsid w:val="00F12D74"/>
    <w:rsid w:val="00F12EDF"/>
    <w:rsid w:val="00F13093"/>
    <w:rsid w:val="00F13650"/>
    <w:rsid w:val="00F13C25"/>
    <w:rsid w:val="00F14AEB"/>
    <w:rsid w:val="00F14D9A"/>
    <w:rsid w:val="00F15690"/>
    <w:rsid w:val="00F1598C"/>
    <w:rsid w:val="00F1695D"/>
    <w:rsid w:val="00F16D59"/>
    <w:rsid w:val="00F176DB"/>
    <w:rsid w:val="00F17981"/>
    <w:rsid w:val="00F17CBE"/>
    <w:rsid w:val="00F17EF2"/>
    <w:rsid w:val="00F17FB9"/>
    <w:rsid w:val="00F205C6"/>
    <w:rsid w:val="00F209EF"/>
    <w:rsid w:val="00F2138B"/>
    <w:rsid w:val="00F213F4"/>
    <w:rsid w:val="00F21583"/>
    <w:rsid w:val="00F21ABA"/>
    <w:rsid w:val="00F21B62"/>
    <w:rsid w:val="00F22ED6"/>
    <w:rsid w:val="00F230D0"/>
    <w:rsid w:val="00F23874"/>
    <w:rsid w:val="00F24150"/>
    <w:rsid w:val="00F24F56"/>
    <w:rsid w:val="00F2596A"/>
    <w:rsid w:val="00F261F1"/>
    <w:rsid w:val="00F2641A"/>
    <w:rsid w:val="00F26DA0"/>
    <w:rsid w:val="00F301D1"/>
    <w:rsid w:val="00F302C0"/>
    <w:rsid w:val="00F30613"/>
    <w:rsid w:val="00F31000"/>
    <w:rsid w:val="00F3101C"/>
    <w:rsid w:val="00F310FE"/>
    <w:rsid w:val="00F3156C"/>
    <w:rsid w:val="00F31794"/>
    <w:rsid w:val="00F31C4A"/>
    <w:rsid w:val="00F32019"/>
    <w:rsid w:val="00F32188"/>
    <w:rsid w:val="00F32305"/>
    <w:rsid w:val="00F32652"/>
    <w:rsid w:val="00F32663"/>
    <w:rsid w:val="00F32903"/>
    <w:rsid w:val="00F32C81"/>
    <w:rsid w:val="00F33073"/>
    <w:rsid w:val="00F334FB"/>
    <w:rsid w:val="00F3396C"/>
    <w:rsid w:val="00F33C73"/>
    <w:rsid w:val="00F33F67"/>
    <w:rsid w:val="00F34118"/>
    <w:rsid w:val="00F34363"/>
    <w:rsid w:val="00F36A4D"/>
    <w:rsid w:val="00F36AB5"/>
    <w:rsid w:val="00F36BCA"/>
    <w:rsid w:val="00F37074"/>
    <w:rsid w:val="00F37443"/>
    <w:rsid w:val="00F3768B"/>
    <w:rsid w:val="00F377E3"/>
    <w:rsid w:val="00F379C9"/>
    <w:rsid w:val="00F379CF"/>
    <w:rsid w:val="00F40DD6"/>
    <w:rsid w:val="00F412E2"/>
    <w:rsid w:val="00F41DDC"/>
    <w:rsid w:val="00F422EA"/>
    <w:rsid w:val="00F4236F"/>
    <w:rsid w:val="00F42713"/>
    <w:rsid w:val="00F42F5A"/>
    <w:rsid w:val="00F43B61"/>
    <w:rsid w:val="00F43C75"/>
    <w:rsid w:val="00F43C83"/>
    <w:rsid w:val="00F4400B"/>
    <w:rsid w:val="00F45408"/>
    <w:rsid w:val="00F455CC"/>
    <w:rsid w:val="00F456B0"/>
    <w:rsid w:val="00F46710"/>
    <w:rsid w:val="00F46BD6"/>
    <w:rsid w:val="00F46C73"/>
    <w:rsid w:val="00F46EC4"/>
    <w:rsid w:val="00F506E9"/>
    <w:rsid w:val="00F50FE5"/>
    <w:rsid w:val="00F512E3"/>
    <w:rsid w:val="00F512FE"/>
    <w:rsid w:val="00F51664"/>
    <w:rsid w:val="00F51A73"/>
    <w:rsid w:val="00F5203C"/>
    <w:rsid w:val="00F532A2"/>
    <w:rsid w:val="00F5339F"/>
    <w:rsid w:val="00F53B05"/>
    <w:rsid w:val="00F5409D"/>
    <w:rsid w:val="00F54404"/>
    <w:rsid w:val="00F5596E"/>
    <w:rsid w:val="00F5638C"/>
    <w:rsid w:val="00F56399"/>
    <w:rsid w:val="00F566D8"/>
    <w:rsid w:val="00F600FC"/>
    <w:rsid w:val="00F60B57"/>
    <w:rsid w:val="00F60E94"/>
    <w:rsid w:val="00F61539"/>
    <w:rsid w:val="00F619D0"/>
    <w:rsid w:val="00F61F33"/>
    <w:rsid w:val="00F62033"/>
    <w:rsid w:val="00F620F6"/>
    <w:rsid w:val="00F628A0"/>
    <w:rsid w:val="00F62E6D"/>
    <w:rsid w:val="00F635D9"/>
    <w:rsid w:val="00F63B49"/>
    <w:rsid w:val="00F63C44"/>
    <w:rsid w:val="00F64341"/>
    <w:rsid w:val="00F64809"/>
    <w:rsid w:val="00F648BD"/>
    <w:rsid w:val="00F64F6A"/>
    <w:rsid w:val="00F6504D"/>
    <w:rsid w:val="00F65572"/>
    <w:rsid w:val="00F65786"/>
    <w:rsid w:val="00F6588C"/>
    <w:rsid w:val="00F65D0F"/>
    <w:rsid w:val="00F666E6"/>
    <w:rsid w:val="00F71996"/>
    <w:rsid w:val="00F71C8D"/>
    <w:rsid w:val="00F71E4E"/>
    <w:rsid w:val="00F72A7B"/>
    <w:rsid w:val="00F72A90"/>
    <w:rsid w:val="00F73C8C"/>
    <w:rsid w:val="00F74697"/>
    <w:rsid w:val="00F74AD0"/>
    <w:rsid w:val="00F75009"/>
    <w:rsid w:val="00F7542C"/>
    <w:rsid w:val="00F75A79"/>
    <w:rsid w:val="00F760C2"/>
    <w:rsid w:val="00F76345"/>
    <w:rsid w:val="00F76768"/>
    <w:rsid w:val="00F77A3B"/>
    <w:rsid w:val="00F77BCC"/>
    <w:rsid w:val="00F80386"/>
    <w:rsid w:val="00F82398"/>
    <w:rsid w:val="00F8249B"/>
    <w:rsid w:val="00F828E7"/>
    <w:rsid w:val="00F82A9E"/>
    <w:rsid w:val="00F82CC3"/>
    <w:rsid w:val="00F82EF5"/>
    <w:rsid w:val="00F8300D"/>
    <w:rsid w:val="00F8325B"/>
    <w:rsid w:val="00F832DB"/>
    <w:rsid w:val="00F83B4E"/>
    <w:rsid w:val="00F8416E"/>
    <w:rsid w:val="00F842B9"/>
    <w:rsid w:val="00F845F9"/>
    <w:rsid w:val="00F84C6D"/>
    <w:rsid w:val="00F84D05"/>
    <w:rsid w:val="00F84E86"/>
    <w:rsid w:val="00F84F8F"/>
    <w:rsid w:val="00F8563D"/>
    <w:rsid w:val="00F85B34"/>
    <w:rsid w:val="00F85D6F"/>
    <w:rsid w:val="00F864CD"/>
    <w:rsid w:val="00F86737"/>
    <w:rsid w:val="00F868D6"/>
    <w:rsid w:val="00F86BD3"/>
    <w:rsid w:val="00F86D97"/>
    <w:rsid w:val="00F87536"/>
    <w:rsid w:val="00F87690"/>
    <w:rsid w:val="00F879E4"/>
    <w:rsid w:val="00F87A9D"/>
    <w:rsid w:val="00F87AAA"/>
    <w:rsid w:val="00F87CA3"/>
    <w:rsid w:val="00F87FE0"/>
    <w:rsid w:val="00F90BAF"/>
    <w:rsid w:val="00F90D7E"/>
    <w:rsid w:val="00F918BF"/>
    <w:rsid w:val="00F91929"/>
    <w:rsid w:val="00F91BED"/>
    <w:rsid w:val="00F920D0"/>
    <w:rsid w:val="00F92A84"/>
    <w:rsid w:val="00F92F49"/>
    <w:rsid w:val="00F92F75"/>
    <w:rsid w:val="00F93223"/>
    <w:rsid w:val="00F932B5"/>
    <w:rsid w:val="00F932D9"/>
    <w:rsid w:val="00F934F7"/>
    <w:rsid w:val="00F93C23"/>
    <w:rsid w:val="00F93C85"/>
    <w:rsid w:val="00F94951"/>
    <w:rsid w:val="00F95530"/>
    <w:rsid w:val="00F95AF8"/>
    <w:rsid w:val="00F95F04"/>
    <w:rsid w:val="00F97E7F"/>
    <w:rsid w:val="00FA0251"/>
    <w:rsid w:val="00FA05DF"/>
    <w:rsid w:val="00FA084A"/>
    <w:rsid w:val="00FA1375"/>
    <w:rsid w:val="00FA19A8"/>
    <w:rsid w:val="00FA19EE"/>
    <w:rsid w:val="00FA1A7C"/>
    <w:rsid w:val="00FA1D77"/>
    <w:rsid w:val="00FA1E6E"/>
    <w:rsid w:val="00FA229F"/>
    <w:rsid w:val="00FA30CB"/>
    <w:rsid w:val="00FA31B8"/>
    <w:rsid w:val="00FA3CD9"/>
    <w:rsid w:val="00FA4851"/>
    <w:rsid w:val="00FA4C6E"/>
    <w:rsid w:val="00FA528D"/>
    <w:rsid w:val="00FA550C"/>
    <w:rsid w:val="00FA5C6E"/>
    <w:rsid w:val="00FA5D55"/>
    <w:rsid w:val="00FA5EB9"/>
    <w:rsid w:val="00FA6E8A"/>
    <w:rsid w:val="00FA6FA2"/>
    <w:rsid w:val="00FA73F7"/>
    <w:rsid w:val="00FA7959"/>
    <w:rsid w:val="00FA7CFD"/>
    <w:rsid w:val="00FB0183"/>
    <w:rsid w:val="00FB05CC"/>
    <w:rsid w:val="00FB0BBA"/>
    <w:rsid w:val="00FB0CCB"/>
    <w:rsid w:val="00FB0DCB"/>
    <w:rsid w:val="00FB1A84"/>
    <w:rsid w:val="00FB1ACD"/>
    <w:rsid w:val="00FB27F2"/>
    <w:rsid w:val="00FB29AC"/>
    <w:rsid w:val="00FB4378"/>
    <w:rsid w:val="00FB4CBF"/>
    <w:rsid w:val="00FB4D7C"/>
    <w:rsid w:val="00FB5789"/>
    <w:rsid w:val="00FB5CD1"/>
    <w:rsid w:val="00FB5D2B"/>
    <w:rsid w:val="00FB5EF9"/>
    <w:rsid w:val="00FB6D5F"/>
    <w:rsid w:val="00FB6F26"/>
    <w:rsid w:val="00FB71B2"/>
    <w:rsid w:val="00FB7515"/>
    <w:rsid w:val="00FB7B27"/>
    <w:rsid w:val="00FB7D39"/>
    <w:rsid w:val="00FB7E8A"/>
    <w:rsid w:val="00FC08F7"/>
    <w:rsid w:val="00FC15BD"/>
    <w:rsid w:val="00FC1612"/>
    <w:rsid w:val="00FC23CE"/>
    <w:rsid w:val="00FC3519"/>
    <w:rsid w:val="00FC3953"/>
    <w:rsid w:val="00FC4346"/>
    <w:rsid w:val="00FC4D79"/>
    <w:rsid w:val="00FC50AD"/>
    <w:rsid w:val="00FC5E08"/>
    <w:rsid w:val="00FC65F5"/>
    <w:rsid w:val="00FC6F18"/>
    <w:rsid w:val="00FC7806"/>
    <w:rsid w:val="00FD01B1"/>
    <w:rsid w:val="00FD030D"/>
    <w:rsid w:val="00FD0E47"/>
    <w:rsid w:val="00FD1AE1"/>
    <w:rsid w:val="00FD1F34"/>
    <w:rsid w:val="00FD1F8F"/>
    <w:rsid w:val="00FD210A"/>
    <w:rsid w:val="00FD2D87"/>
    <w:rsid w:val="00FD3405"/>
    <w:rsid w:val="00FD36D5"/>
    <w:rsid w:val="00FD382B"/>
    <w:rsid w:val="00FD3DEC"/>
    <w:rsid w:val="00FD4418"/>
    <w:rsid w:val="00FD49BA"/>
    <w:rsid w:val="00FD5C0C"/>
    <w:rsid w:val="00FD6D9E"/>
    <w:rsid w:val="00FD7664"/>
    <w:rsid w:val="00FD7741"/>
    <w:rsid w:val="00FD7EA4"/>
    <w:rsid w:val="00FD7F2F"/>
    <w:rsid w:val="00FE05FD"/>
    <w:rsid w:val="00FE0EF5"/>
    <w:rsid w:val="00FE10AE"/>
    <w:rsid w:val="00FE1610"/>
    <w:rsid w:val="00FE163F"/>
    <w:rsid w:val="00FE2AFB"/>
    <w:rsid w:val="00FE3310"/>
    <w:rsid w:val="00FE3588"/>
    <w:rsid w:val="00FE408B"/>
    <w:rsid w:val="00FE41A8"/>
    <w:rsid w:val="00FE42EB"/>
    <w:rsid w:val="00FE4464"/>
    <w:rsid w:val="00FE47EF"/>
    <w:rsid w:val="00FE4CDD"/>
    <w:rsid w:val="00FE4D76"/>
    <w:rsid w:val="00FE4F48"/>
    <w:rsid w:val="00FE540C"/>
    <w:rsid w:val="00FE6021"/>
    <w:rsid w:val="00FE6CDE"/>
    <w:rsid w:val="00FE6EF5"/>
    <w:rsid w:val="00FE7142"/>
    <w:rsid w:val="00FE7181"/>
    <w:rsid w:val="00FF029C"/>
    <w:rsid w:val="00FF0C02"/>
    <w:rsid w:val="00FF0C3D"/>
    <w:rsid w:val="00FF0EB2"/>
    <w:rsid w:val="00FF1378"/>
    <w:rsid w:val="00FF150E"/>
    <w:rsid w:val="00FF1AEC"/>
    <w:rsid w:val="00FF1CF8"/>
    <w:rsid w:val="00FF1F93"/>
    <w:rsid w:val="00FF2501"/>
    <w:rsid w:val="00FF2AEA"/>
    <w:rsid w:val="00FF2E5D"/>
    <w:rsid w:val="00FF5716"/>
    <w:rsid w:val="00FF5CE7"/>
    <w:rsid w:val="00FF6361"/>
    <w:rsid w:val="00FF6889"/>
    <w:rsid w:val="00FF6C25"/>
    <w:rsid w:val="00FF7644"/>
    <w:rsid w:val="00FF78DD"/>
    <w:rsid w:val="00FF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7B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B9C"/>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5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96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698"/>
    <w:rPr>
      <w:lang w:val="it-IT"/>
    </w:rPr>
  </w:style>
  <w:style w:type="paragraph" w:styleId="Footer">
    <w:name w:val="footer"/>
    <w:basedOn w:val="Normal"/>
    <w:link w:val="FooterChar"/>
    <w:uiPriority w:val="99"/>
    <w:semiHidden/>
    <w:unhideWhenUsed/>
    <w:rsid w:val="00D966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6698"/>
    <w:rPr>
      <w:lang w:val="it-IT"/>
    </w:rPr>
  </w:style>
  <w:style w:type="paragraph" w:styleId="DocumentMap">
    <w:name w:val="Document Map"/>
    <w:basedOn w:val="Normal"/>
    <w:link w:val="DocumentMapChar"/>
    <w:uiPriority w:val="99"/>
    <w:semiHidden/>
    <w:unhideWhenUsed/>
    <w:rsid w:val="007C2427"/>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C2427"/>
    <w:rPr>
      <w:rFonts w:ascii="Times New Roman" w:hAnsi="Times New Roman" w:cs="Times New Roman"/>
      <w:sz w:val="24"/>
      <w:szCs w:val="24"/>
      <w:lang w:val="it-IT"/>
    </w:rPr>
  </w:style>
  <w:style w:type="character" w:styleId="CommentReference">
    <w:name w:val="annotation reference"/>
    <w:basedOn w:val="DefaultParagraphFont"/>
    <w:uiPriority w:val="99"/>
    <w:semiHidden/>
    <w:unhideWhenUsed/>
    <w:rsid w:val="0070354D"/>
    <w:rPr>
      <w:sz w:val="16"/>
      <w:szCs w:val="16"/>
    </w:rPr>
  </w:style>
  <w:style w:type="paragraph" w:styleId="CommentText">
    <w:name w:val="annotation text"/>
    <w:basedOn w:val="Normal"/>
    <w:link w:val="CommentTextChar"/>
    <w:uiPriority w:val="99"/>
    <w:semiHidden/>
    <w:unhideWhenUsed/>
    <w:rsid w:val="0070354D"/>
    <w:pPr>
      <w:spacing w:line="240" w:lineRule="auto"/>
    </w:pPr>
    <w:rPr>
      <w:sz w:val="20"/>
      <w:szCs w:val="20"/>
    </w:rPr>
  </w:style>
  <w:style w:type="character" w:customStyle="1" w:styleId="CommentTextChar">
    <w:name w:val="Comment Text Char"/>
    <w:basedOn w:val="DefaultParagraphFont"/>
    <w:link w:val="CommentText"/>
    <w:uiPriority w:val="99"/>
    <w:semiHidden/>
    <w:rsid w:val="0070354D"/>
    <w:rPr>
      <w:sz w:val="20"/>
      <w:szCs w:val="20"/>
      <w:lang w:val="it-IT"/>
    </w:rPr>
  </w:style>
  <w:style w:type="paragraph" w:styleId="CommentSubject">
    <w:name w:val="annotation subject"/>
    <w:basedOn w:val="CommentText"/>
    <w:next w:val="CommentText"/>
    <w:link w:val="CommentSubjectChar"/>
    <w:uiPriority w:val="99"/>
    <w:semiHidden/>
    <w:unhideWhenUsed/>
    <w:rsid w:val="0070354D"/>
    <w:rPr>
      <w:b/>
      <w:bCs/>
    </w:rPr>
  </w:style>
  <w:style w:type="character" w:customStyle="1" w:styleId="CommentSubjectChar">
    <w:name w:val="Comment Subject Char"/>
    <w:basedOn w:val="CommentTextChar"/>
    <w:link w:val="CommentSubject"/>
    <w:uiPriority w:val="99"/>
    <w:semiHidden/>
    <w:rsid w:val="0070354D"/>
    <w:rPr>
      <w:b/>
      <w:bCs/>
      <w:sz w:val="20"/>
      <w:szCs w:val="20"/>
      <w:lang w:val="it-IT"/>
    </w:rPr>
  </w:style>
  <w:style w:type="paragraph" w:styleId="BalloonText">
    <w:name w:val="Balloon Text"/>
    <w:basedOn w:val="Normal"/>
    <w:link w:val="BalloonTextChar"/>
    <w:uiPriority w:val="99"/>
    <w:semiHidden/>
    <w:unhideWhenUsed/>
    <w:rsid w:val="007035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54D"/>
    <w:rPr>
      <w:rFonts w:ascii="Segoe UI" w:hAnsi="Segoe UI" w:cs="Segoe UI"/>
      <w:sz w:val="18"/>
      <w:szCs w:val="18"/>
      <w:lang w:val="it-IT"/>
    </w:rPr>
  </w:style>
  <w:style w:type="paragraph" w:styleId="ListParagraph">
    <w:name w:val="List Paragraph"/>
    <w:basedOn w:val="Normal"/>
    <w:uiPriority w:val="34"/>
    <w:qFormat/>
    <w:rsid w:val="000D7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54270">
      <w:bodyDiv w:val="1"/>
      <w:marLeft w:val="0"/>
      <w:marRight w:val="0"/>
      <w:marTop w:val="0"/>
      <w:marBottom w:val="0"/>
      <w:divBdr>
        <w:top w:val="none" w:sz="0" w:space="0" w:color="auto"/>
        <w:left w:val="none" w:sz="0" w:space="0" w:color="auto"/>
        <w:bottom w:val="none" w:sz="0" w:space="0" w:color="auto"/>
        <w:right w:val="none" w:sz="0" w:space="0" w:color="auto"/>
      </w:divBdr>
    </w:div>
    <w:div w:id="251742954">
      <w:bodyDiv w:val="1"/>
      <w:marLeft w:val="0"/>
      <w:marRight w:val="0"/>
      <w:marTop w:val="0"/>
      <w:marBottom w:val="0"/>
      <w:divBdr>
        <w:top w:val="none" w:sz="0" w:space="0" w:color="auto"/>
        <w:left w:val="none" w:sz="0" w:space="0" w:color="auto"/>
        <w:bottom w:val="none" w:sz="0" w:space="0" w:color="auto"/>
        <w:right w:val="none" w:sz="0" w:space="0" w:color="auto"/>
      </w:divBdr>
    </w:div>
    <w:div w:id="985013730">
      <w:bodyDiv w:val="1"/>
      <w:marLeft w:val="0"/>
      <w:marRight w:val="0"/>
      <w:marTop w:val="0"/>
      <w:marBottom w:val="0"/>
      <w:divBdr>
        <w:top w:val="none" w:sz="0" w:space="0" w:color="auto"/>
        <w:left w:val="none" w:sz="0" w:space="0" w:color="auto"/>
        <w:bottom w:val="none" w:sz="0" w:space="0" w:color="auto"/>
        <w:right w:val="none" w:sz="0" w:space="0" w:color="auto"/>
      </w:divBdr>
    </w:div>
    <w:div w:id="206197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3813</Words>
  <Characters>21739</Characters>
  <Application>Microsoft Macintosh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ALBtelecom</Company>
  <LinksUpToDate>false</LinksUpToDate>
  <CharactersWithSpaces>25501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Edrin Dhroso</dc:creator>
  <cp:lastModifiedBy>Microsoft Office User</cp:lastModifiedBy>
  <cp:revision>2</cp:revision>
  <dcterms:created xsi:type="dcterms:W3CDTF">2020-03-03T09:34:00Z</dcterms:created>
  <dcterms:modified xsi:type="dcterms:W3CDTF">2020-03-03T09:34:00Z</dcterms:modified>
</cp:coreProperties>
</file>